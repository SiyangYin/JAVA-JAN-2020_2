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HTML stands for </w:t>
      </w:r>
      <w:r w:rsidRPr="009842AB">
        <w:rPr>
          <w:rFonts w:ascii="Arial" w:eastAsia="Times New Roman" w:hAnsi="Arial" w:cs="Arial"/>
          <w:b/>
          <w:bCs/>
          <w:color w:val="000000"/>
          <w:sz w:val="21"/>
          <w:szCs w:val="21"/>
          <w:u w:val="single"/>
          <w:lang w:eastAsia="en-IN"/>
        </w:rPr>
        <w:t>H</w:t>
      </w:r>
      <w:r w:rsidRPr="009842AB">
        <w:rPr>
          <w:rFonts w:ascii="Arial" w:eastAsia="Times New Roman" w:hAnsi="Arial" w:cs="Arial"/>
          <w:color w:val="000000"/>
          <w:sz w:val="21"/>
          <w:szCs w:val="21"/>
          <w:lang w:eastAsia="en-IN"/>
        </w:rPr>
        <w:t>yper</w:t>
      </w:r>
      <w:r w:rsidRPr="009842AB">
        <w:rPr>
          <w:rFonts w:ascii="Arial" w:eastAsia="Times New Roman" w:hAnsi="Arial" w:cs="Arial"/>
          <w:b/>
          <w:bCs/>
          <w:color w:val="000000"/>
          <w:sz w:val="21"/>
          <w:szCs w:val="21"/>
          <w:u w:val="single"/>
          <w:lang w:eastAsia="en-IN"/>
        </w:rPr>
        <w:t>t</w:t>
      </w:r>
      <w:r w:rsidRPr="009842AB">
        <w:rPr>
          <w:rFonts w:ascii="Arial" w:eastAsia="Times New Roman" w:hAnsi="Arial" w:cs="Arial"/>
          <w:color w:val="000000"/>
          <w:sz w:val="21"/>
          <w:szCs w:val="21"/>
          <w:lang w:eastAsia="en-IN"/>
        </w:rPr>
        <w:t>ext </w:t>
      </w:r>
      <w:r w:rsidRPr="009842AB">
        <w:rPr>
          <w:rFonts w:ascii="Arial" w:eastAsia="Times New Roman" w:hAnsi="Arial" w:cs="Arial"/>
          <w:b/>
          <w:bCs/>
          <w:color w:val="000000"/>
          <w:sz w:val="21"/>
          <w:szCs w:val="21"/>
          <w:u w:val="single"/>
          <w:lang w:eastAsia="en-IN"/>
        </w:rPr>
        <w:t>M</w:t>
      </w:r>
      <w:r w:rsidRPr="009842AB">
        <w:rPr>
          <w:rFonts w:ascii="Arial" w:eastAsia="Times New Roman" w:hAnsi="Arial" w:cs="Arial"/>
          <w:color w:val="000000"/>
          <w:sz w:val="21"/>
          <w:szCs w:val="21"/>
          <w:lang w:eastAsia="en-IN"/>
        </w:rPr>
        <w:t>arkup </w:t>
      </w:r>
      <w:r w:rsidRPr="009842AB">
        <w:rPr>
          <w:rFonts w:ascii="Arial" w:eastAsia="Times New Roman" w:hAnsi="Arial" w:cs="Arial"/>
          <w:b/>
          <w:bCs/>
          <w:color w:val="000000"/>
          <w:sz w:val="21"/>
          <w:szCs w:val="21"/>
          <w:u w:val="single"/>
          <w:lang w:eastAsia="en-IN"/>
        </w:rPr>
        <w:t>L</w:t>
      </w:r>
      <w:r w:rsidRPr="009842AB">
        <w:rPr>
          <w:rFonts w:ascii="Arial" w:eastAsia="Times New Roman" w:hAnsi="Arial" w:cs="Arial"/>
          <w:color w:val="000000"/>
          <w:sz w:val="21"/>
          <w:szCs w:val="21"/>
          <w:lang w:eastAsia="en-IN"/>
        </w:rPr>
        <w:t>anguage, and it is the most widely used language to write Web Pages.</w:t>
      </w:r>
    </w:p>
    <w:p w:rsidR="009842AB" w:rsidRPr="009842AB" w:rsidRDefault="009842AB" w:rsidP="009842AB">
      <w:pPr>
        <w:numPr>
          <w:ilvl w:val="0"/>
          <w:numId w:val="13"/>
        </w:numPr>
        <w:spacing w:after="240" w:line="360" w:lineRule="atLeast"/>
        <w:ind w:left="768" w:right="48"/>
        <w:jc w:val="both"/>
        <w:rPr>
          <w:rFonts w:ascii="Arial" w:eastAsia="Times New Roman" w:hAnsi="Arial" w:cs="Arial"/>
          <w:color w:val="000000"/>
          <w:sz w:val="21"/>
          <w:szCs w:val="21"/>
          <w:lang w:eastAsia="en-IN"/>
        </w:rPr>
      </w:pPr>
      <w:r w:rsidRPr="009842AB">
        <w:rPr>
          <w:rFonts w:ascii="Arial" w:eastAsia="Times New Roman" w:hAnsi="Arial" w:cs="Arial"/>
          <w:b/>
          <w:bCs/>
          <w:color w:val="000000"/>
          <w:sz w:val="21"/>
          <w:szCs w:val="21"/>
          <w:lang w:eastAsia="en-IN"/>
        </w:rPr>
        <w:t>Hypertext</w:t>
      </w:r>
      <w:r w:rsidRPr="009842AB">
        <w:rPr>
          <w:rFonts w:ascii="Arial" w:eastAsia="Times New Roman" w:hAnsi="Arial" w:cs="Arial"/>
          <w:color w:val="000000"/>
          <w:sz w:val="21"/>
          <w:szCs w:val="21"/>
          <w:lang w:eastAsia="en-IN"/>
        </w:rPr>
        <w:t> refers to the way in which Web pages (HTML documents) are linked together. Thus the link available on a webpage are called Hypertext.</w:t>
      </w:r>
    </w:p>
    <w:p w:rsidR="009842AB" w:rsidRPr="009842AB" w:rsidRDefault="009842AB" w:rsidP="009842AB">
      <w:pPr>
        <w:numPr>
          <w:ilvl w:val="0"/>
          <w:numId w:val="13"/>
        </w:numPr>
        <w:spacing w:after="240" w:line="360" w:lineRule="atLeast"/>
        <w:ind w:left="76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As its name suggests, HTML is a </w:t>
      </w:r>
      <w:r w:rsidRPr="009842AB">
        <w:rPr>
          <w:rFonts w:ascii="Arial" w:eastAsia="Times New Roman" w:hAnsi="Arial" w:cs="Arial"/>
          <w:b/>
          <w:bCs/>
          <w:color w:val="000000"/>
          <w:sz w:val="21"/>
          <w:szCs w:val="21"/>
          <w:lang w:eastAsia="en-IN"/>
        </w:rPr>
        <w:t>Markup Language</w:t>
      </w:r>
      <w:r w:rsidRPr="009842AB">
        <w:rPr>
          <w:rFonts w:ascii="Arial" w:eastAsia="Times New Roman" w:hAnsi="Arial" w:cs="Arial"/>
          <w:color w:val="000000"/>
          <w:sz w:val="21"/>
          <w:szCs w:val="21"/>
          <w:lang w:eastAsia="en-IN"/>
        </w:rPr>
        <w:t> which means you use HTML to simply "mark up" a text document with tags that tell a Web browser how to structure it to display.</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Originally, HTML was developed with the intent of defining the structure of documents like headings, paragraphs, lists, and so forth to facilitate the sharing of scientific information between researchers.</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Now, HTML is being widely used to format web pages with the help of different tags available in HTML language.</w:t>
      </w:r>
    </w:p>
    <w:p w:rsidR="009842AB" w:rsidRPr="009842AB" w:rsidRDefault="009842AB" w:rsidP="009842AB">
      <w:pPr>
        <w:spacing w:before="48" w:after="48" w:line="360" w:lineRule="atLeast"/>
        <w:ind w:right="48"/>
        <w:outlineLvl w:val="1"/>
        <w:rPr>
          <w:rFonts w:ascii="Arial" w:eastAsia="Times New Roman" w:hAnsi="Arial" w:cs="Arial"/>
          <w:color w:val="121214"/>
          <w:spacing w:val="-15"/>
          <w:sz w:val="41"/>
          <w:szCs w:val="41"/>
          <w:lang w:eastAsia="en-IN"/>
        </w:rPr>
      </w:pPr>
      <w:r w:rsidRPr="009842AB">
        <w:rPr>
          <w:rFonts w:ascii="Arial" w:eastAsia="Times New Roman" w:hAnsi="Arial" w:cs="Arial"/>
          <w:color w:val="121214"/>
          <w:spacing w:val="-15"/>
          <w:sz w:val="41"/>
          <w:szCs w:val="41"/>
          <w:lang w:eastAsia="en-IN"/>
        </w:rPr>
        <w:t>Basic HTML Document</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In its simplest form, following is an example of an HTML document: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7F0055"/>
          <w:sz w:val="18"/>
          <w:szCs w:val="18"/>
          <w:lang w:eastAsia="en-IN"/>
        </w:rPr>
        <w:t>&lt;!DOCTYPE html&gt;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000088"/>
          <w:sz w:val="18"/>
          <w:szCs w:val="18"/>
          <w:lang w:eastAsia="en-IN"/>
        </w:rPr>
        <w:t>&lt;html&gt;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000088"/>
          <w:sz w:val="18"/>
          <w:szCs w:val="18"/>
          <w:lang w:eastAsia="en-IN"/>
        </w:rPr>
        <w:t>&lt;head&gt;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000088"/>
          <w:sz w:val="18"/>
          <w:szCs w:val="18"/>
          <w:lang w:eastAsia="en-IN"/>
        </w:rPr>
        <w:t>&lt;title&gt;</w:t>
      </w:r>
      <w:r w:rsidRPr="009842AB">
        <w:rPr>
          <w:rFonts w:ascii="Consolas" w:eastAsia="Times New Roman" w:hAnsi="Consolas" w:cs="Consolas"/>
          <w:color w:val="313131"/>
          <w:sz w:val="18"/>
          <w:szCs w:val="18"/>
          <w:lang w:eastAsia="en-IN"/>
        </w:rPr>
        <w:t>This is document title</w:t>
      </w:r>
      <w:r w:rsidRPr="009842AB">
        <w:rPr>
          <w:rFonts w:ascii="Consolas" w:eastAsia="Times New Roman" w:hAnsi="Consolas" w:cs="Consolas"/>
          <w:color w:val="000088"/>
          <w:sz w:val="18"/>
          <w:szCs w:val="18"/>
          <w:lang w:eastAsia="en-IN"/>
        </w:rPr>
        <w:t>&lt;/title&gt;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000088"/>
          <w:sz w:val="18"/>
          <w:szCs w:val="18"/>
          <w:lang w:eastAsia="en-IN"/>
        </w:rPr>
        <w:t>&lt;/head&gt;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000088"/>
          <w:sz w:val="18"/>
          <w:szCs w:val="18"/>
          <w:lang w:eastAsia="en-IN"/>
        </w:rPr>
        <w:t>&lt;body&gt;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000088"/>
          <w:sz w:val="18"/>
          <w:szCs w:val="18"/>
          <w:lang w:eastAsia="en-IN"/>
        </w:rPr>
        <w:t>&lt;h1&gt;</w:t>
      </w:r>
      <w:r w:rsidRPr="009842AB">
        <w:rPr>
          <w:rFonts w:ascii="Consolas" w:eastAsia="Times New Roman" w:hAnsi="Consolas" w:cs="Consolas"/>
          <w:color w:val="313131"/>
          <w:sz w:val="18"/>
          <w:szCs w:val="18"/>
          <w:lang w:eastAsia="en-IN"/>
        </w:rPr>
        <w:t>This is a heading</w:t>
      </w:r>
      <w:r w:rsidRPr="009842AB">
        <w:rPr>
          <w:rFonts w:ascii="Consolas" w:eastAsia="Times New Roman" w:hAnsi="Consolas" w:cs="Consolas"/>
          <w:color w:val="000088"/>
          <w:sz w:val="18"/>
          <w:szCs w:val="18"/>
          <w:lang w:eastAsia="en-IN"/>
        </w:rPr>
        <w:t>&lt;/h1&gt;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000088"/>
          <w:sz w:val="18"/>
          <w:szCs w:val="18"/>
          <w:lang w:eastAsia="en-IN"/>
        </w:rPr>
        <w:t>&lt;p&gt;</w:t>
      </w:r>
      <w:r w:rsidRPr="009842AB">
        <w:rPr>
          <w:rFonts w:ascii="Consolas" w:eastAsia="Times New Roman" w:hAnsi="Consolas" w:cs="Consolas"/>
          <w:color w:val="313131"/>
          <w:sz w:val="18"/>
          <w:szCs w:val="18"/>
          <w:lang w:eastAsia="en-IN"/>
        </w:rPr>
        <w:t>Document content goes here.....</w:t>
      </w:r>
      <w:r w:rsidRPr="009842AB">
        <w:rPr>
          <w:rFonts w:ascii="Consolas" w:eastAsia="Times New Roman" w:hAnsi="Consolas" w:cs="Consolas"/>
          <w:color w:val="000088"/>
          <w:sz w:val="18"/>
          <w:szCs w:val="18"/>
          <w:lang w:eastAsia="en-IN"/>
        </w:rPr>
        <w:t>&lt;/p&gt;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000088"/>
          <w:sz w:val="18"/>
          <w:szCs w:val="18"/>
          <w:lang w:eastAsia="en-IN"/>
        </w:rPr>
        <w:t>&lt;/body&gt;</w:t>
      </w:r>
    </w:p>
    <w:p w:rsidR="009842AB" w:rsidRPr="009842AB" w:rsidRDefault="009842AB" w:rsidP="009842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000088"/>
          <w:sz w:val="18"/>
          <w:szCs w:val="18"/>
          <w:lang w:eastAsia="en-IN"/>
        </w:rPr>
        <w:t>&lt;/html&gt;</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Either you can use </w:t>
      </w:r>
      <w:r w:rsidRPr="009842AB">
        <w:rPr>
          <w:rFonts w:ascii="Arial" w:eastAsia="Times New Roman" w:hAnsi="Arial" w:cs="Arial"/>
          <w:b/>
          <w:bCs/>
          <w:color w:val="000000"/>
          <w:sz w:val="21"/>
          <w:szCs w:val="21"/>
          <w:lang w:eastAsia="en-IN"/>
        </w:rPr>
        <w:t>Try it</w:t>
      </w:r>
      <w:r w:rsidRPr="009842AB">
        <w:rPr>
          <w:rFonts w:ascii="Arial" w:eastAsia="Times New Roman" w:hAnsi="Arial" w:cs="Arial"/>
          <w:color w:val="000000"/>
          <w:sz w:val="21"/>
          <w:szCs w:val="21"/>
          <w:lang w:eastAsia="en-IN"/>
        </w:rPr>
        <w:t> option available at the top right corner of the code box to check the result of this HTML code, or let's save it in an HTML file </w:t>
      </w:r>
      <w:r w:rsidRPr="009842AB">
        <w:rPr>
          <w:rFonts w:ascii="Arial" w:eastAsia="Times New Roman" w:hAnsi="Arial" w:cs="Arial"/>
          <w:b/>
          <w:bCs/>
          <w:color w:val="000000"/>
          <w:sz w:val="21"/>
          <w:szCs w:val="21"/>
          <w:lang w:eastAsia="en-IN"/>
        </w:rPr>
        <w:t>test.htm</w:t>
      </w:r>
      <w:r w:rsidRPr="009842AB">
        <w:rPr>
          <w:rFonts w:ascii="Arial" w:eastAsia="Times New Roman" w:hAnsi="Arial" w:cs="Arial"/>
          <w:color w:val="000000"/>
          <w:sz w:val="21"/>
          <w:szCs w:val="21"/>
          <w:lang w:eastAsia="en-IN"/>
        </w:rPr>
        <w:t> using your favorite text editor. Finally open it using a web browser like Internet Explorer or Google Chrome, or Firefox etc. It must show the following output:</w:t>
      </w:r>
    </w:p>
    <w:p w:rsidR="009842AB" w:rsidRPr="009842AB" w:rsidRDefault="009842AB" w:rsidP="009842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335270" cy="2083435"/>
            <wp:effectExtent l="0" t="0" r="0" b="0"/>
            <wp:docPr id="19" name="Picture 19" descr="HTML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ML Hello Wor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2083435"/>
                    </a:xfrm>
                    <a:prstGeom prst="rect">
                      <a:avLst/>
                    </a:prstGeom>
                    <a:noFill/>
                    <a:ln>
                      <a:noFill/>
                    </a:ln>
                  </pic:spPr>
                </pic:pic>
              </a:graphicData>
            </a:graphic>
          </wp:inline>
        </w:drawing>
      </w:r>
    </w:p>
    <w:p w:rsidR="009842AB" w:rsidRPr="009842AB" w:rsidRDefault="009842AB" w:rsidP="009842AB">
      <w:pPr>
        <w:spacing w:before="48" w:after="48" w:line="360" w:lineRule="atLeast"/>
        <w:ind w:right="48"/>
        <w:outlineLvl w:val="1"/>
        <w:rPr>
          <w:rFonts w:ascii="Arial" w:eastAsia="Times New Roman" w:hAnsi="Arial" w:cs="Arial"/>
          <w:color w:val="121214"/>
          <w:spacing w:val="-15"/>
          <w:sz w:val="41"/>
          <w:szCs w:val="41"/>
          <w:lang w:eastAsia="en-IN"/>
        </w:rPr>
      </w:pPr>
      <w:r w:rsidRPr="009842AB">
        <w:rPr>
          <w:rFonts w:ascii="Arial" w:eastAsia="Times New Roman" w:hAnsi="Arial" w:cs="Arial"/>
          <w:color w:val="121214"/>
          <w:spacing w:val="-15"/>
          <w:sz w:val="41"/>
          <w:szCs w:val="41"/>
          <w:lang w:eastAsia="en-IN"/>
        </w:rPr>
        <w:t>HTML Tags</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As told earlier, HTML is a markup language and makes use of various tags to format the content. These tags are enclosed within angle braces </w:t>
      </w:r>
      <w:r w:rsidRPr="009842AB">
        <w:rPr>
          <w:rFonts w:ascii="Arial" w:eastAsia="Times New Roman" w:hAnsi="Arial" w:cs="Arial"/>
          <w:b/>
          <w:bCs/>
          <w:color w:val="000000"/>
          <w:sz w:val="21"/>
          <w:szCs w:val="21"/>
          <w:lang w:eastAsia="en-IN"/>
        </w:rPr>
        <w:t>&lt;Tag Name&gt;</w:t>
      </w:r>
      <w:r w:rsidRPr="009842AB">
        <w:rPr>
          <w:rFonts w:ascii="Arial" w:eastAsia="Times New Roman" w:hAnsi="Arial" w:cs="Arial"/>
          <w:color w:val="000000"/>
          <w:sz w:val="21"/>
          <w:szCs w:val="21"/>
          <w:lang w:eastAsia="en-IN"/>
        </w:rPr>
        <w:t>. Except few tags, most of the tags have their corresponding closing tags. For example </w:t>
      </w:r>
      <w:r w:rsidRPr="009842AB">
        <w:rPr>
          <w:rFonts w:ascii="Arial" w:eastAsia="Times New Roman" w:hAnsi="Arial" w:cs="Arial"/>
          <w:b/>
          <w:bCs/>
          <w:color w:val="000000"/>
          <w:sz w:val="21"/>
          <w:szCs w:val="21"/>
          <w:lang w:eastAsia="en-IN"/>
        </w:rPr>
        <w:t>&lt;html&gt;</w:t>
      </w:r>
      <w:r w:rsidRPr="009842AB">
        <w:rPr>
          <w:rFonts w:ascii="Arial" w:eastAsia="Times New Roman" w:hAnsi="Arial" w:cs="Arial"/>
          <w:color w:val="000000"/>
          <w:sz w:val="21"/>
          <w:szCs w:val="21"/>
          <w:lang w:eastAsia="en-IN"/>
        </w:rPr>
        <w:t> has its closing tag</w:t>
      </w:r>
      <w:r w:rsidRPr="009842AB">
        <w:rPr>
          <w:rFonts w:ascii="Arial" w:eastAsia="Times New Roman" w:hAnsi="Arial" w:cs="Arial"/>
          <w:b/>
          <w:bCs/>
          <w:color w:val="000000"/>
          <w:sz w:val="21"/>
          <w:szCs w:val="21"/>
          <w:lang w:eastAsia="en-IN"/>
        </w:rPr>
        <w:t>&lt;/html&gt;</w:t>
      </w:r>
      <w:r w:rsidRPr="009842AB">
        <w:rPr>
          <w:rFonts w:ascii="Arial" w:eastAsia="Times New Roman" w:hAnsi="Arial" w:cs="Arial"/>
          <w:color w:val="000000"/>
          <w:sz w:val="21"/>
          <w:szCs w:val="21"/>
          <w:lang w:eastAsia="en-IN"/>
        </w:rPr>
        <w:t> and </w:t>
      </w:r>
      <w:r w:rsidRPr="009842AB">
        <w:rPr>
          <w:rFonts w:ascii="Arial" w:eastAsia="Times New Roman" w:hAnsi="Arial" w:cs="Arial"/>
          <w:b/>
          <w:bCs/>
          <w:color w:val="000000"/>
          <w:sz w:val="21"/>
          <w:szCs w:val="21"/>
          <w:lang w:eastAsia="en-IN"/>
        </w:rPr>
        <w:t>&lt;body&gt;</w:t>
      </w:r>
      <w:r w:rsidRPr="009842AB">
        <w:rPr>
          <w:rFonts w:ascii="Arial" w:eastAsia="Times New Roman" w:hAnsi="Arial" w:cs="Arial"/>
          <w:color w:val="000000"/>
          <w:sz w:val="21"/>
          <w:szCs w:val="21"/>
          <w:lang w:eastAsia="en-IN"/>
        </w:rPr>
        <w:t> tag has its closing tag </w:t>
      </w:r>
      <w:r w:rsidRPr="009842AB">
        <w:rPr>
          <w:rFonts w:ascii="Arial" w:eastAsia="Times New Roman" w:hAnsi="Arial" w:cs="Arial"/>
          <w:b/>
          <w:bCs/>
          <w:color w:val="000000"/>
          <w:sz w:val="21"/>
          <w:szCs w:val="21"/>
          <w:lang w:eastAsia="en-IN"/>
        </w:rPr>
        <w:t>&lt;/body&gt;</w:t>
      </w:r>
      <w:r w:rsidRPr="009842AB">
        <w:rPr>
          <w:rFonts w:ascii="Arial" w:eastAsia="Times New Roman" w:hAnsi="Arial" w:cs="Arial"/>
          <w:color w:val="000000"/>
          <w:sz w:val="21"/>
          <w:szCs w:val="21"/>
          <w:lang w:eastAsia="en-IN"/>
        </w:rPr>
        <w:t> tag etc.</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Above example of HTML document uses folloiwng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4"/>
        <w:gridCol w:w="7326"/>
      </w:tblGrid>
      <w:tr w:rsidR="009842AB" w:rsidRPr="009842AB" w:rsidTr="009842A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b/>
                <w:bCs/>
                <w:color w:val="313131"/>
                <w:sz w:val="21"/>
                <w:szCs w:val="21"/>
                <w:lang w:eastAsia="en-IN"/>
              </w:rPr>
            </w:pPr>
            <w:r w:rsidRPr="009842AB">
              <w:rPr>
                <w:rFonts w:ascii="Arial" w:eastAsia="Times New Roman" w:hAnsi="Arial" w:cs="Arial"/>
                <w:b/>
                <w:bCs/>
                <w:color w:val="313131"/>
                <w:sz w:val="21"/>
                <w:szCs w:val="21"/>
                <w:lang w:eastAsia="en-IN"/>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b/>
                <w:bCs/>
                <w:color w:val="313131"/>
                <w:sz w:val="21"/>
                <w:szCs w:val="21"/>
                <w:lang w:eastAsia="en-IN"/>
              </w:rPr>
            </w:pPr>
            <w:r w:rsidRPr="009842AB">
              <w:rPr>
                <w:rFonts w:ascii="Arial" w:eastAsia="Times New Roman" w:hAnsi="Arial" w:cs="Arial"/>
                <w:b/>
                <w:bCs/>
                <w:color w:val="313131"/>
                <w:sz w:val="21"/>
                <w:szCs w:val="21"/>
                <w:lang w:eastAsia="en-IN"/>
              </w:rPr>
              <w:t>Description</w:t>
            </w:r>
          </w:p>
        </w:tc>
      </w:tr>
      <w:tr w:rsidR="009842AB" w:rsidRPr="009842AB" w:rsidTr="009842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&lt;!DOCTYPE...&gt;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This tag defines the document type and HTML version.</w:t>
            </w:r>
          </w:p>
        </w:tc>
      </w:tr>
      <w:tr w:rsidR="009842AB" w:rsidRPr="009842AB" w:rsidTr="009842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&lt;html&gt;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This tag encloses the complete HTML document and mainly comprises of document header which is represented by </w:t>
            </w:r>
            <w:r w:rsidRPr="009842AB">
              <w:rPr>
                <w:rFonts w:ascii="Arial" w:eastAsia="Times New Roman" w:hAnsi="Arial" w:cs="Arial"/>
                <w:b/>
                <w:bCs/>
                <w:color w:val="313131"/>
                <w:sz w:val="21"/>
                <w:szCs w:val="21"/>
                <w:lang w:eastAsia="en-IN"/>
              </w:rPr>
              <w:t>&lt;head&gt;...&lt;/head&gt;</w:t>
            </w:r>
            <w:r w:rsidRPr="009842AB">
              <w:rPr>
                <w:rFonts w:ascii="Arial" w:eastAsia="Times New Roman" w:hAnsi="Arial" w:cs="Arial"/>
                <w:color w:val="313131"/>
                <w:sz w:val="21"/>
                <w:szCs w:val="21"/>
                <w:lang w:eastAsia="en-IN"/>
              </w:rPr>
              <w:t> and document body which is represented by </w:t>
            </w:r>
            <w:r w:rsidRPr="009842AB">
              <w:rPr>
                <w:rFonts w:ascii="Arial" w:eastAsia="Times New Roman" w:hAnsi="Arial" w:cs="Arial"/>
                <w:b/>
                <w:bCs/>
                <w:color w:val="313131"/>
                <w:sz w:val="21"/>
                <w:szCs w:val="21"/>
                <w:lang w:eastAsia="en-IN"/>
              </w:rPr>
              <w:t>&lt;body&gt;...&lt;/body&gt;</w:t>
            </w:r>
            <w:r w:rsidRPr="009842AB">
              <w:rPr>
                <w:rFonts w:ascii="Arial" w:eastAsia="Times New Roman" w:hAnsi="Arial" w:cs="Arial"/>
                <w:color w:val="313131"/>
                <w:sz w:val="21"/>
                <w:szCs w:val="21"/>
                <w:lang w:eastAsia="en-IN"/>
              </w:rPr>
              <w:t> tags.</w:t>
            </w:r>
          </w:p>
        </w:tc>
      </w:tr>
      <w:tr w:rsidR="009842AB" w:rsidRPr="009842AB" w:rsidTr="009842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&lt;head&gt;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This tag represents the document's header which can keep other HTML tags like &lt;title&gt;, &lt;link&gt; etc.</w:t>
            </w:r>
          </w:p>
        </w:tc>
      </w:tr>
      <w:tr w:rsidR="009842AB" w:rsidRPr="009842AB" w:rsidTr="009842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&lt;title&gt;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The </w:t>
            </w:r>
            <w:r w:rsidRPr="009842AB">
              <w:rPr>
                <w:rFonts w:ascii="Arial" w:eastAsia="Times New Roman" w:hAnsi="Arial" w:cs="Arial"/>
                <w:b/>
                <w:bCs/>
                <w:color w:val="313131"/>
                <w:sz w:val="21"/>
                <w:szCs w:val="21"/>
                <w:lang w:eastAsia="en-IN"/>
              </w:rPr>
              <w:t>&lt;title&gt;</w:t>
            </w:r>
            <w:r w:rsidRPr="009842AB">
              <w:rPr>
                <w:rFonts w:ascii="Arial" w:eastAsia="Times New Roman" w:hAnsi="Arial" w:cs="Arial"/>
                <w:color w:val="313131"/>
                <w:sz w:val="21"/>
                <w:szCs w:val="21"/>
                <w:lang w:eastAsia="en-IN"/>
              </w:rPr>
              <w:t> tag is used inside the &lt;head&gt; tag to mention the document title.</w:t>
            </w:r>
          </w:p>
        </w:tc>
      </w:tr>
      <w:tr w:rsidR="009842AB" w:rsidRPr="009842AB" w:rsidTr="009842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&lt;body&gt;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This tag represents the document's body which keeps other HTML tags like &lt;h1&gt;, &lt;div&gt;, &lt;p&gt; etc.</w:t>
            </w:r>
          </w:p>
        </w:tc>
      </w:tr>
      <w:tr w:rsidR="009842AB" w:rsidRPr="009842AB" w:rsidTr="009842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This tag represents the heading.</w:t>
            </w:r>
          </w:p>
        </w:tc>
      </w:tr>
      <w:tr w:rsidR="009842AB" w:rsidRPr="009842AB" w:rsidTr="009842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42AB" w:rsidRPr="009842AB" w:rsidRDefault="009842AB" w:rsidP="009842AB">
            <w:pPr>
              <w:spacing w:after="300" w:line="240" w:lineRule="auto"/>
              <w:rPr>
                <w:rFonts w:ascii="Arial" w:eastAsia="Times New Roman" w:hAnsi="Arial" w:cs="Arial"/>
                <w:color w:val="313131"/>
                <w:sz w:val="21"/>
                <w:szCs w:val="21"/>
                <w:lang w:eastAsia="en-IN"/>
              </w:rPr>
            </w:pPr>
            <w:r w:rsidRPr="009842AB">
              <w:rPr>
                <w:rFonts w:ascii="Arial" w:eastAsia="Times New Roman" w:hAnsi="Arial" w:cs="Arial"/>
                <w:color w:val="313131"/>
                <w:sz w:val="21"/>
                <w:szCs w:val="21"/>
                <w:lang w:eastAsia="en-IN"/>
              </w:rPr>
              <w:t>This tag represents a paragraph.</w:t>
            </w:r>
          </w:p>
        </w:tc>
      </w:tr>
    </w:tbl>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lastRenderedPageBreak/>
        <w:t>To learn HTML, you will need to study various tags and understand how do they behave while formatting a textual document. Learning HTML is simple as users have to learn the usage of different tags in order to format the text or images to make a beautiful webpage.</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World Wide Web Consortium (W3C) recommends to use lowercase tags starting from HTML 4.</w:t>
      </w:r>
    </w:p>
    <w:p w:rsidR="009842AB" w:rsidRPr="009842AB" w:rsidRDefault="009842AB" w:rsidP="009842AB">
      <w:pPr>
        <w:spacing w:before="48" w:after="48" w:line="360" w:lineRule="atLeast"/>
        <w:ind w:right="48"/>
        <w:outlineLvl w:val="1"/>
        <w:rPr>
          <w:rFonts w:ascii="Arial" w:eastAsia="Times New Roman" w:hAnsi="Arial" w:cs="Arial"/>
          <w:color w:val="121214"/>
          <w:spacing w:val="-15"/>
          <w:sz w:val="41"/>
          <w:szCs w:val="41"/>
          <w:lang w:eastAsia="en-IN"/>
        </w:rPr>
      </w:pPr>
      <w:r w:rsidRPr="009842AB">
        <w:rPr>
          <w:rFonts w:ascii="Arial" w:eastAsia="Times New Roman" w:hAnsi="Arial" w:cs="Arial"/>
          <w:color w:val="121214"/>
          <w:spacing w:val="-15"/>
          <w:sz w:val="41"/>
          <w:szCs w:val="41"/>
          <w:lang w:eastAsia="en-IN"/>
        </w:rPr>
        <w:t>HTML Document Structure</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A typical HTML document will have following structure:</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313131"/>
          <w:sz w:val="18"/>
          <w:szCs w:val="18"/>
          <w:lang w:eastAsia="en-IN"/>
        </w:rPr>
        <w:t xml:space="preserve">Document declaration tag </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313131"/>
          <w:sz w:val="18"/>
          <w:szCs w:val="18"/>
          <w:lang w:eastAsia="en-IN"/>
        </w:rPr>
        <w:t>&lt;html&gt;</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313131"/>
          <w:sz w:val="18"/>
          <w:szCs w:val="18"/>
          <w:lang w:eastAsia="en-IN"/>
        </w:rPr>
        <w:t xml:space="preserve">   &lt;head&gt;</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313131"/>
          <w:sz w:val="18"/>
          <w:szCs w:val="18"/>
          <w:lang w:eastAsia="en-IN"/>
        </w:rPr>
        <w:t xml:space="preserve">       Document header related tags</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313131"/>
          <w:sz w:val="18"/>
          <w:szCs w:val="18"/>
          <w:lang w:eastAsia="en-IN"/>
        </w:rPr>
        <w:t xml:space="preserve">   &lt;/head&gt;</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onsolas" w:eastAsia="Times New Roman" w:hAnsi="Consolas" w:cs="Consolas"/>
          <w:color w:val="313131"/>
          <w:sz w:val="18"/>
          <w:szCs w:val="18"/>
          <w:lang w:eastAsia="en-IN"/>
        </w:rPr>
      </w:pP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313131"/>
          <w:sz w:val="18"/>
          <w:szCs w:val="18"/>
          <w:lang w:eastAsia="en-IN"/>
        </w:rPr>
        <w:t xml:space="preserve">   &lt;body&gt;</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313131"/>
          <w:sz w:val="18"/>
          <w:szCs w:val="18"/>
          <w:lang w:eastAsia="en-IN"/>
        </w:rPr>
        <w:t xml:space="preserve">       Document body related tags</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313131"/>
          <w:sz w:val="18"/>
          <w:szCs w:val="18"/>
          <w:lang w:eastAsia="en-IN"/>
        </w:rPr>
        <w:t xml:space="preserve">   &lt;/body&gt;</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33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313131"/>
          <w:sz w:val="18"/>
          <w:szCs w:val="18"/>
          <w:lang w:eastAsia="en-IN"/>
        </w:rPr>
        <w:t>&lt;/html&gt;</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We will study all the header and body tags in subsequent chapters, for now let's see what is document declaration tag.</w:t>
      </w:r>
    </w:p>
    <w:p w:rsidR="009842AB" w:rsidRPr="009842AB" w:rsidRDefault="009842AB" w:rsidP="009842AB">
      <w:pPr>
        <w:spacing w:before="48" w:after="48" w:line="360" w:lineRule="atLeast"/>
        <w:ind w:right="48"/>
        <w:outlineLvl w:val="1"/>
        <w:rPr>
          <w:rFonts w:ascii="Arial" w:eastAsia="Times New Roman" w:hAnsi="Arial" w:cs="Arial"/>
          <w:color w:val="121214"/>
          <w:spacing w:val="-15"/>
          <w:sz w:val="41"/>
          <w:szCs w:val="41"/>
          <w:lang w:eastAsia="en-IN"/>
        </w:rPr>
      </w:pPr>
      <w:r w:rsidRPr="009842AB">
        <w:rPr>
          <w:rFonts w:ascii="Arial" w:eastAsia="Times New Roman" w:hAnsi="Arial" w:cs="Arial"/>
          <w:color w:val="121214"/>
          <w:spacing w:val="-15"/>
          <w:sz w:val="41"/>
          <w:szCs w:val="41"/>
          <w:lang w:eastAsia="en-IN"/>
        </w:rPr>
        <w:t>The &lt;!DOCTYPE&gt; Declaration</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The &lt;!DOCTYPE&gt; declaration tag is used by the web browser to understand the version of the HTML used in the document. Current version of HTML is 5 and it makes use of the following declaration:</w:t>
      </w:r>
    </w:p>
    <w:p w:rsidR="009842AB" w:rsidRPr="009842AB" w:rsidRDefault="009842AB" w:rsidP="009842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9842AB">
        <w:rPr>
          <w:rFonts w:ascii="Consolas" w:eastAsia="Times New Roman" w:hAnsi="Consolas" w:cs="Consolas"/>
          <w:color w:val="7F0055"/>
          <w:sz w:val="18"/>
          <w:szCs w:val="18"/>
          <w:lang w:eastAsia="en-IN"/>
        </w:rPr>
        <w:t>&lt;!DOCTYPE html&gt;</w:t>
      </w:r>
    </w:p>
    <w:p w:rsidR="009842AB" w:rsidRPr="009842AB" w:rsidRDefault="009842AB" w:rsidP="009842AB">
      <w:pPr>
        <w:spacing w:after="240" w:line="360" w:lineRule="atLeast"/>
        <w:ind w:left="48" w:right="48"/>
        <w:jc w:val="both"/>
        <w:rPr>
          <w:rFonts w:ascii="Arial" w:eastAsia="Times New Roman" w:hAnsi="Arial" w:cs="Arial"/>
          <w:color w:val="000000"/>
          <w:sz w:val="21"/>
          <w:szCs w:val="21"/>
          <w:lang w:eastAsia="en-IN"/>
        </w:rPr>
      </w:pPr>
      <w:r w:rsidRPr="009842AB">
        <w:rPr>
          <w:rFonts w:ascii="Arial" w:eastAsia="Times New Roman" w:hAnsi="Arial" w:cs="Arial"/>
          <w:color w:val="000000"/>
          <w:sz w:val="21"/>
          <w:szCs w:val="21"/>
          <w:lang w:eastAsia="en-IN"/>
        </w:rPr>
        <w:t>There are many other declaration types which can be used in HTML document depending on what version of HTML is being used. We will see more details on this while discussing &lt;!DOCTYPE...&gt; tag along with other HTML tags.</w:t>
      </w:r>
    </w:p>
    <w:p w:rsidR="009842AB" w:rsidRDefault="009842AB"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p>
    <w:p w:rsidR="006B4754" w:rsidRDefault="006B4754"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Heading Tags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 document starts with a heading. You can use different sizes for your headings. HTML also has six levels of headings, which use the elements</w:t>
      </w:r>
      <w:r>
        <w:rPr>
          <w:rStyle w:val="apple-converted-space"/>
          <w:rFonts w:ascii="Arial" w:hAnsi="Arial" w:cs="Arial"/>
          <w:color w:val="000000"/>
          <w:sz w:val="21"/>
          <w:szCs w:val="21"/>
        </w:rPr>
        <w:t> </w:t>
      </w:r>
      <w:r>
        <w:rPr>
          <w:rFonts w:ascii="Arial" w:hAnsi="Arial" w:cs="Arial"/>
          <w:b/>
          <w:bCs/>
          <w:color w:val="000000"/>
          <w:sz w:val="21"/>
          <w:szCs w:val="21"/>
        </w:rPr>
        <w:t>&lt;h1&gt;, &lt;h2&gt;, &lt;h3&gt;, &lt;h4&gt;, &lt;h5&gt;, and &lt;h6&gt;</w:t>
      </w:r>
      <w:r>
        <w:rPr>
          <w:rFonts w:ascii="Arial" w:hAnsi="Arial" w:cs="Arial"/>
          <w:color w:val="000000"/>
          <w:sz w:val="21"/>
          <w:szCs w:val="21"/>
        </w:rPr>
        <w:t>. While displaying any heading, browser adds one line before and one line after that heading.</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Heading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&lt;h1&gt;</w:t>
      </w:r>
      <w:r>
        <w:rPr>
          <w:rStyle w:val="pln"/>
          <w:rFonts w:ascii="Consolas" w:hAnsi="Consolas" w:cs="Consolas"/>
          <w:color w:val="313131"/>
          <w:sz w:val="18"/>
          <w:szCs w:val="18"/>
        </w:rPr>
        <w:t>This is heading 1</w:t>
      </w:r>
      <w:r>
        <w:rPr>
          <w:rStyle w:val="tag"/>
          <w:rFonts w:ascii="Consolas" w:hAnsi="Consolas" w:cs="Consolas"/>
          <w:color w:val="000088"/>
          <w:sz w:val="18"/>
          <w:szCs w:val="18"/>
        </w:rPr>
        <w:t>&lt;/h1&gt;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&lt;h2&gt;</w:t>
      </w:r>
      <w:r>
        <w:rPr>
          <w:rStyle w:val="pln"/>
          <w:rFonts w:ascii="Consolas" w:hAnsi="Consolas" w:cs="Consolas"/>
          <w:color w:val="313131"/>
          <w:sz w:val="18"/>
          <w:szCs w:val="18"/>
        </w:rPr>
        <w:t>This is heading 2</w:t>
      </w:r>
      <w:r>
        <w:rPr>
          <w:rStyle w:val="tag"/>
          <w:rFonts w:ascii="Consolas" w:hAnsi="Consolas" w:cs="Consolas"/>
          <w:color w:val="000088"/>
          <w:sz w:val="18"/>
          <w:szCs w:val="18"/>
        </w:rPr>
        <w:t>&lt;/h2&gt;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&lt;h3&gt;</w:t>
      </w:r>
      <w:r>
        <w:rPr>
          <w:rStyle w:val="pln"/>
          <w:rFonts w:ascii="Consolas" w:hAnsi="Consolas" w:cs="Consolas"/>
          <w:color w:val="313131"/>
          <w:sz w:val="18"/>
          <w:szCs w:val="18"/>
        </w:rPr>
        <w:t>This is heading 3</w:t>
      </w:r>
      <w:r>
        <w:rPr>
          <w:rStyle w:val="tag"/>
          <w:rFonts w:ascii="Consolas" w:hAnsi="Consolas" w:cs="Consolas"/>
          <w:color w:val="000088"/>
          <w:sz w:val="18"/>
          <w:szCs w:val="18"/>
        </w:rPr>
        <w:t>&lt;/h3&gt;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&lt;h4&gt;</w:t>
      </w:r>
      <w:r>
        <w:rPr>
          <w:rStyle w:val="pln"/>
          <w:rFonts w:ascii="Consolas" w:hAnsi="Consolas" w:cs="Consolas"/>
          <w:color w:val="313131"/>
          <w:sz w:val="18"/>
          <w:szCs w:val="18"/>
        </w:rPr>
        <w:t>This is heading 4</w:t>
      </w:r>
      <w:r>
        <w:rPr>
          <w:rStyle w:val="tag"/>
          <w:rFonts w:ascii="Consolas" w:hAnsi="Consolas" w:cs="Consolas"/>
          <w:color w:val="000088"/>
          <w:sz w:val="18"/>
          <w:szCs w:val="18"/>
        </w:rPr>
        <w:t>&lt;/h4&gt;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&lt;h5&gt;</w:t>
      </w:r>
      <w:r>
        <w:rPr>
          <w:rStyle w:val="pln"/>
          <w:rFonts w:ascii="Consolas" w:hAnsi="Consolas" w:cs="Consolas"/>
          <w:color w:val="313131"/>
          <w:sz w:val="18"/>
          <w:szCs w:val="18"/>
        </w:rPr>
        <w:t>This is heading 5</w:t>
      </w:r>
      <w:r>
        <w:rPr>
          <w:rStyle w:val="tag"/>
          <w:rFonts w:ascii="Consolas" w:hAnsi="Consolas" w:cs="Consolas"/>
          <w:color w:val="000088"/>
          <w:sz w:val="18"/>
          <w:szCs w:val="18"/>
        </w:rPr>
        <w:t>&lt;/h5&gt;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&lt;h6&gt;</w:t>
      </w:r>
      <w:r>
        <w:rPr>
          <w:rStyle w:val="pln"/>
          <w:rFonts w:ascii="Consolas" w:hAnsi="Consolas" w:cs="Consolas"/>
          <w:color w:val="313131"/>
          <w:sz w:val="18"/>
          <w:szCs w:val="18"/>
        </w:rPr>
        <w:t>This is heading 6</w:t>
      </w:r>
      <w:r>
        <w:rPr>
          <w:rStyle w:val="tag"/>
          <w:rFonts w:ascii="Consolas" w:hAnsi="Consolas" w:cs="Consolas"/>
          <w:color w:val="000088"/>
          <w:sz w:val="18"/>
          <w:szCs w:val="18"/>
        </w:rPr>
        <w:t>&lt;/h6&gt;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rPr>
          <w:rFonts w:ascii="Times New Roman" w:hAnsi="Times New Roman" w:cs="Times New Roman"/>
          <w:sz w:val="24"/>
          <w:szCs w:val="24"/>
        </w:rPr>
      </w:pPr>
      <w:r>
        <w:rPr>
          <w:noProof/>
          <w:lang w:eastAsia="en-IN"/>
        </w:rPr>
        <w:drawing>
          <wp:inline distT="0" distB="0" distL="0" distR="0">
            <wp:extent cx="5382895" cy="2393315"/>
            <wp:effectExtent l="0" t="0" r="8255" b="6985"/>
            <wp:docPr id="20" name="Picture 20" descr="HTML Heading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ML Heading Ta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895" cy="2393315"/>
                    </a:xfrm>
                    <a:prstGeom prst="rect">
                      <a:avLst/>
                    </a:prstGeom>
                    <a:noFill/>
                    <a:ln>
                      <a:noFill/>
                    </a:ln>
                  </pic:spPr>
                </pic:pic>
              </a:graphicData>
            </a:graphic>
          </wp:inline>
        </w:drawing>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Paragraph Tag</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&lt;p&gt;</w:t>
      </w:r>
      <w:r>
        <w:rPr>
          <w:rStyle w:val="apple-converted-space"/>
          <w:rFonts w:ascii="Arial" w:hAnsi="Arial" w:cs="Arial"/>
          <w:color w:val="000000"/>
          <w:sz w:val="21"/>
          <w:szCs w:val="21"/>
        </w:rPr>
        <w:t> </w:t>
      </w:r>
      <w:r>
        <w:rPr>
          <w:rFonts w:ascii="Arial" w:hAnsi="Arial" w:cs="Arial"/>
          <w:color w:val="000000"/>
          <w:sz w:val="21"/>
          <w:szCs w:val="21"/>
        </w:rPr>
        <w:t>tag offers a way to structure your text into different paragraphs. Each paragraph of text should go in between an opening &lt;p&gt; and a closing &lt;/p&gt; tag as shown below in the example:</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Paragraph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Here is a first paragraph of text.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Here is a second paragraph of text.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Here is a third paragraph of text.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a first paragraph of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a second paragraph of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a third paragraph of text.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Line Break Tag</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Whenever you use the</w:t>
      </w:r>
      <w:r>
        <w:rPr>
          <w:rStyle w:val="apple-converted-space"/>
          <w:rFonts w:ascii="Arial" w:hAnsi="Arial" w:cs="Arial"/>
          <w:color w:val="000000"/>
          <w:sz w:val="21"/>
          <w:szCs w:val="21"/>
        </w:rPr>
        <w:t> </w:t>
      </w:r>
      <w:r>
        <w:rPr>
          <w:rFonts w:ascii="Arial" w:hAnsi="Arial" w:cs="Arial"/>
          <w:b/>
          <w:bCs/>
          <w:color w:val="000000"/>
          <w:sz w:val="21"/>
          <w:szCs w:val="21"/>
        </w:rPr>
        <w:t>&lt;br /&gt;</w:t>
      </w:r>
      <w:r>
        <w:rPr>
          <w:rStyle w:val="apple-converted-space"/>
          <w:rFonts w:ascii="Arial" w:hAnsi="Arial" w:cs="Arial"/>
          <w:color w:val="000000"/>
          <w:sz w:val="21"/>
          <w:szCs w:val="21"/>
        </w:rPr>
        <w:t> </w:t>
      </w:r>
      <w:r>
        <w:rPr>
          <w:rFonts w:ascii="Arial" w:hAnsi="Arial" w:cs="Arial"/>
          <w:color w:val="000000"/>
          <w:sz w:val="21"/>
          <w:szCs w:val="21"/>
        </w:rPr>
        <w:t>element, anything following it starts from the next line. This tag is an example of an</w:t>
      </w:r>
      <w:r>
        <w:rPr>
          <w:rStyle w:val="apple-converted-space"/>
          <w:rFonts w:ascii="Arial" w:hAnsi="Arial" w:cs="Arial"/>
          <w:color w:val="000000"/>
          <w:sz w:val="21"/>
          <w:szCs w:val="21"/>
        </w:rPr>
        <w:t> </w:t>
      </w:r>
      <w:r>
        <w:rPr>
          <w:rFonts w:ascii="Arial" w:hAnsi="Arial" w:cs="Arial"/>
          <w:b/>
          <w:bCs/>
          <w:color w:val="000000"/>
          <w:sz w:val="21"/>
          <w:szCs w:val="21"/>
        </w:rPr>
        <w:t>empty</w:t>
      </w:r>
      <w:r>
        <w:rPr>
          <w:rStyle w:val="apple-converted-space"/>
          <w:rFonts w:ascii="Arial" w:hAnsi="Arial" w:cs="Arial"/>
          <w:color w:val="000000"/>
          <w:sz w:val="21"/>
          <w:szCs w:val="21"/>
        </w:rPr>
        <w:t> </w:t>
      </w:r>
      <w:r>
        <w:rPr>
          <w:rFonts w:ascii="Arial" w:hAnsi="Arial" w:cs="Arial"/>
          <w:color w:val="000000"/>
          <w:sz w:val="21"/>
          <w:szCs w:val="21"/>
        </w:rPr>
        <w:t>element, where you do not need opening and closing tags, as there is nothing to go in between them.</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&lt;br /&gt; tag has a space between the characters</w:t>
      </w:r>
      <w:r>
        <w:rPr>
          <w:rStyle w:val="apple-converted-space"/>
          <w:rFonts w:ascii="Arial" w:hAnsi="Arial" w:cs="Arial"/>
          <w:color w:val="000000"/>
          <w:sz w:val="21"/>
          <w:szCs w:val="21"/>
        </w:rPr>
        <w:t> </w:t>
      </w:r>
      <w:r>
        <w:rPr>
          <w:rFonts w:ascii="Arial" w:hAnsi="Arial" w:cs="Arial"/>
          <w:b/>
          <w:bCs/>
          <w:color w:val="000000"/>
          <w:sz w:val="21"/>
          <w:szCs w:val="21"/>
        </w:rPr>
        <w:t>br</w:t>
      </w:r>
      <w:r>
        <w:rPr>
          <w:rStyle w:val="apple-converted-space"/>
          <w:rFonts w:ascii="Arial" w:hAnsi="Arial" w:cs="Arial"/>
          <w:color w:val="000000"/>
          <w:sz w:val="21"/>
          <w:szCs w:val="21"/>
        </w:rPr>
        <w:t> </w:t>
      </w:r>
      <w:r>
        <w:rPr>
          <w:rFonts w:ascii="Arial" w:hAnsi="Arial" w:cs="Arial"/>
          <w:color w:val="000000"/>
          <w:sz w:val="21"/>
          <w:szCs w:val="21"/>
        </w:rPr>
        <w:t>and the forward slash. If you omit this space, older browsers will have trouble rendering the line break, while if you miss the forward slash character and just use &lt;br&gt; it is not valid in XHTML</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Line Break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w:t>
      </w:r>
      <w:r>
        <w:rPr>
          <w:rStyle w:val="tag"/>
          <w:rFonts w:ascii="Consolas" w:hAnsi="Consolas" w:cs="Consolas"/>
          <w:color w:val="000088"/>
          <w:sz w:val="18"/>
          <w:szCs w:val="18"/>
        </w:rPr>
        <w:t>&lt;br</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You delivered your assignment ontime.</w:t>
      </w:r>
      <w:r>
        <w:rPr>
          <w:rStyle w:val="tag"/>
          <w:rFonts w:ascii="Consolas" w:hAnsi="Consolas" w:cs="Consolas"/>
          <w:color w:val="000088"/>
          <w:sz w:val="18"/>
          <w:szCs w:val="18"/>
        </w:rPr>
        <w:t>&lt;br</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Thanks</w:t>
      </w:r>
      <w:r>
        <w:rPr>
          <w:rStyle w:val="tag"/>
          <w:rFonts w:ascii="Consolas" w:hAnsi="Consolas" w:cs="Consolas"/>
          <w:color w:val="000088"/>
          <w:sz w:val="18"/>
          <w:szCs w:val="18"/>
        </w:rPr>
        <w:t>&lt;br</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Mahnaz</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Hello</w:t>
      </w:r>
      <w:r>
        <w:rPr>
          <w:rFonts w:ascii="Arial" w:hAnsi="Arial" w:cs="Arial"/>
          <w:color w:val="000000"/>
          <w:sz w:val="21"/>
          <w:szCs w:val="21"/>
        </w:rPr>
        <w:br/>
        <w:t>You delivered your assignment ontime.</w:t>
      </w:r>
      <w:r>
        <w:rPr>
          <w:rFonts w:ascii="Arial" w:hAnsi="Arial" w:cs="Arial"/>
          <w:color w:val="000000"/>
          <w:sz w:val="21"/>
          <w:szCs w:val="21"/>
        </w:rPr>
        <w:br/>
        <w:t>Thanks</w:t>
      </w:r>
      <w:r>
        <w:rPr>
          <w:rFonts w:ascii="Arial" w:hAnsi="Arial" w:cs="Arial"/>
          <w:color w:val="000000"/>
          <w:sz w:val="21"/>
          <w:szCs w:val="21"/>
        </w:rPr>
        <w:br/>
        <w:t>Mahnaz</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Centering Content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use</w:t>
      </w:r>
      <w:r>
        <w:rPr>
          <w:rStyle w:val="apple-converted-space"/>
          <w:rFonts w:ascii="Arial" w:hAnsi="Arial" w:cs="Arial"/>
          <w:color w:val="000000"/>
          <w:sz w:val="21"/>
          <w:szCs w:val="21"/>
        </w:rPr>
        <w:t> </w:t>
      </w:r>
      <w:r>
        <w:rPr>
          <w:rFonts w:ascii="Arial" w:hAnsi="Arial" w:cs="Arial"/>
          <w:b/>
          <w:bCs/>
          <w:color w:val="000000"/>
          <w:sz w:val="21"/>
          <w:szCs w:val="21"/>
        </w:rPr>
        <w:t>&lt;center&gt;</w:t>
      </w:r>
      <w:r>
        <w:rPr>
          <w:rStyle w:val="apple-converted-space"/>
          <w:rFonts w:ascii="Arial" w:hAnsi="Arial" w:cs="Arial"/>
          <w:color w:val="000000"/>
          <w:sz w:val="21"/>
          <w:szCs w:val="21"/>
        </w:rPr>
        <w:t> </w:t>
      </w:r>
      <w:r>
        <w:rPr>
          <w:rFonts w:ascii="Arial" w:hAnsi="Arial" w:cs="Arial"/>
          <w:color w:val="000000"/>
          <w:sz w:val="21"/>
          <w:szCs w:val="21"/>
        </w:rPr>
        <w:t>tag to put any content in the center of the page or any table cell.</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Centring Content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This text is not in the center.</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&lt;center&gt;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This text is in the center.</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&lt;/center&gt;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text is not in the center.</w:t>
      </w:r>
    </w:p>
    <w:p w:rsidR="006B4754" w:rsidRDefault="006B4754" w:rsidP="006B4754">
      <w:pPr>
        <w:pStyle w:val="NormalWeb"/>
        <w:spacing w:before="0" w:beforeAutospacing="0" w:after="240" w:afterAutospacing="0" w:line="360" w:lineRule="atLeast"/>
        <w:ind w:left="48" w:right="48"/>
        <w:jc w:val="center"/>
        <w:rPr>
          <w:rFonts w:ascii="Arial" w:hAnsi="Arial" w:cs="Arial"/>
          <w:color w:val="000000"/>
          <w:sz w:val="21"/>
          <w:szCs w:val="21"/>
        </w:rPr>
      </w:pPr>
      <w:r>
        <w:rPr>
          <w:rFonts w:ascii="Arial" w:hAnsi="Arial" w:cs="Arial"/>
          <w:color w:val="000000"/>
          <w:sz w:val="21"/>
          <w:szCs w:val="21"/>
        </w:rPr>
        <w:t>This text is in the center.</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Horizontal Lines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Horizontal lines are used to visually break up sections of a document. The</w:t>
      </w:r>
      <w:r>
        <w:rPr>
          <w:rStyle w:val="apple-converted-space"/>
          <w:rFonts w:ascii="Arial" w:hAnsi="Arial" w:cs="Arial"/>
          <w:color w:val="000000"/>
          <w:sz w:val="21"/>
          <w:szCs w:val="21"/>
        </w:rPr>
        <w:t> </w:t>
      </w:r>
      <w:r>
        <w:rPr>
          <w:rFonts w:ascii="Arial" w:hAnsi="Arial" w:cs="Arial"/>
          <w:b/>
          <w:bCs/>
          <w:color w:val="000000"/>
          <w:sz w:val="21"/>
          <w:szCs w:val="21"/>
        </w:rPr>
        <w:t>&lt;hr&gt;</w:t>
      </w:r>
      <w:r>
        <w:rPr>
          <w:rStyle w:val="apple-converted-space"/>
          <w:rFonts w:ascii="Arial" w:hAnsi="Arial" w:cs="Arial"/>
          <w:color w:val="000000"/>
          <w:sz w:val="21"/>
          <w:szCs w:val="21"/>
        </w:rPr>
        <w:t> </w:t>
      </w:r>
      <w:r>
        <w:rPr>
          <w:rFonts w:ascii="Arial" w:hAnsi="Arial" w:cs="Arial"/>
          <w:color w:val="000000"/>
          <w:sz w:val="21"/>
          <w:szCs w:val="21"/>
        </w:rPr>
        <w:t>tag creates a line from the current position in the document to the right margin and breaks the line accordingly.</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For example you may want to give a line between two paragraphs as in the given example below:</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Horizontal Line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This is paragraph one and should be on top</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&lt;hr</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This is paragraph two and should be at bottom</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is paragraph one and should be on top</w:t>
      </w:r>
    </w:p>
    <w:p w:rsidR="006B4754" w:rsidRDefault="00B76AAA" w:rsidP="006B4754">
      <w:pPr>
        <w:spacing w:before="105" w:after="105" w:line="330" w:lineRule="atLeast"/>
        <w:rPr>
          <w:rFonts w:ascii="Arial" w:hAnsi="Arial" w:cs="Arial"/>
          <w:color w:val="313131"/>
          <w:sz w:val="21"/>
          <w:szCs w:val="21"/>
        </w:rPr>
      </w:pPr>
      <w:r>
        <w:rPr>
          <w:rFonts w:ascii="Arial" w:hAnsi="Arial" w:cs="Arial"/>
          <w:color w:val="313131"/>
          <w:sz w:val="21"/>
          <w:szCs w:val="21"/>
        </w:rPr>
        <w:pict>
          <v:rect id="_x0000_i1025" style="width:0;height:0" o:hralign="center" o:hrstd="t" o:hr="t" fillcolor="#a0a0a0" stroked="f"/>
        </w:pic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is paragraph two and should be at bottom</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Again</w:t>
      </w:r>
      <w:r>
        <w:rPr>
          <w:rStyle w:val="apple-converted-space"/>
          <w:rFonts w:ascii="Arial" w:hAnsi="Arial" w:cs="Arial"/>
          <w:color w:val="000000"/>
          <w:sz w:val="21"/>
          <w:szCs w:val="21"/>
        </w:rPr>
        <w:t> </w:t>
      </w:r>
      <w:r>
        <w:rPr>
          <w:rFonts w:ascii="Arial" w:hAnsi="Arial" w:cs="Arial"/>
          <w:b/>
          <w:bCs/>
          <w:color w:val="000000"/>
          <w:sz w:val="21"/>
          <w:szCs w:val="21"/>
        </w:rPr>
        <w:t>&lt;hr /&gt;</w:t>
      </w:r>
      <w:r>
        <w:rPr>
          <w:rStyle w:val="apple-converted-space"/>
          <w:rFonts w:ascii="Arial" w:hAnsi="Arial" w:cs="Arial"/>
          <w:color w:val="000000"/>
          <w:sz w:val="21"/>
          <w:szCs w:val="21"/>
        </w:rPr>
        <w:t> </w:t>
      </w:r>
      <w:r>
        <w:rPr>
          <w:rFonts w:ascii="Arial" w:hAnsi="Arial" w:cs="Arial"/>
          <w:color w:val="000000"/>
          <w:sz w:val="21"/>
          <w:szCs w:val="21"/>
        </w:rPr>
        <w:t>tag is an example of the</w:t>
      </w:r>
      <w:r>
        <w:rPr>
          <w:rStyle w:val="apple-converted-space"/>
          <w:rFonts w:ascii="Arial" w:hAnsi="Arial" w:cs="Arial"/>
          <w:color w:val="000000"/>
          <w:sz w:val="21"/>
          <w:szCs w:val="21"/>
        </w:rPr>
        <w:t> </w:t>
      </w:r>
      <w:r>
        <w:rPr>
          <w:rFonts w:ascii="Arial" w:hAnsi="Arial" w:cs="Arial"/>
          <w:b/>
          <w:bCs/>
          <w:color w:val="000000"/>
          <w:sz w:val="21"/>
          <w:szCs w:val="21"/>
        </w:rPr>
        <w:t>empty</w:t>
      </w:r>
      <w:r>
        <w:rPr>
          <w:rStyle w:val="apple-converted-space"/>
          <w:rFonts w:ascii="Arial" w:hAnsi="Arial" w:cs="Arial"/>
          <w:color w:val="000000"/>
          <w:sz w:val="21"/>
          <w:szCs w:val="21"/>
        </w:rPr>
        <w:t> </w:t>
      </w:r>
      <w:r>
        <w:rPr>
          <w:rFonts w:ascii="Arial" w:hAnsi="Arial" w:cs="Arial"/>
          <w:color w:val="000000"/>
          <w:sz w:val="21"/>
          <w:szCs w:val="21"/>
        </w:rPr>
        <w:t>element, where you do not need opening and closing tags, as there is nothing to go in between them.</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&lt;hr /&gt; element has a space between the characters</w:t>
      </w:r>
      <w:r>
        <w:rPr>
          <w:rStyle w:val="apple-converted-space"/>
          <w:rFonts w:ascii="Arial" w:hAnsi="Arial" w:cs="Arial"/>
          <w:color w:val="000000"/>
          <w:sz w:val="21"/>
          <w:szCs w:val="21"/>
        </w:rPr>
        <w:t> </w:t>
      </w:r>
      <w:r>
        <w:rPr>
          <w:rFonts w:ascii="Arial" w:hAnsi="Arial" w:cs="Arial"/>
          <w:b/>
          <w:bCs/>
          <w:color w:val="000000"/>
          <w:sz w:val="21"/>
          <w:szCs w:val="21"/>
        </w:rPr>
        <w:t>hr</w:t>
      </w:r>
      <w:r>
        <w:rPr>
          <w:rStyle w:val="apple-converted-space"/>
          <w:rFonts w:ascii="Arial" w:hAnsi="Arial" w:cs="Arial"/>
          <w:color w:val="000000"/>
          <w:sz w:val="21"/>
          <w:szCs w:val="21"/>
        </w:rPr>
        <w:t> </w:t>
      </w:r>
      <w:r>
        <w:rPr>
          <w:rFonts w:ascii="Arial" w:hAnsi="Arial" w:cs="Arial"/>
          <w:color w:val="000000"/>
          <w:sz w:val="21"/>
          <w:szCs w:val="21"/>
        </w:rPr>
        <w:t>and the forward slash. If you omit this space, older browsers will have trouble rendering the horizontak line, while if you miss the forward slash character and just use &lt;hr&gt; it is not valid in XHTML</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Preserve Formatting</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Sometimes you want your text to follow the exact format of how it is written in the HTML document. In those cases, you can use the preformatted tag &lt;pre&gt;.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 text between the opening &lt;pre&gt; tag and the closing &lt;/pre&gt; tag will preserve the formatting of the source document.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Preserve Formatting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&lt;pre&gt;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function testFunction( strText ){</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alert (strText)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&lt;/pre&gt;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HTMLPreformatted"/>
        <w:spacing w:line="330" w:lineRule="atLeast"/>
        <w:rPr>
          <w:rFonts w:ascii="Consolas" w:hAnsi="Consolas" w:cs="Consolas"/>
          <w:color w:val="313131"/>
        </w:rPr>
      </w:pPr>
      <w:r>
        <w:rPr>
          <w:rFonts w:ascii="Consolas" w:hAnsi="Consolas" w:cs="Consolas"/>
          <w:color w:val="313131"/>
        </w:rPr>
        <w:t>function testFunction( strText ){</w:t>
      </w:r>
    </w:p>
    <w:p w:rsidR="006B4754" w:rsidRDefault="006B4754" w:rsidP="006B4754">
      <w:pPr>
        <w:pStyle w:val="HTMLPreformatted"/>
        <w:spacing w:line="330" w:lineRule="atLeast"/>
        <w:rPr>
          <w:rFonts w:ascii="Consolas" w:hAnsi="Consolas" w:cs="Consolas"/>
          <w:color w:val="313131"/>
        </w:rPr>
      </w:pPr>
      <w:r>
        <w:rPr>
          <w:rFonts w:ascii="Consolas" w:hAnsi="Consolas" w:cs="Consolas"/>
          <w:color w:val="313131"/>
        </w:rPr>
        <w:t xml:space="preserve">   alert (strText)</w:t>
      </w:r>
    </w:p>
    <w:p w:rsidR="006B4754" w:rsidRDefault="006B4754" w:rsidP="006B4754">
      <w:pPr>
        <w:pStyle w:val="HTMLPreformatted"/>
        <w:spacing w:line="330" w:lineRule="atLeast"/>
        <w:rPr>
          <w:rFonts w:ascii="Consolas" w:hAnsi="Consolas" w:cs="Consolas"/>
          <w:color w:val="313131"/>
        </w:rPr>
      </w:pPr>
      <w:r>
        <w:rPr>
          <w:rFonts w:ascii="Consolas" w:hAnsi="Consolas" w:cs="Consolas"/>
          <w:color w:val="313131"/>
        </w:rPr>
        <w: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Try using same code without keeping it inside &lt;pre&gt;...&lt;/pre&gt; tags</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Nonbreaking Spaces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Suppose you want to use the phrase</w:t>
      </w:r>
      <w:r>
        <w:rPr>
          <w:rStyle w:val="apple-converted-space"/>
          <w:rFonts w:ascii="Arial" w:hAnsi="Arial" w:cs="Arial"/>
          <w:color w:val="000000"/>
          <w:sz w:val="21"/>
          <w:szCs w:val="21"/>
        </w:rPr>
        <w:t> </w:t>
      </w:r>
      <w:r>
        <w:rPr>
          <w:rStyle w:val="notranslate"/>
          <w:rFonts w:ascii="Arial" w:hAnsi="Arial" w:cs="Arial"/>
          <w:color w:val="000000"/>
          <w:sz w:val="21"/>
          <w:szCs w:val="21"/>
        </w:rPr>
        <w:t>"12 Angry Men."</w:t>
      </w:r>
      <w:r>
        <w:rPr>
          <w:rStyle w:val="apple-converted-space"/>
          <w:rFonts w:ascii="Arial" w:hAnsi="Arial" w:cs="Arial"/>
          <w:color w:val="000000"/>
          <w:sz w:val="21"/>
          <w:szCs w:val="21"/>
        </w:rPr>
        <w:t> </w:t>
      </w:r>
      <w:r>
        <w:rPr>
          <w:rFonts w:ascii="Arial" w:hAnsi="Arial" w:cs="Arial"/>
          <w:color w:val="000000"/>
          <w:sz w:val="21"/>
          <w:szCs w:val="21"/>
        </w:rPr>
        <w:t>Here you would not want a browser to split the</w:t>
      </w:r>
      <w:r>
        <w:rPr>
          <w:rStyle w:val="apple-converted-space"/>
          <w:rFonts w:ascii="Arial" w:hAnsi="Arial" w:cs="Arial"/>
          <w:color w:val="000000"/>
          <w:sz w:val="21"/>
          <w:szCs w:val="21"/>
        </w:rPr>
        <w:t> </w:t>
      </w:r>
      <w:r>
        <w:rPr>
          <w:rStyle w:val="notranslate"/>
          <w:rFonts w:ascii="Arial" w:hAnsi="Arial" w:cs="Arial"/>
          <w:color w:val="000000"/>
          <w:sz w:val="21"/>
          <w:szCs w:val="21"/>
        </w:rPr>
        <w:t>"12, Angry"</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notranslate"/>
          <w:rFonts w:ascii="Arial" w:hAnsi="Arial" w:cs="Arial"/>
          <w:color w:val="000000"/>
          <w:sz w:val="21"/>
          <w:szCs w:val="21"/>
        </w:rPr>
        <w:t>"Men"</w:t>
      </w:r>
      <w:r>
        <w:rPr>
          <w:rStyle w:val="apple-converted-space"/>
          <w:rFonts w:ascii="Arial" w:hAnsi="Arial" w:cs="Arial"/>
          <w:color w:val="000000"/>
          <w:sz w:val="21"/>
          <w:szCs w:val="21"/>
        </w:rPr>
        <w:t> </w:t>
      </w:r>
      <w:r>
        <w:rPr>
          <w:rFonts w:ascii="Arial" w:hAnsi="Arial" w:cs="Arial"/>
          <w:color w:val="000000"/>
          <w:sz w:val="21"/>
          <w:szCs w:val="21"/>
        </w:rPr>
        <w:t>across two lines:</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An</w:t>
      </w:r>
      <w:r>
        <w:rPr>
          <w:rStyle w:val="pln"/>
          <w:rFonts w:ascii="Consolas" w:hAnsi="Consolas" w:cs="Consolas"/>
          <w:color w:val="313131"/>
          <w:sz w:val="18"/>
          <w:szCs w:val="18"/>
        </w:rPr>
        <w:t xml:space="preserve"> example of </w:t>
      </w:r>
      <w:r>
        <w:rPr>
          <w:rStyle w:val="kwd"/>
          <w:rFonts w:ascii="Consolas" w:hAnsi="Consolas" w:cs="Consolas"/>
          <w:color w:val="000088"/>
          <w:sz w:val="18"/>
          <w:szCs w:val="18"/>
        </w:rPr>
        <w:t>this</w:t>
      </w:r>
      <w:r>
        <w:rPr>
          <w:rStyle w:val="pln"/>
          <w:rFonts w:ascii="Consolas" w:hAnsi="Consolas" w:cs="Consolas"/>
          <w:color w:val="313131"/>
          <w:sz w:val="18"/>
          <w:szCs w:val="18"/>
        </w:rPr>
        <w:t xml:space="preserve"> technique appears </w:t>
      </w:r>
      <w:r>
        <w:rPr>
          <w:rStyle w:val="kwd"/>
          <w:rFonts w:ascii="Consolas" w:hAnsi="Consolas" w:cs="Consolas"/>
          <w:color w:val="000088"/>
          <w:sz w:val="18"/>
          <w:szCs w:val="18"/>
        </w:rPr>
        <w:t>in</w:t>
      </w:r>
      <w:r>
        <w:rPr>
          <w:rStyle w:val="pln"/>
          <w:rFonts w:ascii="Consolas" w:hAnsi="Consolas" w:cs="Consolas"/>
          <w:color w:val="313131"/>
          <w:sz w:val="18"/>
          <w:szCs w:val="18"/>
        </w:rPr>
        <w:t xml:space="preserve"> the movie </w:t>
      </w:r>
      <w:r>
        <w:rPr>
          <w:rStyle w:val="str"/>
          <w:rFonts w:ascii="Consolas" w:hAnsi="Consolas" w:cs="Consolas"/>
          <w:color w:val="008800"/>
          <w:sz w:val="18"/>
          <w:szCs w:val="18"/>
        </w:rPr>
        <w:t>"12 Angry Men."</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In cases where you do not want the client browser to break text, you should use a nonbreaking space entity</w:t>
      </w:r>
      <w:r>
        <w:rPr>
          <w:rStyle w:val="apple-converted-space"/>
          <w:rFonts w:ascii="Arial" w:hAnsi="Arial" w:cs="Arial"/>
          <w:color w:val="000000"/>
          <w:sz w:val="21"/>
          <w:szCs w:val="21"/>
        </w:rPr>
        <w:t> </w:t>
      </w:r>
      <w:r>
        <w:rPr>
          <w:rFonts w:ascii="Arial" w:hAnsi="Arial" w:cs="Arial"/>
          <w:b/>
          <w:bCs/>
          <w:color w:val="000000"/>
          <w:sz w:val="21"/>
          <w:szCs w:val="21"/>
        </w:rPr>
        <w:t>&amp;nbsp;</w:t>
      </w:r>
      <w:r>
        <w:rPr>
          <w:rStyle w:val="apple-converted-space"/>
          <w:rFonts w:ascii="Arial" w:hAnsi="Arial" w:cs="Arial"/>
          <w:color w:val="000000"/>
          <w:sz w:val="21"/>
          <w:szCs w:val="21"/>
        </w:rPr>
        <w:t> </w:t>
      </w:r>
      <w:r>
        <w:rPr>
          <w:rFonts w:ascii="Arial" w:hAnsi="Arial" w:cs="Arial"/>
          <w:color w:val="000000"/>
          <w:sz w:val="21"/>
          <w:szCs w:val="21"/>
        </w:rPr>
        <w:t>instead of a normal space. For example, when coding the "12 Angry Men" in a paragraph, you should use something similar to the following code:</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Nonbreaking Spaces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An example of this technique appears in the movie "12&amp;nbsp;Angry&amp;nbsp;Men."</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lastRenderedPageBreak/>
        <w:t>&lt;/html&gt;</w:t>
      </w:r>
    </w:p>
    <w:p w:rsidR="006B4754" w:rsidRDefault="006B4754"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w:t>
      </w:r>
      <w:r>
        <w:rPr>
          <w:rStyle w:val="apple-converted-space"/>
          <w:rFonts w:ascii="Arial" w:hAnsi="Arial" w:cs="Arial"/>
          <w:color w:val="000000"/>
          <w:sz w:val="21"/>
          <w:szCs w:val="21"/>
        </w:rPr>
        <w:t> </w:t>
      </w:r>
      <w:r>
        <w:rPr>
          <w:rFonts w:ascii="Arial" w:hAnsi="Arial" w:cs="Arial"/>
          <w:b/>
          <w:bCs/>
          <w:color w:val="000000"/>
          <w:sz w:val="21"/>
          <w:szCs w:val="21"/>
        </w:rPr>
        <w:t>HTML element</w:t>
      </w:r>
      <w:r>
        <w:rPr>
          <w:rStyle w:val="apple-converted-space"/>
          <w:rFonts w:ascii="Arial" w:hAnsi="Arial" w:cs="Arial"/>
          <w:color w:val="000000"/>
          <w:sz w:val="21"/>
          <w:szCs w:val="21"/>
        </w:rPr>
        <w:t> </w:t>
      </w:r>
      <w:r>
        <w:rPr>
          <w:rFonts w:ascii="Arial" w:hAnsi="Arial" w:cs="Arial"/>
          <w:color w:val="000000"/>
          <w:sz w:val="21"/>
          <w:szCs w:val="21"/>
        </w:rPr>
        <w:t>is defined by a starting tag. If the element contains other content, it ends with a closing tag, where the element name is preceded by a forward slash as shown below with few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3"/>
        <w:gridCol w:w="4946"/>
        <w:gridCol w:w="1981"/>
      </w:tblGrid>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754" w:rsidRDefault="006B4754">
            <w:pPr>
              <w:spacing w:after="300"/>
              <w:rPr>
                <w:rFonts w:ascii="Arial" w:hAnsi="Arial" w:cs="Arial"/>
                <w:b/>
                <w:bCs/>
                <w:color w:val="313131"/>
                <w:sz w:val="21"/>
                <w:szCs w:val="21"/>
              </w:rPr>
            </w:pPr>
            <w:r>
              <w:rPr>
                <w:rFonts w:ascii="Arial" w:hAnsi="Arial" w:cs="Arial"/>
                <w:b/>
                <w:bCs/>
                <w:color w:val="313131"/>
                <w:sz w:val="21"/>
                <w:szCs w:val="21"/>
              </w:rPr>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754" w:rsidRDefault="006B4754">
            <w:pPr>
              <w:spacing w:after="300"/>
              <w:rPr>
                <w:rFonts w:ascii="Arial" w:hAnsi="Arial" w:cs="Arial"/>
                <w:b/>
                <w:bCs/>
                <w:color w:val="313131"/>
                <w:sz w:val="21"/>
                <w:szCs w:val="21"/>
              </w:rPr>
            </w:pPr>
            <w:r>
              <w:rPr>
                <w:rFonts w:ascii="Arial" w:hAnsi="Arial" w:cs="Arial"/>
                <w:b/>
                <w:bCs/>
                <w:color w:val="313131"/>
                <w:sz w:val="21"/>
                <w:szCs w:val="21"/>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754" w:rsidRDefault="006B4754">
            <w:pPr>
              <w:spacing w:after="300"/>
              <w:rPr>
                <w:rFonts w:ascii="Arial" w:hAnsi="Arial" w:cs="Arial"/>
                <w:b/>
                <w:bCs/>
                <w:color w:val="313131"/>
                <w:sz w:val="21"/>
                <w:szCs w:val="21"/>
              </w:rPr>
            </w:pPr>
            <w:r>
              <w:rPr>
                <w:rFonts w:ascii="Arial" w:hAnsi="Arial" w:cs="Arial"/>
                <w:b/>
                <w:bCs/>
                <w:color w:val="313131"/>
                <w:sz w:val="21"/>
                <w:szCs w:val="21"/>
              </w:rPr>
              <w:t>End Tag</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&lt;/p&gt;</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&lt;/h1&gt;</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&lt;/div&gt;</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&lt;br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p>
        </w:tc>
      </w:tr>
    </w:tbl>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So here &lt;p&gt;....&lt;/p&gt; is an HTML element, &lt;h1&gt;...&lt;/h1&gt; is another HTML element. There are some HTML elements which don't need to be closed, such as &lt;img.../&gt;, &lt;hr /&gt; and &lt;br /&gt; elements. These are known as</w:t>
      </w:r>
      <w:r>
        <w:rPr>
          <w:rStyle w:val="apple-converted-space"/>
          <w:rFonts w:ascii="Arial" w:hAnsi="Arial" w:cs="Arial"/>
          <w:color w:val="000000"/>
          <w:sz w:val="21"/>
          <w:szCs w:val="21"/>
        </w:rPr>
        <w:t> </w:t>
      </w:r>
      <w:r>
        <w:rPr>
          <w:rFonts w:ascii="Arial" w:hAnsi="Arial" w:cs="Arial"/>
          <w:b/>
          <w:bCs/>
          <w:color w:val="000000"/>
          <w:sz w:val="21"/>
          <w:szCs w:val="21"/>
        </w:rPr>
        <w:t>void elements</w:t>
      </w:r>
      <w:r>
        <w:rPr>
          <w:rFonts w:ascii="Arial" w:hAnsi="Arial" w:cs="Arial"/>
          <w:color w:val="000000"/>
          <w:sz w:val="21"/>
          <w:szCs w:val="21"/>
        </w:rPr>
        <w: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HTML documents consist of a tree of these elements and they specify how HTML documents should be built, and what kind of content should be placed in what part of an HTML document.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HTML Tag vs. Element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HTML element is defined by a</w:t>
      </w:r>
      <w:r>
        <w:rPr>
          <w:rStyle w:val="apple-converted-space"/>
          <w:rFonts w:ascii="Arial" w:hAnsi="Arial" w:cs="Arial"/>
          <w:color w:val="000000"/>
          <w:sz w:val="21"/>
          <w:szCs w:val="21"/>
        </w:rPr>
        <w:t> </w:t>
      </w:r>
      <w:r>
        <w:rPr>
          <w:rFonts w:ascii="Arial" w:hAnsi="Arial" w:cs="Arial"/>
          <w:i/>
          <w:iCs/>
          <w:color w:val="000000"/>
          <w:sz w:val="21"/>
          <w:szCs w:val="21"/>
        </w:rPr>
        <w:t>starting tag</w:t>
      </w:r>
      <w:r>
        <w:rPr>
          <w:rFonts w:ascii="Arial" w:hAnsi="Arial" w:cs="Arial"/>
          <w:color w:val="000000"/>
          <w:sz w:val="21"/>
          <w:szCs w:val="21"/>
        </w:rPr>
        <w:t>. If the element contains other content, it ends with a</w:t>
      </w:r>
      <w:r>
        <w:rPr>
          <w:rStyle w:val="apple-converted-space"/>
          <w:rFonts w:ascii="Arial" w:hAnsi="Arial" w:cs="Arial"/>
          <w:color w:val="000000"/>
          <w:sz w:val="21"/>
          <w:szCs w:val="21"/>
        </w:rPr>
        <w:t> </w:t>
      </w:r>
      <w:r>
        <w:rPr>
          <w:rFonts w:ascii="Arial" w:hAnsi="Arial" w:cs="Arial"/>
          <w:i/>
          <w:iCs/>
          <w:color w:val="000000"/>
          <w:sz w:val="21"/>
          <w:szCs w:val="21"/>
        </w:rPr>
        <w:t>closing tag</w:t>
      </w:r>
      <w:r>
        <w:rPr>
          <w:rFonts w:ascii="Arial" w:hAnsi="Arial" w:cs="Arial"/>
          <w:color w:val="000000"/>
          <w:sz w:val="21"/>
          <w:szCs w:val="21"/>
        </w:rPr>
        <w: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For example &lt;p&gt; is starting tag of a paragraph and &lt;/p&gt; is closing tag of the same paragraph but</w:t>
      </w:r>
      <w:r>
        <w:rPr>
          <w:rStyle w:val="apple-converted-space"/>
          <w:rFonts w:ascii="Arial" w:hAnsi="Arial" w:cs="Arial"/>
          <w:color w:val="000000"/>
          <w:sz w:val="21"/>
          <w:szCs w:val="21"/>
        </w:rPr>
        <w:t> </w:t>
      </w:r>
      <w:r>
        <w:rPr>
          <w:rFonts w:ascii="Arial" w:hAnsi="Arial" w:cs="Arial"/>
          <w:b/>
          <w:bCs/>
          <w:color w:val="000000"/>
          <w:sz w:val="21"/>
          <w:szCs w:val="21"/>
        </w:rPr>
        <w:t>&lt;p&gt;This is paragraph&lt;/p&gt;</w:t>
      </w:r>
      <w:r>
        <w:rPr>
          <w:rStyle w:val="apple-converted-space"/>
          <w:rFonts w:ascii="Arial" w:hAnsi="Arial" w:cs="Arial"/>
          <w:color w:val="000000"/>
          <w:sz w:val="21"/>
          <w:szCs w:val="21"/>
        </w:rPr>
        <w:t> </w:t>
      </w:r>
      <w:r>
        <w:rPr>
          <w:rFonts w:ascii="Arial" w:hAnsi="Arial" w:cs="Arial"/>
          <w:color w:val="000000"/>
          <w:sz w:val="21"/>
          <w:szCs w:val="21"/>
        </w:rPr>
        <w:t>is a paragraph element.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Nested HTML Elements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It is very much allowed to keep one HTML element inside another HTML element: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&lt;title&gt;Nested Elements Example&lt;/title&gt;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&lt;h1&gt;This is &lt;i&gt;italic&lt;/i&gt; heading&lt;/h1&gt;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&lt;p&gt;This is &lt;u&gt;underlined&lt;/u&gt; paragraph&lt;/p&gt;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display following result:</w:t>
      </w:r>
    </w:p>
    <w:p w:rsidR="006B4754" w:rsidRDefault="006B4754" w:rsidP="006B4754">
      <w:pPr>
        <w:pStyle w:val="Heading1"/>
        <w:spacing w:before="48" w:beforeAutospacing="0" w:after="48" w:afterAutospacing="0" w:line="450" w:lineRule="atLeast"/>
        <w:ind w:right="48"/>
        <w:rPr>
          <w:rFonts w:ascii="Arial" w:hAnsi="Arial" w:cs="Arial"/>
          <w:b w:val="0"/>
          <w:bCs w:val="0"/>
          <w:color w:val="121214"/>
          <w:spacing w:val="-15"/>
          <w:sz w:val="42"/>
          <w:szCs w:val="42"/>
        </w:rPr>
      </w:pPr>
      <w:r>
        <w:rPr>
          <w:rFonts w:ascii="Arial" w:hAnsi="Arial" w:cs="Arial"/>
          <w:b w:val="0"/>
          <w:bCs w:val="0"/>
          <w:color w:val="121214"/>
          <w:spacing w:val="-15"/>
          <w:sz w:val="42"/>
          <w:szCs w:val="42"/>
        </w:rPr>
        <w:t>This is</w:t>
      </w:r>
      <w:r>
        <w:rPr>
          <w:rStyle w:val="apple-converted-space"/>
          <w:rFonts w:ascii="Arial" w:hAnsi="Arial" w:cs="Arial"/>
          <w:b w:val="0"/>
          <w:bCs w:val="0"/>
          <w:color w:val="121214"/>
          <w:spacing w:val="-15"/>
          <w:sz w:val="42"/>
          <w:szCs w:val="42"/>
        </w:rPr>
        <w:t> </w:t>
      </w:r>
      <w:r>
        <w:rPr>
          <w:rFonts w:ascii="Arial" w:hAnsi="Arial" w:cs="Arial"/>
          <w:b w:val="0"/>
          <w:bCs w:val="0"/>
          <w:i/>
          <w:iCs/>
          <w:color w:val="121214"/>
          <w:spacing w:val="-15"/>
          <w:sz w:val="42"/>
          <w:szCs w:val="42"/>
        </w:rPr>
        <w:t>italic</w:t>
      </w:r>
      <w:r>
        <w:rPr>
          <w:rStyle w:val="apple-converted-space"/>
          <w:rFonts w:ascii="Arial" w:hAnsi="Arial" w:cs="Arial"/>
          <w:b w:val="0"/>
          <w:bCs w:val="0"/>
          <w:color w:val="121214"/>
          <w:spacing w:val="-15"/>
          <w:sz w:val="42"/>
          <w:szCs w:val="42"/>
        </w:rPr>
        <w:t> </w:t>
      </w:r>
      <w:r>
        <w:rPr>
          <w:rFonts w:ascii="Arial" w:hAnsi="Arial" w:cs="Arial"/>
          <w:b w:val="0"/>
          <w:bCs w:val="0"/>
          <w:color w:val="121214"/>
          <w:spacing w:val="-15"/>
          <w:sz w:val="42"/>
          <w:szCs w:val="42"/>
        </w:rPr>
        <w:t>heading</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is</w:t>
      </w:r>
      <w:r>
        <w:rPr>
          <w:rStyle w:val="apple-converted-space"/>
          <w:rFonts w:ascii="Arial" w:hAnsi="Arial" w:cs="Arial"/>
          <w:color w:val="000000"/>
          <w:sz w:val="21"/>
          <w:szCs w:val="21"/>
        </w:rPr>
        <w:t> </w:t>
      </w:r>
      <w:r>
        <w:rPr>
          <w:rFonts w:ascii="Arial" w:hAnsi="Arial" w:cs="Arial"/>
          <w:color w:val="000000"/>
          <w:sz w:val="21"/>
          <w:szCs w:val="21"/>
          <w:u w:val="single"/>
        </w:rPr>
        <w:t>underlined</w:t>
      </w:r>
      <w:r>
        <w:rPr>
          <w:rStyle w:val="apple-converted-space"/>
          <w:rFonts w:ascii="Arial" w:hAnsi="Arial" w:cs="Arial"/>
          <w:color w:val="000000"/>
          <w:sz w:val="21"/>
          <w:szCs w:val="21"/>
        </w:rPr>
        <w:t> </w:t>
      </w:r>
      <w:r>
        <w:rPr>
          <w:rFonts w:ascii="Arial" w:hAnsi="Arial" w:cs="Arial"/>
          <w:color w:val="000000"/>
          <w:sz w:val="21"/>
          <w:szCs w:val="21"/>
        </w:rPr>
        <w:t>paragraph</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We have seen few HTML tags and their usage like heading tags &lt;h1&gt;, &lt;h2&gt;, paragraph tag &lt;p&gt; and other tags. We used them so far in their simplest form, but most of the HTML tags can also have attributes, which are extra bits of information.</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attribute is used to define the characteristics of an HTML element and is placed inside the element's opening tag. All attributes are made up of two parts: a</w:t>
      </w:r>
      <w:r>
        <w:rPr>
          <w:rStyle w:val="apple-converted-space"/>
          <w:rFonts w:ascii="Arial" w:hAnsi="Arial" w:cs="Arial"/>
          <w:color w:val="000000"/>
          <w:sz w:val="21"/>
          <w:szCs w:val="21"/>
        </w:rPr>
        <w:t> </w:t>
      </w:r>
      <w:r>
        <w:rPr>
          <w:rFonts w:ascii="Arial" w:hAnsi="Arial" w:cs="Arial"/>
          <w:b/>
          <w:bCs/>
          <w:color w:val="000000"/>
          <w:sz w:val="21"/>
          <w:szCs w:val="21"/>
        </w:rPr>
        <w:t>name</w:t>
      </w:r>
      <w:r>
        <w:rPr>
          <w:rStyle w:val="apple-converted-space"/>
          <w:rFonts w:ascii="Arial" w:hAnsi="Arial" w:cs="Arial"/>
          <w:color w:val="000000"/>
          <w:sz w:val="21"/>
          <w:szCs w:val="21"/>
        </w:rPr>
        <w:t> </w:t>
      </w:r>
      <w:r>
        <w:rPr>
          <w:rFonts w:ascii="Arial" w:hAnsi="Arial" w:cs="Arial"/>
          <w:color w:val="000000"/>
          <w:sz w:val="21"/>
          <w:szCs w:val="21"/>
        </w:rPr>
        <w:t>and a</w:t>
      </w:r>
      <w:r>
        <w:rPr>
          <w:rStyle w:val="apple-converted-space"/>
          <w:rFonts w:ascii="Arial" w:hAnsi="Arial" w:cs="Arial"/>
          <w:color w:val="000000"/>
          <w:sz w:val="21"/>
          <w:szCs w:val="21"/>
        </w:rPr>
        <w:t> </w:t>
      </w:r>
      <w:r>
        <w:rPr>
          <w:rFonts w:ascii="Arial" w:hAnsi="Arial" w:cs="Arial"/>
          <w:b/>
          <w:bCs/>
          <w:color w:val="000000"/>
          <w:sz w:val="21"/>
          <w:szCs w:val="21"/>
        </w:rPr>
        <w:t>value</w:t>
      </w:r>
      <w:r>
        <w:rPr>
          <w:rFonts w:ascii="Arial" w:hAnsi="Arial" w:cs="Arial"/>
          <w:color w:val="000000"/>
          <w:sz w:val="21"/>
          <w:szCs w:val="21"/>
        </w:rPr>
        <w:t>:</w:t>
      </w:r>
    </w:p>
    <w:p w:rsidR="006B4754" w:rsidRDefault="006B4754" w:rsidP="006B4754">
      <w:pPr>
        <w:pStyle w:val="NormalWeb"/>
        <w:numPr>
          <w:ilvl w:val="0"/>
          <w:numId w:val="1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name</w:t>
      </w:r>
      <w:r>
        <w:rPr>
          <w:rStyle w:val="apple-converted-space"/>
          <w:rFonts w:ascii="Arial" w:hAnsi="Arial" w:cs="Arial"/>
          <w:color w:val="000000"/>
          <w:sz w:val="21"/>
          <w:szCs w:val="21"/>
        </w:rPr>
        <w:t> </w:t>
      </w:r>
      <w:r>
        <w:rPr>
          <w:rFonts w:ascii="Arial" w:hAnsi="Arial" w:cs="Arial"/>
          <w:color w:val="000000"/>
          <w:sz w:val="21"/>
          <w:szCs w:val="21"/>
        </w:rPr>
        <w:t>is the property you want to set. For example, the paragraph &lt;p&gt; element in the example carries an attribute whose name is</w:t>
      </w:r>
      <w:r>
        <w:rPr>
          <w:rStyle w:val="apple-converted-space"/>
          <w:rFonts w:ascii="Arial" w:hAnsi="Arial" w:cs="Arial"/>
          <w:color w:val="000000"/>
          <w:sz w:val="21"/>
          <w:szCs w:val="21"/>
        </w:rPr>
        <w:t> </w:t>
      </w:r>
      <w:r>
        <w:rPr>
          <w:rFonts w:ascii="Arial" w:hAnsi="Arial" w:cs="Arial"/>
          <w:b/>
          <w:bCs/>
          <w:color w:val="000000"/>
          <w:sz w:val="21"/>
          <w:szCs w:val="21"/>
        </w:rPr>
        <w:t>align</w:t>
      </w:r>
      <w:r>
        <w:rPr>
          <w:rFonts w:ascii="Arial" w:hAnsi="Arial" w:cs="Arial"/>
          <w:color w:val="000000"/>
          <w:sz w:val="21"/>
          <w:szCs w:val="21"/>
        </w:rPr>
        <w:t>, which you can use to indicate the alignment of paragraph on the page.</w:t>
      </w:r>
    </w:p>
    <w:p w:rsidR="006B4754" w:rsidRDefault="006B4754" w:rsidP="006B4754">
      <w:pPr>
        <w:pStyle w:val="NormalWeb"/>
        <w:numPr>
          <w:ilvl w:val="0"/>
          <w:numId w:val="1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value</w:t>
      </w:r>
      <w:r>
        <w:rPr>
          <w:rStyle w:val="apple-converted-space"/>
          <w:rFonts w:ascii="Arial" w:hAnsi="Arial" w:cs="Arial"/>
          <w:color w:val="000000"/>
          <w:sz w:val="21"/>
          <w:szCs w:val="21"/>
        </w:rPr>
        <w:t> </w:t>
      </w:r>
      <w:r>
        <w:rPr>
          <w:rFonts w:ascii="Arial" w:hAnsi="Arial" w:cs="Arial"/>
          <w:color w:val="000000"/>
          <w:sz w:val="21"/>
          <w:szCs w:val="21"/>
        </w:rPr>
        <w:t>is what you want the value of the property to be set and always put within quotations. The below example shows three possible values of align attribute:</w:t>
      </w:r>
      <w:r>
        <w:rPr>
          <w:rStyle w:val="apple-converted-space"/>
          <w:rFonts w:ascii="Arial" w:hAnsi="Arial" w:cs="Arial"/>
          <w:color w:val="000000"/>
          <w:sz w:val="21"/>
          <w:szCs w:val="21"/>
        </w:rPr>
        <w:t> </w:t>
      </w:r>
      <w:r>
        <w:rPr>
          <w:rFonts w:ascii="Arial" w:hAnsi="Arial" w:cs="Arial"/>
          <w:b/>
          <w:bCs/>
          <w:color w:val="000000"/>
          <w:sz w:val="21"/>
          <w:szCs w:val="21"/>
        </w:rPr>
        <w:t>left, center</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b/>
          <w:bCs/>
          <w:color w:val="000000"/>
          <w:sz w:val="21"/>
          <w:szCs w:val="21"/>
        </w:rPr>
        <w:t>right</w:t>
      </w:r>
      <w:r>
        <w:rPr>
          <w:rFonts w:ascii="Arial" w:hAnsi="Arial" w:cs="Arial"/>
          <w:color w:val="000000"/>
          <w:sz w:val="21"/>
          <w:szCs w:val="21"/>
        </w:rPr>
        <w: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Attribute names and attribute values are case-insensitive. However, the World Wide Web Consortium (W3C) recommends lowercase attributes/attribute values in their HTML 4 recommendation.</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Align Attribute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w:t>
      </w:r>
      <w:r>
        <w:rPr>
          <w:rStyle w:val="pln"/>
          <w:rFonts w:ascii="Consolas" w:hAnsi="Consolas" w:cs="Consolas"/>
          <w:color w:val="313131"/>
          <w:sz w:val="18"/>
          <w:szCs w:val="18"/>
        </w:rPr>
        <w:t xml:space="preserve"> </w:t>
      </w:r>
      <w:r>
        <w:rPr>
          <w:rStyle w:val="atn"/>
          <w:rFonts w:ascii="Consolas" w:hAnsi="Consolas" w:cs="Consolas"/>
          <w:color w:val="7F0055"/>
          <w:sz w:val="18"/>
          <w:szCs w:val="18"/>
        </w:rPr>
        <w:t>align</w:t>
      </w:r>
      <w:r>
        <w:rPr>
          <w:rStyle w:val="pun"/>
          <w:rFonts w:ascii="Consolas" w:hAnsi="Consolas" w:cs="Consolas"/>
          <w:color w:val="666600"/>
          <w:sz w:val="18"/>
          <w:szCs w:val="18"/>
        </w:rPr>
        <w:t>=</w:t>
      </w:r>
      <w:r>
        <w:rPr>
          <w:rStyle w:val="atv"/>
          <w:rFonts w:ascii="Consolas" w:hAnsi="Consolas" w:cs="Consolas"/>
          <w:color w:val="008800"/>
          <w:sz w:val="18"/>
          <w:szCs w:val="18"/>
        </w:rPr>
        <w:t>"left"</w:t>
      </w:r>
      <w:r>
        <w:rPr>
          <w:rStyle w:val="tag"/>
          <w:rFonts w:ascii="Consolas" w:hAnsi="Consolas" w:cs="Consolas"/>
          <w:color w:val="000088"/>
          <w:sz w:val="18"/>
          <w:szCs w:val="18"/>
        </w:rPr>
        <w:t>&gt;</w:t>
      </w:r>
      <w:r>
        <w:rPr>
          <w:rStyle w:val="pln"/>
          <w:rFonts w:ascii="Consolas" w:hAnsi="Consolas" w:cs="Consolas"/>
          <w:color w:val="313131"/>
          <w:sz w:val="18"/>
          <w:szCs w:val="18"/>
        </w:rPr>
        <w:t>This is left aligned</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w:t>
      </w:r>
      <w:r>
        <w:rPr>
          <w:rStyle w:val="pln"/>
          <w:rFonts w:ascii="Consolas" w:hAnsi="Consolas" w:cs="Consolas"/>
          <w:color w:val="313131"/>
          <w:sz w:val="18"/>
          <w:szCs w:val="18"/>
        </w:rPr>
        <w:t xml:space="preserve"> </w:t>
      </w:r>
      <w:r>
        <w:rPr>
          <w:rStyle w:val="atn"/>
          <w:rFonts w:ascii="Consolas" w:hAnsi="Consolas" w:cs="Consolas"/>
          <w:color w:val="7F0055"/>
          <w:sz w:val="18"/>
          <w:szCs w:val="18"/>
        </w:rPr>
        <w:t>align</w:t>
      </w:r>
      <w:r>
        <w:rPr>
          <w:rStyle w:val="pun"/>
          <w:rFonts w:ascii="Consolas" w:hAnsi="Consolas" w:cs="Consolas"/>
          <w:color w:val="666600"/>
          <w:sz w:val="18"/>
          <w:szCs w:val="18"/>
        </w:rPr>
        <w:t>=</w:t>
      </w:r>
      <w:r>
        <w:rPr>
          <w:rStyle w:val="atv"/>
          <w:rFonts w:ascii="Consolas" w:hAnsi="Consolas" w:cs="Consolas"/>
          <w:color w:val="008800"/>
          <w:sz w:val="18"/>
          <w:szCs w:val="18"/>
        </w:rPr>
        <w:t>"center"</w:t>
      </w:r>
      <w:r>
        <w:rPr>
          <w:rStyle w:val="tag"/>
          <w:rFonts w:ascii="Consolas" w:hAnsi="Consolas" w:cs="Consolas"/>
          <w:color w:val="000088"/>
          <w:sz w:val="18"/>
          <w:szCs w:val="18"/>
        </w:rPr>
        <w:t>&gt;</w:t>
      </w:r>
      <w:r>
        <w:rPr>
          <w:rStyle w:val="pln"/>
          <w:rFonts w:ascii="Consolas" w:hAnsi="Consolas" w:cs="Consolas"/>
          <w:color w:val="313131"/>
          <w:sz w:val="18"/>
          <w:szCs w:val="18"/>
        </w:rPr>
        <w:t>This is center aligned</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w:t>
      </w:r>
      <w:r>
        <w:rPr>
          <w:rStyle w:val="pln"/>
          <w:rFonts w:ascii="Consolas" w:hAnsi="Consolas" w:cs="Consolas"/>
          <w:color w:val="313131"/>
          <w:sz w:val="18"/>
          <w:szCs w:val="18"/>
        </w:rPr>
        <w:t xml:space="preserve"> </w:t>
      </w:r>
      <w:r>
        <w:rPr>
          <w:rStyle w:val="atn"/>
          <w:rFonts w:ascii="Consolas" w:hAnsi="Consolas" w:cs="Consolas"/>
          <w:color w:val="7F0055"/>
          <w:sz w:val="18"/>
          <w:szCs w:val="18"/>
        </w:rPr>
        <w:t>align</w:t>
      </w:r>
      <w:r>
        <w:rPr>
          <w:rStyle w:val="pun"/>
          <w:rFonts w:ascii="Consolas" w:hAnsi="Consolas" w:cs="Consolas"/>
          <w:color w:val="666600"/>
          <w:sz w:val="18"/>
          <w:szCs w:val="18"/>
        </w:rPr>
        <w:t>=</w:t>
      </w:r>
      <w:r>
        <w:rPr>
          <w:rStyle w:val="atv"/>
          <w:rFonts w:ascii="Consolas" w:hAnsi="Consolas" w:cs="Consolas"/>
          <w:color w:val="008800"/>
          <w:sz w:val="18"/>
          <w:szCs w:val="18"/>
        </w:rPr>
        <w:t>"right"</w:t>
      </w:r>
      <w:r>
        <w:rPr>
          <w:rStyle w:val="tag"/>
          <w:rFonts w:ascii="Consolas" w:hAnsi="Consolas" w:cs="Consolas"/>
          <w:color w:val="000088"/>
          <w:sz w:val="18"/>
          <w:szCs w:val="18"/>
        </w:rPr>
        <w:t>&gt;</w:t>
      </w:r>
      <w:r>
        <w:rPr>
          <w:rStyle w:val="pln"/>
          <w:rFonts w:ascii="Consolas" w:hAnsi="Consolas" w:cs="Consolas"/>
          <w:color w:val="313131"/>
          <w:sz w:val="18"/>
          <w:szCs w:val="18"/>
        </w:rPr>
        <w:t>This is right aligned</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display following result:</w:t>
      </w:r>
    </w:p>
    <w:p w:rsidR="006B4754" w:rsidRDefault="006B4754" w:rsidP="006B4754">
      <w:pPr>
        <w:pStyle w:val="NormalWeb"/>
        <w:spacing w:before="0" w:beforeAutospacing="0" w:after="240" w:afterAutospacing="0" w:line="360" w:lineRule="atLeast"/>
        <w:ind w:left="48" w:right="48"/>
        <w:rPr>
          <w:rFonts w:ascii="Arial" w:hAnsi="Arial" w:cs="Arial"/>
          <w:color w:val="000000"/>
          <w:sz w:val="21"/>
          <w:szCs w:val="21"/>
        </w:rPr>
      </w:pPr>
      <w:r>
        <w:rPr>
          <w:rFonts w:ascii="Arial" w:hAnsi="Arial" w:cs="Arial"/>
          <w:color w:val="000000"/>
          <w:sz w:val="21"/>
          <w:szCs w:val="21"/>
        </w:rPr>
        <w:t>This is left aligned</w:t>
      </w:r>
    </w:p>
    <w:p w:rsidR="006B4754" w:rsidRDefault="006B4754" w:rsidP="006B4754">
      <w:pPr>
        <w:pStyle w:val="NormalWeb"/>
        <w:spacing w:before="0" w:beforeAutospacing="0" w:after="240" w:afterAutospacing="0" w:line="360" w:lineRule="atLeast"/>
        <w:ind w:left="48" w:right="48"/>
        <w:jc w:val="center"/>
        <w:rPr>
          <w:rFonts w:ascii="Arial" w:hAnsi="Arial" w:cs="Arial"/>
          <w:color w:val="000000"/>
          <w:sz w:val="21"/>
          <w:szCs w:val="21"/>
        </w:rPr>
      </w:pPr>
      <w:r>
        <w:rPr>
          <w:rFonts w:ascii="Arial" w:hAnsi="Arial" w:cs="Arial"/>
          <w:color w:val="000000"/>
          <w:sz w:val="21"/>
          <w:szCs w:val="21"/>
        </w:rPr>
        <w:t>This is center aligned</w:t>
      </w:r>
    </w:p>
    <w:p w:rsidR="006B4754" w:rsidRDefault="006B4754" w:rsidP="006B4754">
      <w:pPr>
        <w:pStyle w:val="NormalWeb"/>
        <w:spacing w:before="0" w:beforeAutospacing="0" w:after="240" w:afterAutospacing="0" w:line="360" w:lineRule="atLeast"/>
        <w:ind w:left="48" w:right="48"/>
        <w:jc w:val="right"/>
        <w:rPr>
          <w:rFonts w:ascii="Arial" w:hAnsi="Arial" w:cs="Arial"/>
          <w:color w:val="000000"/>
          <w:sz w:val="21"/>
          <w:szCs w:val="21"/>
        </w:rPr>
      </w:pPr>
      <w:r>
        <w:rPr>
          <w:rFonts w:ascii="Arial" w:hAnsi="Arial" w:cs="Arial"/>
          <w:color w:val="000000"/>
          <w:sz w:val="21"/>
          <w:szCs w:val="21"/>
        </w:rPr>
        <w:t>This is right aligned</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Core Attributes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four core attributes that can be used on the majority of HTML elements (although not all) are:</w:t>
      </w:r>
    </w:p>
    <w:p w:rsidR="006B4754" w:rsidRDefault="006B4754" w:rsidP="006B4754">
      <w:pPr>
        <w:numPr>
          <w:ilvl w:val="0"/>
          <w:numId w:val="15"/>
        </w:numPr>
        <w:spacing w:before="100" w:beforeAutospacing="1" w:after="75" w:line="360" w:lineRule="atLeast"/>
        <w:rPr>
          <w:rFonts w:ascii="Arial" w:hAnsi="Arial" w:cs="Arial"/>
          <w:color w:val="000000"/>
          <w:sz w:val="21"/>
          <w:szCs w:val="21"/>
        </w:rPr>
      </w:pPr>
      <w:r>
        <w:rPr>
          <w:rFonts w:ascii="Arial" w:hAnsi="Arial" w:cs="Arial"/>
          <w:color w:val="000000"/>
          <w:sz w:val="21"/>
          <w:szCs w:val="21"/>
        </w:rPr>
        <w:t>id</w:t>
      </w:r>
    </w:p>
    <w:p w:rsidR="006B4754" w:rsidRDefault="006B4754" w:rsidP="006B4754">
      <w:pPr>
        <w:numPr>
          <w:ilvl w:val="0"/>
          <w:numId w:val="15"/>
        </w:numPr>
        <w:spacing w:before="100" w:beforeAutospacing="1" w:after="75" w:line="360" w:lineRule="atLeast"/>
        <w:rPr>
          <w:rFonts w:ascii="Arial" w:hAnsi="Arial" w:cs="Arial"/>
          <w:color w:val="000000"/>
          <w:sz w:val="21"/>
          <w:szCs w:val="21"/>
        </w:rPr>
      </w:pPr>
      <w:r>
        <w:rPr>
          <w:rFonts w:ascii="Arial" w:hAnsi="Arial" w:cs="Arial"/>
          <w:color w:val="000000"/>
          <w:sz w:val="21"/>
          <w:szCs w:val="21"/>
        </w:rPr>
        <w:t>title</w:t>
      </w:r>
    </w:p>
    <w:p w:rsidR="006B4754" w:rsidRDefault="006B4754" w:rsidP="006B4754">
      <w:pPr>
        <w:numPr>
          <w:ilvl w:val="0"/>
          <w:numId w:val="15"/>
        </w:numPr>
        <w:spacing w:before="100" w:beforeAutospacing="1" w:after="75" w:line="360" w:lineRule="atLeast"/>
        <w:rPr>
          <w:rFonts w:ascii="Arial" w:hAnsi="Arial" w:cs="Arial"/>
          <w:color w:val="000000"/>
          <w:sz w:val="21"/>
          <w:szCs w:val="21"/>
        </w:rPr>
      </w:pPr>
      <w:r>
        <w:rPr>
          <w:rFonts w:ascii="Arial" w:hAnsi="Arial" w:cs="Arial"/>
          <w:color w:val="000000"/>
          <w:sz w:val="21"/>
          <w:szCs w:val="21"/>
        </w:rPr>
        <w:t>class</w:t>
      </w:r>
    </w:p>
    <w:p w:rsidR="006B4754" w:rsidRDefault="006B4754" w:rsidP="006B4754">
      <w:pPr>
        <w:numPr>
          <w:ilvl w:val="0"/>
          <w:numId w:val="15"/>
        </w:numPr>
        <w:spacing w:before="100" w:beforeAutospacing="1" w:after="75" w:line="360" w:lineRule="atLeast"/>
        <w:rPr>
          <w:rFonts w:ascii="Arial" w:hAnsi="Arial" w:cs="Arial"/>
          <w:color w:val="000000"/>
          <w:sz w:val="21"/>
          <w:szCs w:val="21"/>
        </w:rPr>
      </w:pPr>
      <w:r>
        <w:rPr>
          <w:rFonts w:ascii="Arial" w:hAnsi="Arial" w:cs="Arial"/>
          <w:color w:val="000000"/>
          <w:sz w:val="21"/>
          <w:szCs w:val="21"/>
        </w:rPr>
        <w:t>style</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The id Attribute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id</w:t>
      </w:r>
      <w:r>
        <w:rPr>
          <w:rStyle w:val="apple-converted-space"/>
          <w:rFonts w:ascii="Arial" w:hAnsi="Arial" w:cs="Arial"/>
          <w:color w:val="000000"/>
          <w:sz w:val="21"/>
          <w:szCs w:val="21"/>
        </w:rPr>
        <w:t> </w:t>
      </w:r>
      <w:r>
        <w:rPr>
          <w:rFonts w:ascii="Arial" w:hAnsi="Arial" w:cs="Arial"/>
          <w:color w:val="000000"/>
          <w:sz w:val="21"/>
          <w:szCs w:val="21"/>
        </w:rPr>
        <w:t>attribute of an HTML tag can be used to uniquely identify any element within an HTML page. There are two primary reasons that you might want to use an id attribute on an element:</w:t>
      </w:r>
    </w:p>
    <w:p w:rsidR="006B4754" w:rsidRDefault="006B4754" w:rsidP="006B4754">
      <w:pPr>
        <w:pStyle w:val="NormalWeb"/>
        <w:numPr>
          <w:ilvl w:val="0"/>
          <w:numId w:val="16"/>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If an element carries an id attribute as a unique identifier it is possible to identify just that element and its content.</w:t>
      </w:r>
    </w:p>
    <w:p w:rsidR="006B4754" w:rsidRDefault="006B4754" w:rsidP="006B4754">
      <w:pPr>
        <w:pStyle w:val="NormalWeb"/>
        <w:numPr>
          <w:ilvl w:val="0"/>
          <w:numId w:val="16"/>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If you have two elements of the same name within a Web page (or style sheet), you can use the id attribute to distinguish between elements that have the same name.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We will discuss style sheet in separate tutorial. For now, let's use the id attribute to distinguish between two paragraph elements as shown below.</w:t>
      </w:r>
    </w:p>
    <w:p w:rsidR="006B4754" w:rsidRDefault="006B4754" w:rsidP="006B4754">
      <w:pPr>
        <w:pStyle w:val="Heading4"/>
        <w:spacing w:before="0" w:line="360" w:lineRule="atLeast"/>
        <w:rPr>
          <w:rFonts w:ascii="Arial" w:hAnsi="Arial" w:cs="Arial"/>
          <w:caps/>
          <w:color w:val="000000"/>
          <w:sz w:val="21"/>
          <w:szCs w:val="21"/>
        </w:rPr>
      </w:pPr>
      <w:r>
        <w:rPr>
          <w:rFonts w:ascii="Arial" w:hAnsi="Arial" w:cs="Arial"/>
          <w:caps/>
          <w:color w:val="000000"/>
          <w:sz w:val="21"/>
          <w:szCs w:val="2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&lt;p id="html"&gt;This para explains what is HTML&lt;/p&gt;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&lt;p id="css"&gt;This para explains what is Cascading Style Sheet&lt;/p&gt;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The title Attribute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title</w:t>
      </w:r>
      <w:r>
        <w:rPr>
          <w:rStyle w:val="apple-converted-space"/>
          <w:rFonts w:ascii="Arial" w:hAnsi="Arial" w:cs="Arial"/>
          <w:color w:val="000000"/>
          <w:sz w:val="21"/>
          <w:szCs w:val="21"/>
        </w:rPr>
        <w:t> </w:t>
      </w:r>
      <w:r>
        <w:rPr>
          <w:rFonts w:ascii="Arial" w:hAnsi="Arial" w:cs="Arial"/>
          <w:color w:val="000000"/>
          <w:sz w:val="21"/>
          <w:szCs w:val="21"/>
        </w:rPr>
        <w:t>attribute gives a suggested title for the element. They syntax for the</w:t>
      </w:r>
      <w:r>
        <w:rPr>
          <w:rStyle w:val="apple-converted-space"/>
          <w:rFonts w:ascii="Arial" w:hAnsi="Arial" w:cs="Arial"/>
          <w:color w:val="000000"/>
          <w:sz w:val="21"/>
          <w:szCs w:val="21"/>
        </w:rPr>
        <w:t> </w:t>
      </w:r>
      <w:r>
        <w:rPr>
          <w:rFonts w:ascii="Arial" w:hAnsi="Arial" w:cs="Arial"/>
          <w:b/>
          <w:bCs/>
          <w:color w:val="000000"/>
          <w:sz w:val="21"/>
          <w:szCs w:val="21"/>
        </w:rPr>
        <w:t>title</w:t>
      </w:r>
      <w:r>
        <w:rPr>
          <w:rStyle w:val="apple-converted-space"/>
          <w:rFonts w:ascii="Arial" w:hAnsi="Arial" w:cs="Arial"/>
          <w:color w:val="000000"/>
          <w:sz w:val="21"/>
          <w:szCs w:val="21"/>
        </w:rPr>
        <w:t> </w:t>
      </w:r>
      <w:r>
        <w:rPr>
          <w:rFonts w:ascii="Arial" w:hAnsi="Arial" w:cs="Arial"/>
          <w:color w:val="000000"/>
          <w:sz w:val="21"/>
          <w:szCs w:val="21"/>
        </w:rPr>
        <w:t>attribute is similar as explained for</w:t>
      </w:r>
      <w:r>
        <w:rPr>
          <w:rStyle w:val="apple-converted-space"/>
          <w:rFonts w:ascii="Arial" w:hAnsi="Arial" w:cs="Arial"/>
          <w:color w:val="000000"/>
          <w:sz w:val="21"/>
          <w:szCs w:val="21"/>
        </w:rPr>
        <w:t> </w:t>
      </w:r>
      <w:r>
        <w:rPr>
          <w:rFonts w:ascii="Arial" w:hAnsi="Arial" w:cs="Arial"/>
          <w:b/>
          <w:bCs/>
          <w:color w:val="000000"/>
          <w:sz w:val="21"/>
          <w:szCs w:val="21"/>
        </w:rPr>
        <w:t>id</w:t>
      </w:r>
      <w:r>
        <w:rPr>
          <w:rStyle w:val="apple-converted-space"/>
          <w:rFonts w:ascii="Arial" w:hAnsi="Arial" w:cs="Arial"/>
          <w:color w:val="000000"/>
          <w:sz w:val="21"/>
          <w:szCs w:val="21"/>
        </w:rPr>
        <w:t> </w:t>
      </w:r>
      <w:r>
        <w:rPr>
          <w:rFonts w:ascii="Arial" w:hAnsi="Arial" w:cs="Arial"/>
          <w:color w:val="000000"/>
          <w:sz w:val="21"/>
          <w:szCs w:val="21"/>
        </w:rPr>
        <w:t>attribute: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behavior of this attribute will depend upon the element that carries it, although it is often displayed as a tooltip when cursor comes over the element or while the element is loading.</w:t>
      </w:r>
    </w:p>
    <w:p w:rsidR="006B4754" w:rsidRDefault="006B4754" w:rsidP="006B4754">
      <w:pPr>
        <w:pStyle w:val="Heading4"/>
        <w:spacing w:before="0" w:line="360" w:lineRule="atLeast"/>
        <w:rPr>
          <w:rFonts w:ascii="Arial" w:hAnsi="Arial" w:cs="Arial"/>
          <w:caps/>
          <w:color w:val="000000"/>
          <w:sz w:val="21"/>
          <w:szCs w:val="21"/>
        </w:rPr>
      </w:pPr>
      <w:r>
        <w:rPr>
          <w:rFonts w:ascii="Arial" w:hAnsi="Arial" w:cs="Arial"/>
          <w:caps/>
          <w:color w:val="000000"/>
          <w:sz w:val="21"/>
          <w:szCs w:val="2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The title Attribute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&lt;h3</w:t>
      </w:r>
      <w:r>
        <w:rPr>
          <w:rStyle w:val="pln"/>
          <w:rFonts w:ascii="Consolas" w:hAnsi="Consolas" w:cs="Consolas"/>
          <w:color w:val="313131"/>
          <w:sz w:val="18"/>
          <w:szCs w:val="18"/>
        </w:rPr>
        <w:t xml:space="preserve"> </w:t>
      </w:r>
      <w:r>
        <w:rPr>
          <w:rStyle w:val="atn"/>
          <w:rFonts w:ascii="Consolas" w:hAnsi="Consolas" w:cs="Consolas"/>
          <w:color w:val="7F0055"/>
          <w:sz w:val="18"/>
          <w:szCs w:val="18"/>
        </w:rPr>
        <w:t>title</w:t>
      </w:r>
      <w:r>
        <w:rPr>
          <w:rStyle w:val="pun"/>
          <w:rFonts w:ascii="Consolas" w:hAnsi="Consolas" w:cs="Consolas"/>
          <w:color w:val="666600"/>
          <w:sz w:val="18"/>
          <w:szCs w:val="18"/>
        </w:rPr>
        <w:t>=</w:t>
      </w:r>
      <w:r>
        <w:rPr>
          <w:rStyle w:val="atv"/>
          <w:rFonts w:ascii="Consolas" w:hAnsi="Consolas" w:cs="Consolas"/>
          <w:color w:val="008800"/>
          <w:sz w:val="18"/>
          <w:szCs w:val="18"/>
        </w:rPr>
        <w:t>"Hello HTML!"</w:t>
      </w:r>
      <w:r>
        <w:rPr>
          <w:rStyle w:val="tag"/>
          <w:rFonts w:ascii="Consolas" w:hAnsi="Consolas" w:cs="Consolas"/>
          <w:color w:val="000088"/>
          <w:sz w:val="18"/>
          <w:szCs w:val="18"/>
        </w:rPr>
        <w:t>&gt;</w:t>
      </w:r>
      <w:r>
        <w:rPr>
          <w:rStyle w:val="pln"/>
          <w:rFonts w:ascii="Consolas" w:hAnsi="Consolas" w:cs="Consolas"/>
          <w:color w:val="313131"/>
          <w:sz w:val="18"/>
          <w:szCs w:val="18"/>
        </w:rPr>
        <w:t>Titled Heading Tag Example</w:t>
      </w:r>
      <w:r>
        <w:rPr>
          <w:rStyle w:val="tag"/>
          <w:rFonts w:ascii="Consolas" w:hAnsi="Consolas" w:cs="Consolas"/>
          <w:color w:val="000088"/>
          <w:sz w:val="18"/>
          <w:szCs w:val="18"/>
        </w:rPr>
        <w:t>&lt;/h3&gt;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Heading3"/>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Titled Heading Tag Example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Now try to bring your cursor over "Titled Heading Tag Example" and you will see that whatever title you used in your code is coming out as a tooltip of the cursor.</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The class Attribute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class</w:t>
      </w:r>
      <w:r>
        <w:rPr>
          <w:rStyle w:val="apple-converted-space"/>
          <w:rFonts w:ascii="Arial" w:hAnsi="Arial" w:cs="Arial"/>
          <w:color w:val="000000"/>
          <w:sz w:val="21"/>
          <w:szCs w:val="21"/>
        </w:rPr>
        <w:t> </w:t>
      </w:r>
      <w:r>
        <w:rPr>
          <w:rFonts w:ascii="Arial" w:hAnsi="Arial" w:cs="Arial"/>
          <w:color w:val="000000"/>
          <w:sz w:val="21"/>
          <w:szCs w:val="21"/>
        </w:rPr>
        <w:t>attribute is used to associate an element with a style sheet, and specifies the class of element. You will learn more about the use of the class attribute when you will learn Cascading Style Sheet (CSS). So for now you can avoid it.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value of the attribute may also be a space-separated list of class names. For 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str"/>
          <w:rFonts w:ascii="Consolas" w:hAnsi="Consolas" w:cs="Consolas"/>
          <w:color w:val="008800"/>
          <w:sz w:val="18"/>
          <w:szCs w:val="18"/>
        </w:rPr>
        <w:t>"className1 className2 className3"</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The style Attribute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style attribute allows you to specify Casecading Style Sheet (CSS) rules within the element.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&lt;title&gt;</w:t>
      </w:r>
      <w:r>
        <w:rPr>
          <w:rStyle w:val="pln"/>
          <w:rFonts w:ascii="Consolas" w:hAnsi="Consolas" w:cs="Consolas"/>
          <w:color w:val="313131"/>
          <w:sz w:val="18"/>
          <w:szCs w:val="18"/>
        </w:rPr>
        <w:t>The style Attribute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w:t>
      </w:r>
      <w:r>
        <w:rPr>
          <w:rStyle w:val="pln"/>
          <w:rFonts w:ascii="Consolas" w:hAnsi="Consolas" w:cs="Consolas"/>
          <w:color w:val="313131"/>
          <w:sz w:val="18"/>
          <w:szCs w:val="18"/>
        </w:rPr>
        <w:t xml:space="preserve"> </w:t>
      </w:r>
      <w:r>
        <w:rPr>
          <w:rStyle w:val="atn"/>
          <w:rFonts w:ascii="Consolas" w:hAnsi="Consolas" w:cs="Consolas"/>
          <w:color w:val="7F0055"/>
          <w:sz w:val="18"/>
          <w:szCs w:val="18"/>
        </w:rPr>
        <w:t>style</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font</w:t>
      </w:r>
      <w:r>
        <w:rPr>
          <w:rStyle w:val="pun"/>
          <w:rFonts w:ascii="Consolas" w:hAnsi="Consolas" w:cs="Consolas"/>
          <w:color w:val="666600"/>
          <w:sz w:val="18"/>
          <w:szCs w:val="18"/>
        </w:rPr>
        <w:t>-</w:t>
      </w:r>
      <w:r>
        <w:rPr>
          <w:rStyle w:val="pln"/>
          <w:rFonts w:ascii="Consolas" w:hAnsi="Consolas" w:cs="Consolas"/>
          <w:color w:val="313131"/>
          <w:sz w:val="18"/>
          <w:szCs w:val="18"/>
        </w:rPr>
        <w:t>family</w:t>
      </w:r>
      <w:r>
        <w:rPr>
          <w:rStyle w:val="pun"/>
          <w:rFonts w:ascii="Consolas" w:hAnsi="Consolas" w:cs="Consolas"/>
          <w:color w:val="666600"/>
          <w:sz w:val="18"/>
          <w:szCs w:val="18"/>
        </w:rPr>
        <w:t>:</w:t>
      </w:r>
      <w:r>
        <w:rPr>
          <w:rStyle w:val="pln"/>
          <w:rFonts w:ascii="Consolas" w:hAnsi="Consolas" w:cs="Consolas"/>
          <w:color w:val="313131"/>
          <w:sz w:val="18"/>
          <w:szCs w:val="18"/>
        </w:rPr>
        <w:t>arial</w:t>
      </w:r>
      <w:r>
        <w:rPr>
          <w:rStyle w:val="pun"/>
          <w:rFonts w:ascii="Consolas" w:hAnsi="Consolas" w:cs="Consolas"/>
          <w:color w:val="666600"/>
          <w:sz w:val="18"/>
          <w:szCs w:val="18"/>
        </w:rPr>
        <w:t>;</w:t>
      </w:r>
      <w:r>
        <w:rPr>
          <w:rStyle w:val="pln"/>
          <w:rFonts w:ascii="Consolas" w:hAnsi="Consolas" w:cs="Consolas"/>
          <w:color w:val="313131"/>
          <w:sz w:val="18"/>
          <w:szCs w:val="18"/>
        </w:rPr>
        <w:t xml:space="preserve"> color</w:t>
      </w:r>
      <w:r>
        <w:rPr>
          <w:rStyle w:val="pun"/>
          <w:rFonts w:ascii="Consolas" w:hAnsi="Consolas" w:cs="Consolas"/>
          <w:color w:val="666600"/>
          <w:sz w:val="18"/>
          <w:szCs w:val="18"/>
        </w:rPr>
        <w:t>:#</w:t>
      </w:r>
      <w:r>
        <w:rPr>
          <w:rStyle w:val="pln"/>
          <w:rFonts w:ascii="Consolas" w:hAnsi="Consolas" w:cs="Consolas"/>
          <w:color w:val="313131"/>
          <w:sz w:val="18"/>
          <w:szCs w:val="18"/>
        </w:rPr>
        <w:t>FF0000</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Some text...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FF0000"/>
          <w:sz w:val="21"/>
          <w:szCs w:val="21"/>
        </w:rPr>
      </w:pPr>
      <w:r>
        <w:rPr>
          <w:rFonts w:ascii="Arial" w:hAnsi="Arial" w:cs="Arial"/>
          <w:color w:val="FF0000"/>
          <w:sz w:val="21"/>
          <w:szCs w:val="21"/>
        </w:rPr>
        <w:t>Some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At this point of time, we are not learning CSS, so just let's proceed without bothering much about CSS. Here you need to understand what are HTML attributes and how they can be used while formatting content.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Internationalization Attributes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three internationalization attributes, which are available for most (although not all) XHTML elements.</w:t>
      </w:r>
    </w:p>
    <w:p w:rsidR="006B4754" w:rsidRDefault="006B4754" w:rsidP="006B4754">
      <w:pPr>
        <w:numPr>
          <w:ilvl w:val="0"/>
          <w:numId w:val="17"/>
        </w:numPr>
        <w:spacing w:before="100" w:beforeAutospacing="1" w:after="100" w:afterAutospacing="1" w:line="360" w:lineRule="atLeast"/>
        <w:rPr>
          <w:rFonts w:ascii="Arial" w:hAnsi="Arial" w:cs="Arial"/>
          <w:color w:val="313131"/>
          <w:sz w:val="21"/>
          <w:szCs w:val="21"/>
        </w:rPr>
      </w:pPr>
      <w:r>
        <w:rPr>
          <w:rFonts w:ascii="Arial" w:hAnsi="Arial" w:cs="Arial"/>
          <w:color w:val="313131"/>
          <w:sz w:val="21"/>
          <w:szCs w:val="21"/>
        </w:rPr>
        <w:t>dir</w:t>
      </w:r>
    </w:p>
    <w:p w:rsidR="006B4754" w:rsidRDefault="006B4754" w:rsidP="006B4754">
      <w:pPr>
        <w:numPr>
          <w:ilvl w:val="0"/>
          <w:numId w:val="17"/>
        </w:numPr>
        <w:spacing w:before="100" w:beforeAutospacing="1" w:after="100" w:afterAutospacing="1" w:line="360" w:lineRule="atLeast"/>
        <w:rPr>
          <w:rFonts w:ascii="Arial" w:hAnsi="Arial" w:cs="Arial"/>
          <w:color w:val="313131"/>
          <w:sz w:val="21"/>
          <w:szCs w:val="21"/>
        </w:rPr>
      </w:pPr>
      <w:r>
        <w:rPr>
          <w:rFonts w:ascii="Arial" w:hAnsi="Arial" w:cs="Arial"/>
          <w:color w:val="313131"/>
          <w:sz w:val="21"/>
          <w:szCs w:val="21"/>
        </w:rPr>
        <w:t>lang</w:t>
      </w:r>
    </w:p>
    <w:p w:rsidR="006B4754" w:rsidRDefault="006B4754" w:rsidP="006B4754">
      <w:pPr>
        <w:numPr>
          <w:ilvl w:val="0"/>
          <w:numId w:val="17"/>
        </w:numPr>
        <w:spacing w:before="100" w:beforeAutospacing="1" w:after="100" w:afterAutospacing="1" w:line="360" w:lineRule="atLeast"/>
        <w:rPr>
          <w:rFonts w:ascii="Arial" w:hAnsi="Arial" w:cs="Arial"/>
          <w:color w:val="313131"/>
          <w:sz w:val="21"/>
          <w:szCs w:val="21"/>
        </w:rPr>
      </w:pPr>
      <w:r>
        <w:rPr>
          <w:rFonts w:ascii="Arial" w:hAnsi="Arial" w:cs="Arial"/>
          <w:color w:val="313131"/>
          <w:sz w:val="21"/>
          <w:szCs w:val="21"/>
        </w:rPr>
        <w:t>xml:lang</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The dir Attribute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dir</w:t>
      </w:r>
      <w:r>
        <w:rPr>
          <w:rStyle w:val="apple-converted-space"/>
          <w:rFonts w:ascii="Arial" w:hAnsi="Arial" w:cs="Arial"/>
          <w:color w:val="000000"/>
          <w:sz w:val="21"/>
          <w:szCs w:val="21"/>
        </w:rPr>
        <w:t> </w:t>
      </w:r>
      <w:r>
        <w:rPr>
          <w:rFonts w:ascii="Arial" w:hAnsi="Arial" w:cs="Arial"/>
          <w:color w:val="000000"/>
          <w:sz w:val="21"/>
          <w:szCs w:val="21"/>
        </w:rPr>
        <w:t>attribute allows you to indicate to the browser the direction in which the text should flow. The dir attribute can take one of two values, as you can see in the table that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2"/>
        <w:gridCol w:w="8188"/>
      </w:tblGrid>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754" w:rsidRDefault="006B4754">
            <w:pPr>
              <w:spacing w:after="300"/>
              <w:rPr>
                <w:rFonts w:ascii="Arial" w:hAnsi="Arial" w:cs="Arial"/>
                <w:b/>
                <w:bCs/>
                <w:color w:val="313131"/>
                <w:sz w:val="21"/>
                <w:szCs w:val="21"/>
              </w:rPr>
            </w:pPr>
            <w:r>
              <w:rPr>
                <w:rFonts w:ascii="Arial" w:hAnsi="Arial" w:cs="Arial"/>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754" w:rsidRDefault="006B4754">
            <w:pPr>
              <w:spacing w:after="300"/>
              <w:rPr>
                <w:rFonts w:ascii="Arial" w:hAnsi="Arial" w:cs="Arial"/>
                <w:b/>
                <w:bCs/>
                <w:color w:val="313131"/>
                <w:sz w:val="21"/>
                <w:szCs w:val="21"/>
              </w:rPr>
            </w:pPr>
            <w:r>
              <w:rPr>
                <w:rFonts w:ascii="Arial" w:hAnsi="Arial" w:cs="Arial"/>
                <w:b/>
                <w:bCs/>
                <w:color w:val="313131"/>
                <w:sz w:val="21"/>
                <w:szCs w:val="21"/>
              </w:rPr>
              <w:t>Meaning</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ltr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Left to right (the default value)</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rtl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Right to left (for languages such as Hebrew or Arabic that are read right to left)</w:t>
            </w:r>
          </w:p>
        </w:tc>
      </w:tr>
    </w:tbl>
    <w:p w:rsidR="006B4754" w:rsidRDefault="006B4754" w:rsidP="006B4754">
      <w:pPr>
        <w:pStyle w:val="Heading4"/>
        <w:spacing w:before="0" w:line="360" w:lineRule="atLeast"/>
        <w:rPr>
          <w:rFonts w:ascii="Arial" w:hAnsi="Arial" w:cs="Arial"/>
          <w:caps/>
          <w:color w:val="000000"/>
          <w:sz w:val="21"/>
          <w:szCs w:val="21"/>
        </w:rPr>
      </w:pPr>
      <w:r>
        <w:rPr>
          <w:rFonts w:ascii="Arial" w:hAnsi="Arial" w:cs="Arial"/>
          <w:caps/>
          <w:color w:val="000000"/>
          <w:sz w:val="21"/>
          <w:szCs w:val="2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un"/>
          <w:rFonts w:ascii="Consolas" w:hAnsi="Consolas" w:cs="Consolas"/>
          <w:color w:val="666600"/>
          <w:sz w:val="18"/>
          <w:szCs w:val="18"/>
        </w:rPr>
        <w:t>=</w:t>
      </w:r>
      <w:r>
        <w:rPr>
          <w:rStyle w:val="atv"/>
          <w:rFonts w:ascii="Consolas" w:hAnsi="Consolas" w:cs="Consolas"/>
          <w:color w:val="008800"/>
          <w:sz w:val="18"/>
          <w:szCs w:val="18"/>
        </w:rPr>
        <w:t>"rtl"</w:t>
      </w:r>
      <w:r>
        <w:rPr>
          <w:rStyle w:val="tag"/>
          <w:rFonts w:ascii="Consolas" w:hAnsi="Consolas" w:cs="Consolas"/>
          <w:color w:val="000088"/>
          <w:sz w:val="18"/>
          <w:szCs w:val="18"/>
        </w:rPr>
        <w:t>&gt;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Display Directions</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This is how IE 5 renders right-to-left directed text.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spacing w:line="330" w:lineRule="atLeast"/>
        <w:jc w:val="right"/>
        <w:rPr>
          <w:rFonts w:ascii="Arial" w:hAnsi="Arial" w:cs="Arial"/>
          <w:color w:val="313131"/>
          <w:sz w:val="21"/>
          <w:szCs w:val="21"/>
        </w:rPr>
      </w:pPr>
      <w:r>
        <w:rPr>
          <w:rFonts w:ascii="Arial" w:hAnsi="Arial" w:cs="Arial"/>
          <w:color w:val="313131"/>
          <w:sz w:val="21"/>
          <w:szCs w:val="21"/>
        </w:rPr>
        <w:t>This is how IE 5 renders right-to-left directed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w:t>
      </w:r>
      <w:r>
        <w:rPr>
          <w:rStyle w:val="apple-converted-space"/>
          <w:rFonts w:ascii="Arial" w:hAnsi="Arial" w:cs="Arial"/>
          <w:color w:val="000000"/>
          <w:sz w:val="21"/>
          <w:szCs w:val="21"/>
        </w:rPr>
        <w:t> </w:t>
      </w:r>
      <w:r>
        <w:rPr>
          <w:rFonts w:ascii="Arial" w:hAnsi="Arial" w:cs="Arial"/>
          <w:i/>
          <w:iCs/>
          <w:color w:val="000000"/>
          <w:sz w:val="21"/>
          <w:szCs w:val="21"/>
        </w:rPr>
        <w:t>dir</w:t>
      </w:r>
      <w:r>
        <w:rPr>
          <w:rStyle w:val="apple-converted-space"/>
          <w:rFonts w:ascii="Arial" w:hAnsi="Arial" w:cs="Arial"/>
          <w:color w:val="000000"/>
          <w:sz w:val="21"/>
          <w:szCs w:val="21"/>
        </w:rPr>
        <w:t> </w:t>
      </w:r>
      <w:r>
        <w:rPr>
          <w:rFonts w:ascii="Arial" w:hAnsi="Arial" w:cs="Arial"/>
          <w:color w:val="000000"/>
          <w:sz w:val="21"/>
          <w:szCs w:val="21"/>
        </w:rPr>
        <w:t>attribute is used within the &lt;html&gt; tag, it determines how text will be presented within the entire document. When used within another tag, it controls the text's direction for just the content of that tag.</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The lang Attribute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lang</w:t>
      </w:r>
      <w:r>
        <w:rPr>
          <w:rStyle w:val="apple-converted-space"/>
          <w:rFonts w:ascii="Arial" w:hAnsi="Arial" w:cs="Arial"/>
          <w:color w:val="000000"/>
          <w:sz w:val="21"/>
          <w:szCs w:val="21"/>
        </w:rPr>
        <w:t> </w:t>
      </w:r>
      <w:r>
        <w:rPr>
          <w:rFonts w:ascii="Arial" w:hAnsi="Arial" w:cs="Arial"/>
          <w:color w:val="000000"/>
          <w:sz w:val="21"/>
          <w:szCs w:val="21"/>
        </w:rPr>
        <w:t>attribute allows you to indicate the main language used in a document, but this attribute was kept in HTML only for backwards compatibility with earlier versions of HTML. This attribute has been replaced by the</w:t>
      </w:r>
      <w:r>
        <w:rPr>
          <w:rStyle w:val="apple-converted-space"/>
          <w:rFonts w:ascii="Arial" w:hAnsi="Arial" w:cs="Arial"/>
          <w:color w:val="000000"/>
          <w:sz w:val="21"/>
          <w:szCs w:val="21"/>
        </w:rPr>
        <w:t> </w:t>
      </w:r>
      <w:r>
        <w:rPr>
          <w:rFonts w:ascii="Arial" w:hAnsi="Arial" w:cs="Arial"/>
          <w:b/>
          <w:bCs/>
          <w:color w:val="000000"/>
          <w:sz w:val="21"/>
          <w:szCs w:val="21"/>
        </w:rPr>
        <w:t>xml:lang</w:t>
      </w:r>
      <w:r>
        <w:rPr>
          <w:rStyle w:val="apple-converted-space"/>
          <w:rFonts w:ascii="Arial" w:hAnsi="Arial" w:cs="Arial"/>
          <w:color w:val="000000"/>
          <w:sz w:val="21"/>
          <w:szCs w:val="21"/>
        </w:rPr>
        <w:t> </w:t>
      </w:r>
      <w:r>
        <w:rPr>
          <w:rFonts w:ascii="Arial" w:hAnsi="Arial" w:cs="Arial"/>
          <w:color w:val="000000"/>
          <w:sz w:val="21"/>
          <w:szCs w:val="21"/>
        </w:rPr>
        <w:t>attribute in new XHTML documents.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values of the</w:t>
      </w:r>
      <w:r>
        <w:rPr>
          <w:rStyle w:val="apple-converted-space"/>
          <w:rFonts w:ascii="Arial" w:hAnsi="Arial" w:cs="Arial"/>
          <w:color w:val="000000"/>
          <w:sz w:val="21"/>
          <w:szCs w:val="21"/>
        </w:rPr>
        <w:t> </w:t>
      </w:r>
      <w:r>
        <w:rPr>
          <w:rFonts w:ascii="Arial" w:hAnsi="Arial" w:cs="Arial"/>
          <w:i/>
          <w:iCs/>
          <w:color w:val="000000"/>
          <w:sz w:val="21"/>
          <w:szCs w:val="21"/>
        </w:rPr>
        <w:t>lang</w:t>
      </w:r>
      <w:r>
        <w:rPr>
          <w:rStyle w:val="apple-converted-space"/>
          <w:rFonts w:ascii="Arial" w:hAnsi="Arial" w:cs="Arial"/>
          <w:color w:val="000000"/>
          <w:sz w:val="21"/>
          <w:szCs w:val="21"/>
        </w:rPr>
        <w:t> </w:t>
      </w:r>
      <w:r>
        <w:rPr>
          <w:rFonts w:ascii="Arial" w:hAnsi="Arial" w:cs="Arial"/>
          <w:color w:val="000000"/>
          <w:sz w:val="21"/>
          <w:szCs w:val="21"/>
        </w:rPr>
        <w:t>attribute are ISO-639 standard two-character language codes. Check</w:t>
      </w:r>
      <w:hyperlink r:id="rId10" w:history="1">
        <w:r>
          <w:rPr>
            <w:rStyle w:val="Hyperlink"/>
            <w:rFonts w:ascii="Arial" w:hAnsi="Arial" w:cs="Arial"/>
            <w:b/>
            <w:bCs/>
            <w:color w:val="313131"/>
            <w:sz w:val="21"/>
            <w:szCs w:val="21"/>
          </w:rPr>
          <w:t>HTML Language Codes: ISO 639</w:t>
        </w:r>
      </w:hyperlink>
      <w:r>
        <w:rPr>
          <w:rStyle w:val="apple-converted-space"/>
          <w:rFonts w:ascii="Arial" w:hAnsi="Arial" w:cs="Arial"/>
          <w:color w:val="000000"/>
          <w:sz w:val="21"/>
          <w:szCs w:val="21"/>
        </w:rPr>
        <w:t> </w:t>
      </w:r>
      <w:r>
        <w:rPr>
          <w:rFonts w:ascii="Arial" w:hAnsi="Arial" w:cs="Arial"/>
          <w:color w:val="000000"/>
          <w:sz w:val="21"/>
          <w:szCs w:val="21"/>
        </w:rPr>
        <w:t>for a complete list of language codes.</w:t>
      </w:r>
    </w:p>
    <w:p w:rsidR="006B4754" w:rsidRDefault="006B4754" w:rsidP="006B4754">
      <w:pPr>
        <w:pStyle w:val="Heading4"/>
        <w:spacing w:before="0" w:line="360" w:lineRule="atLeast"/>
        <w:rPr>
          <w:rFonts w:ascii="Arial" w:hAnsi="Arial" w:cs="Arial"/>
          <w:caps/>
          <w:color w:val="000000"/>
          <w:sz w:val="21"/>
          <w:szCs w:val="21"/>
        </w:rPr>
      </w:pPr>
      <w:r>
        <w:rPr>
          <w:rFonts w:ascii="Arial" w:hAnsi="Arial" w:cs="Arial"/>
          <w:caps/>
          <w:color w:val="000000"/>
          <w:sz w:val="21"/>
          <w:szCs w:val="2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w:t>
      </w:r>
      <w:r>
        <w:rPr>
          <w:rStyle w:val="pln"/>
          <w:rFonts w:ascii="Consolas" w:hAnsi="Consolas" w:cs="Consolas"/>
          <w:color w:val="313131"/>
          <w:sz w:val="18"/>
          <w:szCs w:val="18"/>
        </w:rPr>
        <w:t xml:space="preserve"> </w:t>
      </w:r>
      <w:r>
        <w:rPr>
          <w:rStyle w:val="atn"/>
          <w:rFonts w:ascii="Consolas" w:hAnsi="Consolas" w:cs="Consolas"/>
          <w:color w:val="7F0055"/>
          <w:sz w:val="18"/>
          <w:szCs w:val="18"/>
        </w:rPr>
        <w:t>lang</w:t>
      </w:r>
      <w:r>
        <w:rPr>
          <w:rStyle w:val="pun"/>
          <w:rFonts w:ascii="Consolas" w:hAnsi="Consolas" w:cs="Consolas"/>
          <w:color w:val="666600"/>
          <w:sz w:val="18"/>
          <w:szCs w:val="18"/>
        </w:rPr>
        <w:t>=</w:t>
      </w:r>
      <w:r>
        <w:rPr>
          <w:rStyle w:val="atv"/>
          <w:rFonts w:ascii="Consolas" w:hAnsi="Consolas" w:cs="Consolas"/>
          <w:color w:val="008800"/>
          <w:sz w:val="18"/>
          <w:szCs w:val="18"/>
        </w:rPr>
        <w:t>"en"</w:t>
      </w:r>
      <w:r>
        <w:rPr>
          <w:rStyle w:val="tag"/>
          <w:rFonts w:ascii="Consolas" w:hAnsi="Consolas" w:cs="Consolas"/>
          <w:color w:val="000088"/>
          <w:sz w:val="18"/>
          <w:szCs w:val="18"/>
        </w:rPr>
        <w:t>&gt;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English Language Page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This page is using English Language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The xml:lang Attribute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i/>
          <w:iCs/>
          <w:color w:val="000000"/>
          <w:sz w:val="21"/>
          <w:szCs w:val="21"/>
        </w:rPr>
        <w:t>xml:lang</w:t>
      </w:r>
      <w:r>
        <w:rPr>
          <w:rStyle w:val="apple-converted-space"/>
          <w:rFonts w:ascii="Arial" w:hAnsi="Arial" w:cs="Arial"/>
          <w:color w:val="000000"/>
          <w:sz w:val="21"/>
          <w:szCs w:val="21"/>
        </w:rPr>
        <w:t> </w:t>
      </w:r>
      <w:r>
        <w:rPr>
          <w:rFonts w:ascii="Arial" w:hAnsi="Arial" w:cs="Arial"/>
          <w:color w:val="000000"/>
          <w:sz w:val="21"/>
          <w:szCs w:val="21"/>
        </w:rPr>
        <w:t>attribute is the XHTML replacement for the</w:t>
      </w:r>
      <w:r>
        <w:rPr>
          <w:rStyle w:val="apple-converted-space"/>
          <w:rFonts w:ascii="Arial" w:hAnsi="Arial" w:cs="Arial"/>
          <w:color w:val="000000"/>
          <w:sz w:val="21"/>
          <w:szCs w:val="21"/>
        </w:rPr>
        <w:t> </w:t>
      </w:r>
      <w:r>
        <w:rPr>
          <w:rFonts w:ascii="Arial" w:hAnsi="Arial" w:cs="Arial"/>
          <w:i/>
          <w:iCs/>
          <w:color w:val="000000"/>
          <w:sz w:val="21"/>
          <w:szCs w:val="21"/>
        </w:rPr>
        <w:t>lang</w:t>
      </w:r>
      <w:r>
        <w:rPr>
          <w:rStyle w:val="apple-converted-space"/>
          <w:rFonts w:ascii="Arial" w:hAnsi="Arial" w:cs="Arial"/>
          <w:color w:val="000000"/>
          <w:sz w:val="21"/>
          <w:szCs w:val="21"/>
        </w:rPr>
        <w:t> </w:t>
      </w:r>
      <w:r>
        <w:rPr>
          <w:rFonts w:ascii="Arial" w:hAnsi="Arial" w:cs="Arial"/>
          <w:color w:val="000000"/>
          <w:sz w:val="21"/>
          <w:szCs w:val="21"/>
        </w:rPr>
        <w:t>attribute. The value of the</w:t>
      </w:r>
      <w:r>
        <w:rPr>
          <w:rFonts w:ascii="Arial" w:hAnsi="Arial" w:cs="Arial"/>
          <w:i/>
          <w:iCs/>
          <w:color w:val="000000"/>
          <w:sz w:val="21"/>
          <w:szCs w:val="21"/>
        </w:rPr>
        <w:t>xml:lang</w:t>
      </w:r>
      <w:r>
        <w:rPr>
          <w:rStyle w:val="apple-converted-space"/>
          <w:rFonts w:ascii="Arial" w:hAnsi="Arial" w:cs="Arial"/>
          <w:color w:val="000000"/>
          <w:sz w:val="21"/>
          <w:szCs w:val="21"/>
        </w:rPr>
        <w:t> </w:t>
      </w:r>
      <w:r>
        <w:rPr>
          <w:rFonts w:ascii="Arial" w:hAnsi="Arial" w:cs="Arial"/>
          <w:color w:val="000000"/>
          <w:sz w:val="21"/>
          <w:szCs w:val="21"/>
        </w:rPr>
        <w:t>attribute should be an ISO-639 country code as mentioned in previous section.</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Generic Attributes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Here's a table of some other attributes that are readily usable with many of the HTML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8"/>
        <w:gridCol w:w="2991"/>
        <w:gridCol w:w="4731"/>
      </w:tblGrid>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754" w:rsidRDefault="006B4754">
            <w:pPr>
              <w:spacing w:after="300"/>
              <w:rPr>
                <w:rFonts w:ascii="Arial" w:hAnsi="Arial" w:cs="Arial"/>
                <w:b/>
                <w:bCs/>
                <w:color w:val="313131"/>
                <w:sz w:val="21"/>
                <w:szCs w:val="21"/>
              </w:rPr>
            </w:pPr>
            <w:r>
              <w:rPr>
                <w:rFonts w:ascii="Arial" w:hAnsi="Arial" w:cs="Arial"/>
                <w:b/>
                <w:bCs/>
                <w:color w:val="313131"/>
                <w:sz w:val="21"/>
                <w:szCs w:val="21"/>
              </w:rPr>
              <w:lastRenderedPageBreak/>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754" w:rsidRDefault="006B4754">
            <w:pPr>
              <w:spacing w:after="300"/>
              <w:rPr>
                <w:rFonts w:ascii="Arial" w:hAnsi="Arial" w:cs="Arial"/>
                <w:b/>
                <w:bCs/>
                <w:color w:val="313131"/>
                <w:sz w:val="21"/>
                <w:szCs w:val="21"/>
              </w:rPr>
            </w:pPr>
            <w:r>
              <w:rPr>
                <w:rFonts w:ascii="Arial" w:hAnsi="Arial" w:cs="Arial"/>
                <w:b/>
                <w:bCs/>
                <w:color w:val="313131"/>
                <w:sz w:val="21"/>
                <w:szCs w:val="21"/>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754" w:rsidRDefault="006B4754">
            <w:pPr>
              <w:spacing w:after="300"/>
              <w:rPr>
                <w:rFonts w:ascii="Arial" w:hAnsi="Arial" w:cs="Arial"/>
                <w:b/>
                <w:bCs/>
                <w:color w:val="313131"/>
                <w:sz w:val="21"/>
                <w:szCs w:val="21"/>
              </w:rPr>
            </w:pPr>
            <w:r>
              <w:rPr>
                <w:rFonts w:ascii="Arial" w:hAnsi="Arial" w:cs="Arial"/>
                <w:b/>
                <w:bCs/>
                <w:color w:val="313131"/>
                <w:sz w:val="21"/>
                <w:szCs w:val="21"/>
              </w:rPr>
              <w:t>Function</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right, left, 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Horizontally aligns tags</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valign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top, middle, 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Vertically aligns tags within an HTML element.</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bgcolor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numeric, hexidecimal, RGB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Places a background color behind an element</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Places a background image behind an element</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CA6CBC">
            <w:pPr>
              <w:spacing w:after="300"/>
              <w:rPr>
                <w:rFonts w:ascii="Arial" w:hAnsi="Arial" w:cs="Arial"/>
                <w:color w:val="313131"/>
                <w:sz w:val="21"/>
                <w:szCs w:val="21"/>
              </w:rPr>
            </w:pPr>
            <w:r>
              <w:rPr>
                <w:rFonts w:ascii="Arial" w:hAnsi="Arial" w:cs="Arial"/>
                <w:color w:val="313131"/>
                <w:sz w:val="21"/>
                <w:szCs w:val="21"/>
              </w:rPr>
              <w:t>I</w:t>
            </w:r>
            <w:r w:rsidR="006B4754">
              <w:rPr>
                <w:rFonts w:ascii="Arial" w:hAnsi="Arial" w:cs="Arial"/>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Names an element for use with Cascading Style Sheets.</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Classifies an element for use with Cascading Style Sheets.</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Specifies the width of tables, images, or table cells.</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Specifies the height of tables, images, or table cells.</w:t>
            </w:r>
          </w:p>
        </w:tc>
      </w:tr>
      <w:tr w:rsidR="006B4754" w:rsidTr="006B475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754" w:rsidRDefault="006B4754">
            <w:pPr>
              <w:spacing w:after="300"/>
              <w:rPr>
                <w:rFonts w:ascii="Arial" w:hAnsi="Arial" w:cs="Arial"/>
                <w:color w:val="313131"/>
                <w:sz w:val="21"/>
                <w:szCs w:val="21"/>
              </w:rPr>
            </w:pPr>
            <w:r>
              <w:rPr>
                <w:rFonts w:ascii="Arial" w:hAnsi="Arial" w:cs="Arial"/>
                <w:color w:val="313131"/>
                <w:sz w:val="21"/>
                <w:szCs w:val="21"/>
              </w:rPr>
              <w:t>"Pop-up" title of the elements.</w:t>
            </w:r>
          </w:p>
        </w:tc>
      </w:tr>
    </w:tbl>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We will see related examples as we will proceed to study other HTML tags.</w:t>
      </w:r>
    </w:p>
    <w:p w:rsidR="00D36B67" w:rsidRDefault="00D36B67"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p>
    <w:p w:rsidR="006B4754" w:rsidRDefault="006B4754" w:rsidP="006B4754">
      <w:pPr>
        <w:pStyle w:val="NormalWeb"/>
        <w:shd w:val="clear" w:color="auto" w:fill="FFFFFF"/>
        <w:jc w:val="both"/>
        <w:rPr>
          <w:rFonts w:ascii="Verdana" w:hAnsi="Verdana"/>
          <w:color w:val="000000"/>
          <w:sz w:val="17"/>
          <w:szCs w:val="17"/>
        </w:rPr>
      </w:pPr>
      <w:r>
        <w:rPr>
          <w:rFonts w:ascii="Verdana" w:hAnsi="Verdana"/>
          <w:color w:val="000000"/>
          <w:sz w:val="17"/>
          <w:szCs w:val="17"/>
        </w:rPr>
        <w:t>A complete list of standard tags from HTML 4.01 / XHTML 1.0 is given here. All the tags are ordered alphabetically.</w:t>
      </w:r>
    </w:p>
    <w:p w:rsidR="006B4754" w:rsidRDefault="006B4754" w:rsidP="006B4754">
      <w:pPr>
        <w:pStyle w:val="NormalWeb"/>
        <w:shd w:val="clear" w:color="auto" w:fill="FFFFFF"/>
        <w:jc w:val="both"/>
        <w:rPr>
          <w:rFonts w:ascii="Verdana" w:hAnsi="Verdana"/>
          <w:color w:val="000000"/>
          <w:sz w:val="17"/>
          <w:szCs w:val="17"/>
        </w:rPr>
      </w:pPr>
      <w:r>
        <w:rPr>
          <w:rFonts w:ascii="Verdana" w:hAnsi="Verdana"/>
          <w:color w:val="000000"/>
          <w:sz w:val="17"/>
          <w:szCs w:val="17"/>
        </w:rPr>
        <w:t>We have used the Netscape and Internet Explorer indications to the far right of each item to indicate tags that are extensions to the HTML 4.01 and XHTML 1.0 standards. If no indication is shown, then the tag is part of the HTML 4.01 and XHTML 1.0 standards.</w:t>
      </w:r>
    </w:p>
    <w:p w:rsidR="006B4754" w:rsidRDefault="006B4754" w:rsidP="006B4754">
      <w:pPr>
        <w:pStyle w:val="NormalWeb"/>
        <w:numPr>
          <w:ilvl w:val="0"/>
          <w:numId w:val="18"/>
        </w:numPr>
        <w:shd w:val="clear" w:color="auto" w:fill="FFFFFF"/>
        <w:jc w:val="both"/>
        <w:rPr>
          <w:rFonts w:ascii="Verdana" w:hAnsi="Verdana"/>
          <w:color w:val="000000"/>
          <w:sz w:val="17"/>
          <w:szCs w:val="17"/>
        </w:rPr>
      </w:pPr>
      <w:r>
        <w:rPr>
          <w:rFonts w:ascii="Verdana" w:hAnsi="Verdana"/>
          <w:b/>
          <w:bCs/>
          <w:color w:val="000000"/>
          <w:sz w:val="17"/>
          <w:szCs w:val="17"/>
        </w:rPr>
        <w:t>NS</w:t>
      </w:r>
      <w:r>
        <w:rPr>
          <w:rFonts w:ascii="Verdana" w:hAnsi="Verdana"/>
          <w:color w:val="000000"/>
          <w:sz w:val="17"/>
          <w:szCs w:val="17"/>
        </w:rPr>
        <w:t>: indicates Netscape Extension</w:t>
      </w:r>
    </w:p>
    <w:p w:rsidR="006B4754" w:rsidRDefault="006B4754" w:rsidP="006B4754">
      <w:pPr>
        <w:pStyle w:val="NormalWeb"/>
        <w:numPr>
          <w:ilvl w:val="0"/>
          <w:numId w:val="18"/>
        </w:numPr>
        <w:shd w:val="clear" w:color="auto" w:fill="FFFFFF"/>
        <w:jc w:val="both"/>
        <w:rPr>
          <w:rFonts w:ascii="Verdana" w:hAnsi="Verdana"/>
          <w:color w:val="000000"/>
          <w:sz w:val="17"/>
          <w:szCs w:val="17"/>
        </w:rPr>
      </w:pPr>
      <w:r>
        <w:rPr>
          <w:rFonts w:ascii="Verdana" w:hAnsi="Verdana"/>
          <w:b/>
          <w:bCs/>
          <w:color w:val="000000"/>
          <w:sz w:val="17"/>
          <w:szCs w:val="17"/>
        </w:rPr>
        <w:t>IE</w:t>
      </w:r>
      <w:r>
        <w:rPr>
          <w:rFonts w:ascii="Verdana" w:hAnsi="Verdana"/>
          <w:color w:val="000000"/>
          <w:sz w:val="17"/>
          <w:szCs w:val="17"/>
        </w:rPr>
        <w:t>: indicates Internet Explorer Extension</w:t>
      </w:r>
    </w:p>
    <w:p w:rsidR="006B4754" w:rsidRDefault="006B4754" w:rsidP="006B4754">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There are many modifications have been done in HTML 4. For a complete detail please refer to</w:t>
      </w:r>
      <w:hyperlink r:id="rId11" w:history="1">
        <w:r>
          <w:rPr>
            <w:rStyle w:val="Hyperlink"/>
            <w:rFonts w:ascii="Verdana" w:hAnsi="Verdana"/>
            <w:color w:val="900B09"/>
            <w:sz w:val="17"/>
            <w:szCs w:val="17"/>
          </w:rPr>
          <w:t>What is new in HTML 4?</w:t>
        </w:r>
      </w:hyperlink>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1409"/>
        <w:gridCol w:w="5925"/>
        <w:gridCol w:w="946"/>
      </w:tblGrid>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CDCDCD"/>
            <w:hideMark/>
          </w:tcPr>
          <w:p w:rsidR="006B4754" w:rsidRDefault="006B4754">
            <w:pPr>
              <w:rPr>
                <w:rFonts w:ascii="Verdana" w:hAnsi="Verdana"/>
                <w:b/>
                <w:bCs/>
                <w:color w:val="000000"/>
                <w:sz w:val="17"/>
                <w:szCs w:val="17"/>
              </w:rPr>
            </w:pPr>
            <w:r>
              <w:rPr>
                <w:rFonts w:ascii="Verdana" w:hAnsi="Verdana"/>
                <w:b/>
                <w:bCs/>
                <w:color w:val="000000"/>
                <w:sz w:val="17"/>
                <w:szCs w:val="17"/>
              </w:rPr>
              <w:t>Tag</w:t>
            </w:r>
          </w:p>
        </w:tc>
        <w:tc>
          <w:tcPr>
            <w:tcW w:w="0" w:type="auto"/>
            <w:tcBorders>
              <w:top w:val="single" w:sz="6" w:space="0" w:color="AAAAAA"/>
              <w:left w:val="single" w:sz="6" w:space="0" w:color="AAAAAA"/>
              <w:bottom w:val="single" w:sz="6" w:space="0" w:color="AAAAAA"/>
              <w:right w:val="single" w:sz="6" w:space="0" w:color="AAAAAA"/>
            </w:tcBorders>
            <w:shd w:val="clear" w:color="auto" w:fill="CDCDCD"/>
            <w:hideMark/>
          </w:tcPr>
          <w:p w:rsidR="006B4754" w:rsidRDefault="006B4754">
            <w:pPr>
              <w:rPr>
                <w:rFonts w:ascii="Verdana" w:hAnsi="Verdana"/>
                <w:b/>
                <w:bCs/>
                <w:color w:val="000000"/>
                <w:sz w:val="17"/>
                <w:szCs w:val="17"/>
              </w:rPr>
            </w:pPr>
            <w:r>
              <w:rPr>
                <w:rFonts w:ascii="Verdana" w:hAnsi="Verdana"/>
                <w:b/>
                <w:bCs/>
                <w:color w:val="000000"/>
                <w:sz w:val="17"/>
                <w:szCs w:val="17"/>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DCDCD"/>
            <w:hideMark/>
          </w:tcPr>
          <w:p w:rsidR="006B4754" w:rsidRDefault="006B4754">
            <w:pPr>
              <w:rPr>
                <w:rFonts w:ascii="Verdana" w:hAnsi="Verdana"/>
                <w:b/>
                <w:bCs/>
                <w:color w:val="000000"/>
                <w:sz w:val="17"/>
                <w:szCs w:val="17"/>
              </w:rPr>
            </w:pPr>
            <w:r>
              <w:rPr>
                <w:rFonts w:ascii="Verdana" w:hAnsi="Verdana"/>
                <w:b/>
                <w:bCs/>
                <w:color w:val="000000"/>
                <w:sz w:val="17"/>
                <w:szCs w:val="17"/>
              </w:rPr>
              <w:t>Browser</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2" w:history="1">
              <w:r w:rsidR="006B4754">
                <w:rPr>
                  <w:rStyle w:val="Hyperlink"/>
                  <w:rFonts w:ascii="Verdana" w:hAnsi="Verdana"/>
                  <w:color w:val="900B09"/>
                  <w:sz w:val="17"/>
                  <w:szCs w:val="17"/>
                </w:rPr>
                <w:t>&lt;!--...--&gt;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comment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3" w:history="1">
              <w:r w:rsidR="006B4754">
                <w:rPr>
                  <w:rStyle w:val="Hyperlink"/>
                  <w:rFonts w:ascii="Verdana" w:hAnsi="Verdana"/>
                  <w:color w:val="900B09"/>
                  <w:sz w:val="17"/>
                  <w:szCs w:val="17"/>
                </w:rPr>
                <w:t>&lt;!DOCTYPE&gt;</w:t>
              </w:r>
            </w:hyperlink>
            <w:r w:rsidR="006B4754">
              <w:rPr>
                <w:rFonts w:ascii="Verdana" w:hAnsi="Verdana"/>
                <w:color w:val="000000"/>
                <w:sz w:val="17"/>
                <w:szCs w:val="17"/>
              </w:rPr>
              <w: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the document type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4" w:history="1">
              <w:r w:rsidR="006B4754">
                <w:rPr>
                  <w:rStyle w:val="Hyperlink"/>
                  <w:rFonts w:ascii="Verdana" w:hAnsi="Verdana"/>
                  <w:color w:val="900B09"/>
                  <w:sz w:val="17"/>
                  <w:szCs w:val="17"/>
                </w:rPr>
                <w:t>&lt;a&gt;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anchor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5" w:history="1">
              <w:r w:rsidR="006B4754">
                <w:rPr>
                  <w:rStyle w:val="Hyperlink"/>
                  <w:rFonts w:ascii="Verdana" w:hAnsi="Verdana"/>
                  <w:color w:val="900B09"/>
                  <w:sz w:val="17"/>
                  <w:szCs w:val="17"/>
                </w:rPr>
                <w:t>&lt;abbr&gt;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abbreviation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6" w:history="1">
              <w:r w:rsidR="006B4754">
                <w:rPr>
                  <w:rStyle w:val="Hyperlink"/>
                  <w:rFonts w:ascii="Verdana" w:hAnsi="Verdana"/>
                  <w:color w:val="900B09"/>
                  <w:sz w:val="17"/>
                  <w:szCs w:val="17"/>
                </w:rPr>
                <w:t>&lt;acronym&gt;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acronym</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7" w:history="1">
              <w:r w:rsidR="006B4754">
                <w:rPr>
                  <w:rStyle w:val="Hyperlink"/>
                  <w:rFonts w:ascii="Verdana" w:hAnsi="Verdana"/>
                  <w:color w:val="900B09"/>
                  <w:sz w:val="17"/>
                  <w:szCs w:val="17"/>
                </w:rPr>
                <w:t>&lt;address&gt;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address element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8" w:history="1">
              <w:r w:rsidR="006B4754">
                <w:rPr>
                  <w:rStyle w:val="Hyperlink"/>
                  <w:rFonts w:ascii="Verdana" w:hAnsi="Verdana"/>
                  <w:color w:val="900B09"/>
                  <w:sz w:val="17"/>
                  <w:szCs w:val="17"/>
                </w:rPr>
                <w:t>&lt;applet&gt;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an applet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9" w:history="1">
              <w:r w:rsidR="006B4754">
                <w:rPr>
                  <w:rStyle w:val="Hyperlink"/>
                  <w:rFonts w:ascii="Verdana" w:hAnsi="Verdana"/>
                  <w:color w:val="900B09"/>
                  <w:sz w:val="17"/>
                  <w:szCs w:val="17"/>
                </w:rPr>
                <w:t>&lt;area&gt;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area inside an image map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0" w:history="1">
              <w:r w:rsidR="006B4754">
                <w:rPr>
                  <w:rStyle w:val="Hyperlink"/>
                  <w:rFonts w:ascii="Verdana" w:hAnsi="Verdana"/>
                  <w:color w:val="900B09"/>
                  <w:sz w:val="17"/>
                  <w:szCs w:val="17"/>
                </w:rPr>
                <w:t>&lt;b&gt;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bold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1" w:history="1">
              <w:r w:rsidR="006B4754">
                <w:rPr>
                  <w:rStyle w:val="Hyperlink"/>
                  <w:rFonts w:ascii="Verdana" w:hAnsi="Verdana"/>
                  <w:color w:val="900B09"/>
                  <w:sz w:val="17"/>
                  <w:szCs w:val="17"/>
                </w:rPr>
                <w:t>&lt;base&gt;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base URL for all the links in a page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2" w:history="1">
              <w:r w:rsidR="006B4754">
                <w:rPr>
                  <w:rStyle w:val="Hyperlink"/>
                  <w:rFonts w:ascii="Verdana" w:hAnsi="Verdana"/>
                  <w:color w:val="900B09"/>
                  <w:sz w:val="17"/>
                  <w:szCs w:val="17"/>
                </w:rPr>
                <w:t>&lt;basefont&gt;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a base font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3" w:history="1">
              <w:r w:rsidR="006B4754">
                <w:rPr>
                  <w:rStyle w:val="Hyperlink"/>
                  <w:rFonts w:ascii="Verdana" w:hAnsi="Verdana"/>
                  <w:color w:val="900B09"/>
                  <w:sz w:val="17"/>
                  <w:szCs w:val="17"/>
                </w:rPr>
                <w:t>&lt;bdo&gt;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the direction of text display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4" w:history="1">
              <w:r w:rsidR="006B4754">
                <w:rPr>
                  <w:rStyle w:val="Hyperlink"/>
                  <w:rFonts w:ascii="Verdana" w:hAnsi="Verdana"/>
                  <w:color w:val="900B09"/>
                  <w:sz w:val="17"/>
                  <w:szCs w:val="17"/>
                </w:rPr>
                <w:t>&lt;bgsound&gt;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the background music</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IE</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5" w:history="1">
              <w:r w:rsidR="006B4754">
                <w:rPr>
                  <w:rStyle w:val="Hyperlink"/>
                  <w:rFonts w:ascii="Verdana" w:hAnsi="Verdana"/>
                  <w:color w:val="900B09"/>
                  <w:sz w:val="17"/>
                  <w:szCs w:val="17"/>
                </w:rPr>
                <w:t>&lt;big&gt;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big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6" w:history="1">
              <w:r w:rsidR="006B4754">
                <w:rPr>
                  <w:rStyle w:val="Hyperlink"/>
                  <w:rFonts w:ascii="Verdana" w:hAnsi="Verdana"/>
                  <w:color w:val="900B09"/>
                  <w:sz w:val="17"/>
                  <w:szCs w:val="17"/>
                </w:rPr>
                <w:t>&lt;blink&gt;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text which blinks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NS</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7" w:history="1">
              <w:r w:rsidR="006B4754">
                <w:rPr>
                  <w:rStyle w:val="Hyperlink"/>
                  <w:rFonts w:ascii="Verdana" w:hAnsi="Verdana"/>
                  <w:color w:val="900B09"/>
                  <w:sz w:val="17"/>
                  <w:szCs w:val="17"/>
                </w:rPr>
                <w:t>&lt;blockquote&gt;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long quotation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8" w:history="1">
              <w:r w:rsidR="006B4754">
                <w:rPr>
                  <w:rStyle w:val="Hyperlink"/>
                  <w:rFonts w:ascii="Verdana" w:hAnsi="Verdana"/>
                  <w:color w:val="900B09"/>
                  <w:sz w:val="17"/>
                  <w:szCs w:val="17"/>
                </w:rPr>
                <w:t>&lt;body&gt;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the body element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29" w:history="1">
              <w:r w:rsidR="006B4754">
                <w:rPr>
                  <w:rStyle w:val="Hyperlink"/>
                  <w:rFonts w:ascii="Verdana" w:hAnsi="Verdana"/>
                  <w:color w:val="900B09"/>
                  <w:sz w:val="17"/>
                  <w:szCs w:val="17"/>
                </w:rPr>
                <w:t>&lt;br&gt;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Inserts a single line break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0" w:history="1">
              <w:r w:rsidR="006B4754">
                <w:rPr>
                  <w:rStyle w:val="Hyperlink"/>
                  <w:rFonts w:ascii="Verdana" w:hAnsi="Verdana"/>
                  <w:color w:val="900B09"/>
                  <w:sz w:val="17"/>
                  <w:szCs w:val="17"/>
                </w:rPr>
                <w:t>&lt;button&gt;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push button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1" w:history="1">
              <w:r w:rsidR="006B4754">
                <w:rPr>
                  <w:rStyle w:val="Hyperlink"/>
                  <w:rFonts w:ascii="Verdana" w:hAnsi="Verdana"/>
                  <w:color w:val="900B09"/>
                  <w:sz w:val="17"/>
                  <w:szCs w:val="17"/>
                </w:rPr>
                <w:t>&lt;caption&gt;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table caption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2" w:history="1">
              <w:r w:rsidR="006B4754">
                <w:rPr>
                  <w:rStyle w:val="Hyperlink"/>
                  <w:rFonts w:ascii="Verdana" w:hAnsi="Verdana"/>
                  <w:color w:val="900B09"/>
                  <w:sz w:val="17"/>
                  <w:szCs w:val="17"/>
                </w:rPr>
                <w:t>&lt;center&gt;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centered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3" w:history="1">
              <w:r w:rsidR="006B4754">
                <w:rPr>
                  <w:rStyle w:val="Hyperlink"/>
                  <w:rFonts w:ascii="Verdana" w:hAnsi="Verdana"/>
                  <w:color w:val="900B09"/>
                  <w:sz w:val="17"/>
                  <w:szCs w:val="17"/>
                </w:rPr>
                <w:t>&lt;cite&gt;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citation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4" w:history="1">
              <w:r w:rsidR="006B4754">
                <w:rPr>
                  <w:rStyle w:val="Hyperlink"/>
                  <w:rFonts w:ascii="Verdana" w:hAnsi="Verdana"/>
                  <w:color w:val="900B09"/>
                  <w:sz w:val="17"/>
                  <w:szCs w:val="17"/>
                </w:rPr>
                <w:t>&lt;code&gt;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computer code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5" w:history="1">
              <w:r w:rsidR="006B4754">
                <w:rPr>
                  <w:rStyle w:val="Hyperlink"/>
                  <w:rFonts w:ascii="Verdana" w:hAnsi="Verdana"/>
                  <w:color w:val="900B09"/>
                  <w:sz w:val="17"/>
                  <w:szCs w:val="17"/>
                </w:rPr>
                <w:t>&lt;col&gt;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attributes for table columns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6" w:history="1">
              <w:r w:rsidR="006B4754">
                <w:rPr>
                  <w:rStyle w:val="Hyperlink"/>
                  <w:rFonts w:ascii="Verdana" w:hAnsi="Verdana"/>
                  <w:color w:val="900B09"/>
                  <w:sz w:val="17"/>
                  <w:szCs w:val="17"/>
                </w:rPr>
                <w:t>&lt;colgroup&gt;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groups of table columns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7" w:history="1">
              <w:r w:rsidR="006B4754">
                <w:rPr>
                  <w:rStyle w:val="Hyperlink"/>
                  <w:rFonts w:ascii="Verdana" w:hAnsi="Verdana"/>
                  <w:color w:val="900B09"/>
                  <w:sz w:val="17"/>
                  <w:szCs w:val="17"/>
                </w:rPr>
                <w:t>&lt;comment&gt;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Puts a comment in the document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IE</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8" w:history="1">
              <w:r w:rsidR="006B4754">
                <w:rPr>
                  <w:rStyle w:val="Hyperlink"/>
                  <w:rFonts w:ascii="Verdana" w:hAnsi="Verdana"/>
                  <w:color w:val="900B09"/>
                  <w:sz w:val="17"/>
                  <w:szCs w:val="17"/>
                </w:rPr>
                <w:t>&lt;dd&gt;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definition 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39" w:history="1">
              <w:r w:rsidR="006B4754">
                <w:rPr>
                  <w:rStyle w:val="Hyperlink"/>
                  <w:rFonts w:ascii="Verdana" w:hAnsi="Verdana"/>
                  <w:color w:val="900B09"/>
                  <w:sz w:val="17"/>
                  <w:szCs w:val="17"/>
                </w:rPr>
                <w:t>&lt;del&gt;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deleted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0" w:history="1">
              <w:r w:rsidR="006B4754">
                <w:rPr>
                  <w:rStyle w:val="Hyperlink"/>
                  <w:rFonts w:ascii="Verdana" w:hAnsi="Verdana"/>
                  <w:color w:val="900B09"/>
                  <w:sz w:val="17"/>
                  <w:szCs w:val="17"/>
                </w:rPr>
                <w:t>&lt;dfn&gt;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definition term</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1" w:history="1">
              <w:r w:rsidR="006B4754">
                <w:rPr>
                  <w:rStyle w:val="Hyperlink"/>
                  <w:rFonts w:ascii="Verdana" w:hAnsi="Verdana"/>
                  <w:color w:val="900B09"/>
                  <w:sz w:val="17"/>
                  <w:szCs w:val="17"/>
                </w:rPr>
                <w:t>&lt;dir&gt;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a directory list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2" w:history="1">
              <w:r w:rsidR="006B4754">
                <w:rPr>
                  <w:rStyle w:val="Hyperlink"/>
                  <w:rFonts w:ascii="Verdana" w:hAnsi="Verdana"/>
                  <w:color w:val="900B09"/>
                  <w:sz w:val="17"/>
                  <w:szCs w:val="17"/>
                </w:rPr>
                <w:t>&lt;div&gt;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section in a document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3" w:history="1">
              <w:r w:rsidR="006B4754">
                <w:rPr>
                  <w:rStyle w:val="Hyperlink"/>
                  <w:rFonts w:ascii="Verdana" w:hAnsi="Verdana"/>
                  <w:color w:val="900B09"/>
                  <w:sz w:val="17"/>
                  <w:szCs w:val="17"/>
                </w:rPr>
                <w:t>&lt;dl&gt;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definition list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4" w:history="1">
              <w:r w:rsidR="006B4754">
                <w:rPr>
                  <w:rStyle w:val="Hyperlink"/>
                  <w:rFonts w:ascii="Verdana" w:hAnsi="Verdana"/>
                  <w:color w:val="900B09"/>
                  <w:sz w:val="17"/>
                  <w:szCs w:val="17"/>
                </w:rPr>
                <w:t>&lt;dt&gt;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definition term</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5" w:history="1">
              <w:r w:rsidR="006B4754">
                <w:rPr>
                  <w:rStyle w:val="Hyperlink"/>
                  <w:rFonts w:ascii="Verdana" w:hAnsi="Verdana"/>
                  <w:color w:val="900B09"/>
                  <w:sz w:val="17"/>
                  <w:szCs w:val="17"/>
                </w:rPr>
                <w:t>&lt;em&gt;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emphasized text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6" w:history="1">
              <w:r w:rsidR="006B4754">
                <w:rPr>
                  <w:rStyle w:val="Hyperlink"/>
                  <w:rFonts w:ascii="Verdana" w:hAnsi="Verdana"/>
                  <w:color w:val="900B09"/>
                  <w:sz w:val="17"/>
                  <w:szCs w:val="17"/>
                </w:rPr>
                <w:t>&lt;embed&gt;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Embeds an application in a document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IE &amp; NS</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7" w:history="1">
              <w:r w:rsidR="006B4754">
                <w:rPr>
                  <w:rStyle w:val="Hyperlink"/>
                  <w:rFonts w:ascii="Verdana" w:hAnsi="Verdana"/>
                  <w:color w:val="900B09"/>
                  <w:sz w:val="17"/>
                  <w:szCs w:val="17"/>
                </w:rPr>
                <w:t>&lt;fieldset&gt;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fieldset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8" w:history="1">
              <w:r w:rsidR="006B4754">
                <w:rPr>
                  <w:rStyle w:val="Hyperlink"/>
                  <w:rFonts w:ascii="Verdana" w:hAnsi="Verdana"/>
                  <w:color w:val="900B09"/>
                  <w:sz w:val="17"/>
                  <w:szCs w:val="17"/>
                </w:rPr>
                <w:t>&lt;font&gt;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text font, size, and color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49" w:history="1">
              <w:r w:rsidR="006B4754">
                <w:rPr>
                  <w:rStyle w:val="Hyperlink"/>
                  <w:rFonts w:ascii="Verdana" w:hAnsi="Verdana"/>
                  <w:color w:val="900B09"/>
                  <w:sz w:val="17"/>
                  <w:szCs w:val="17"/>
                </w:rPr>
                <w:t>&lt;form&gt;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form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0" w:history="1">
              <w:r w:rsidR="006B4754">
                <w:rPr>
                  <w:rStyle w:val="Hyperlink"/>
                  <w:rFonts w:ascii="Verdana" w:hAnsi="Verdana"/>
                  <w:color w:val="900B09"/>
                  <w:sz w:val="17"/>
                  <w:szCs w:val="17"/>
                </w:rPr>
                <w:t>&lt;frame&gt;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sub window (a frame)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1" w:history="1">
              <w:r w:rsidR="006B4754">
                <w:rPr>
                  <w:rStyle w:val="Hyperlink"/>
                  <w:rFonts w:ascii="Verdana" w:hAnsi="Verdana"/>
                  <w:color w:val="900B09"/>
                  <w:sz w:val="17"/>
                  <w:szCs w:val="17"/>
                </w:rPr>
                <w:t>&lt;frameset&gt;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set of frames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2" w:history="1">
              <w:r w:rsidR="006B4754">
                <w:rPr>
                  <w:rStyle w:val="Hyperlink"/>
                  <w:rFonts w:ascii="Verdana" w:hAnsi="Verdana"/>
                  <w:color w:val="900B09"/>
                  <w:sz w:val="17"/>
                  <w:szCs w:val="17"/>
                </w:rPr>
                <w:t>&lt;h1&gt; to &lt;h6&gt;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header 1 to header 6</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3" w:history="1">
              <w:r w:rsidR="006B4754">
                <w:rPr>
                  <w:rStyle w:val="Hyperlink"/>
                  <w:rFonts w:ascii="Verdana" w:hAnsi="Verdana"/>
                  <w:color w:val="900B09"/>
                  <w:sz w:val="17"/>
                  <w:szCs w:val="17"/>
                </w:rPr>
                <w:t>&lt;head&gt;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information about the document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4" w:history="1">
              <w:r w:rsidR="006B4754">
                <w:rPr>
                  <w:rStyle w:val="Hyperlink"/>
                  <w:rFonts w:ascii="Verdana" w:hAnsi="Verdana"/>
                  <w:color w:val="900B09"/>
                  <w:sz w:val="17"/>
                  <w:szCs w:val="17"/>
                </w:rPr>
                <w:t>&lt;hr&gt;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horizontal rule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5" w:history="1">
              <w:r w:rsidR="006B4754">
                <w:rPr>
                  <w:rStyle w:val="Hyperlink"/>
                  <w:rFonts w:ascii="Verdana" w:hAnsi="Verdana"/>
                  <w:color w:val="900B09"/>
                  <w:sz w:val="17"/>
                  <w:szCs w:val="17"/>
                </w:rPr>
                <w:t>&lt;html&gt;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html document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6" w:history="1">
              <w:r w:rsidR="006B4754">
                <w:rPr>
                  <w:rStyle w:val="Hyperlink"/>
                  <w:rFonts w:ascii="Verdana" w:hAnsi="Verdana"/>
                  <w:color w:val="900B09"/>
                  <w:sz w:val="17"/>
                  <w:szCs w:val="17"/>
                </w:rPr>
                <w:t>&lt;i&gt;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italic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7" w:history="1">
              <w:r w:rsidR="006B4754">
                <w:rPr>
                  <w:rStyle w:val="Hyperlink"/>
                  <w:rFonts w:ascii="Verdana" w:hAnsi="Verdana"/>
                  <w:color w:val="900B09"/>
                  <w:sz w:val="17"/>
                  <w:szCs w:val="17"/>
                </w:rPr>
                <w:t>&lt;iframe&gt;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inline sub window (frame)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8" w:history="1">
              <w:r w:rsidR="006B4754">
                <w:rPr>
                  <w:rStyle w:val="Hyperlink"/>
                  <w:rFonts w:ascii="Verdana" w:hAnsi="Verdana"/>
                  <w:color w:val="900B09"/>
                  <w:sz w:val="17"/>
                  <w:szCs w:val="17"/>
                </w:rPr>
                <w:t>&lt;ilayer&gt;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inline layer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NS</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59" w:history="1">
              <w:r w:rsidR="006B4754">
                <w:rPr>
                  <w:rStyle w:val="Hyperlink"/>
                  <w:rFonts w:ascii="Verdana" w:hAnsi="Verdana"/>
                  <w:color w:val="900B09"/>
                  <w:sz w:val="17"/>
                  <w:szCs w:val="17"/>
                </w:rPr>
                <w:t>&lt;img&gt;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image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0" w:history="1">
              <w:r w:rsidR="006B4754">
                <w:rPr>
                  <w:rStyle w:val="Hyperlink"/>
                  <w:rFonts w:ascii="Verdana" w:hAnsi="Verdana"/>
                  <w:color w:val="900B09"/>
                  <w:sz w:val="17"/>
                  <w:szCs w:val="17"/>
                </w:rPr>
                <w:t>&lt;input&gt;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input field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1" w:history="1">
              <w:r w:rsidR="006B4754">
                <w:rPr>
                  <w:rStyle w:val="Hyperlink"/>
                  <w:rFonts w:ascii="Verdana" w:hAnsi="Verdana"/>
                  <w:color w:val="900B09"/>
                  <w:sz w:val="17"/>
                  <w:szCs w:val="17"/>
                </w:rPr>
                <w:t>&lt;ins&gt;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inserted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&lt;isindex&gt;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a single-line input field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2" w:history="1">
              <w:r w:rsidR="006B4754">
                <w:rPr>
                  <w:rStyle w:val="Hyperlink"/>
                  <w:rFonts w:ascii="Verdana" w:hAnsi="Verdana"/>
                  <w:color w:val="900B09"/>
                  <w:sz w:val="17"/>
                  <w:szCs w:val="17"/>
                </w:rPr>
                <w:t>&lt;kbd&gt;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keyboard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3" w:history="1">
              <w:r w:rsidR="006B4754">
                <w:rPr>
                  <w:rStyle w:val="Hyperlink"/>
                  <w:rFonts w:ascii="Verdana" w:hAnsi="Verdana"/>
                  <w:color w:val="900B09"/>
                  <w:sz w:val="17"/>
                  <w:szCs w:val="17"/>
                </w:rPr>
                <w:t>&lt;keygen&gt;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Generate key information in a form</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4" w:history="1">
              <w:r w:rsidR="006B4754">
                <w:rPr>
                  <w:rStyle w:val="Hyperlink"/>
                  <w:rFonts w:ascii="Verdana" w:hAnsi="Verdana"/>
                  <w:color w:val="900B09"/>
                  <w:sz w:val="17"/>
                  <w:szCs w:val="17"/>
                </w:rPr>
                <w:t>&lt;label&gt;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label for a form control</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5" w:history="1">
              <w:r w:rsidR="006B4754">
                <w:rPr>
                  <w:rStyle w:val="Hyperlink"/>
                  <w:rFonts w:ascii="Verdana" w:hAnsi="Verdana"/>
                  <w:color w:val="900B09"/>
                  <w:sz w:val="17"/>
                  <w:szCs w:val="17"/>
                </w:rPr>
                <w:t>&lt;layer&gt;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layer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NS</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6" w:history="1">
              <w:r w:rsidR="006B4754">
                <w:rPr>
                  <w:rStyle w:val="Hyperlink"/>
                  <w:rFonts w:ascii="Verdana" w:hAnsi="Verdana"/>
                  <w:color w:val="900B09"/>
                  <w:sz w:val="17"/>
                  <w:szCs w:val="17"/>
                </w:rPr>
                <w:t>&lt;legend&gt;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title in a fieldset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7" w:history="1">
              <w:r w:rsidR="006B4754">
                <w:rPr>
                  <w:rStyle w:val="Hyperlink"/>
                  <w:rFonts w:ascii="Verdana" w:hAnsi="Verdana"/>
                  <w:color w:val="900B09"/>
                  <w:sz w:val="17"/>
                  <w:szCs w:val="17"/>
                </w:rPr>
                <w:t>&lt;li&gt;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list item</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8" w:history="1">
              <w:r w:rsidR="006B4754">
                <w:rPr>
                  <w:rStyle w:val="Hyperlink"/>
                  <w:rFonts w:ascii="Verdana" w:hAnsi="Verdana"/>
                  <w:color w:val="900B09"/>
                  <w:sz w:val="17"/>
                  <w:szCs w:val="17"/>
                </w:rPr>
                <w:t>&lt;link&gt;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resource reference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69" w:history="1">
              <w:r w:rsidR="006B4754">
                <w:rPr>
                  <w:rStyle w:val="Hyperlink"/>
                  <w:rFonts w:ascii="Verdana" w:hAnsi="Verdana"/>
                  <w:color w:val="900B09"/>
                  <w:sz w:val="17"/>
                  <w:szCs w:val="17"/>
                </w:rPr>
                <w:t>&lt;map&gt;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image map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0" w:history="1">
              <w:r w:rsidR="006B4754">
                <w:rPr>
                  <w:rStyle w:val="Hyperlink"/>
                  <w:rFonts w:ascii="Verdana" w:hAnsi="Verdana"/>
                  <w:color w:val="900B09"/>
                  <w:sz w:val="17"/>
                  <w:szCs w:val="17"/>
                </w:rPr>
                <w:t>&lt;marquee&gt;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Create a scrolling-text marquee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IE</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1" w:history="1">
              <w:r w:rsidR="006B4754">
                <w:rPr>
                  <w:rStyle w:val="Hyperlink"/>
                  <w:rFonts w:ascii="Verdana" w:hAnsi="Verdana"/>
                  <w:color w:val="900B09"/>
                  <w:sz w:val="17"/>
                  <w:szCs w:val="17"/>
                </w:rPr>
                <w:t>&lt;menu&gt;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a menu list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2" w:history="1">
              <w:r w:rsidR="006B4754">
                <w:rPr>
                  <w:rStyle w:val="Hyperlink"/>
                  <w:rFonts w:ascii="Verdana" w:hAnsi="Verdana"/>
                  <w:color w:val="900B09"/>
                  <w:sz w:val="17"/>
                  <w:szCs w:val="17"/>
                </w:rPr>
                <w:t>&lt;meta&gt;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meta information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3" w:history="1">
              <w:r w:rsidR="006B4754">
                <w:rPr>
                  <w:rStyle w:val="Hyperlink"/>
                  <w:rFonts w:ascii="Verdana" w:hAnsi="Verdana"/>
                  <w:color w:val="900B09"/>
                  <w:sz w:val="17"/>
                  <w:szCs w:val="17"/>
                </w:rPr>
                <w:t>&lt;multicol&gt;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multicolumn text flow</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NS</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4" w:history="1">
              <w:r w:rsidR="006B4754">
                <w:rPr>
                  <w:rStyle w:val="Hyperlink"/>
                  <w:rFonts w:ascii="Verdana" w:hAnsi="Verdana"/>
                  <w:color w:val="900B09"/>
                  <w:sz w:val="17"/>
                  <w:szCs w:val="17"/>
                </w:rPr>
                <w:t>&lt;nobr&gt;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No breaks allowed in the enclosed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5" w:history="1">
              <w:r w:rsidR="006B4754">
                <w:rPr>
                  <w:rStyle w:val="Hyperlink"/>
                  <w:rFonts w:ascii="Verdana" w:hAnsi="Verdana"/>
                  <w:color w:val="900B09"/>
                  <w:sz w:val="17"/>
                  <w:szCs w:val="17"/>
                </w:rPr>
                <w:t>&lt;noembed&gt;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xml:space="preserve">Specifies content to be presented by browsers that do not support </w:t>
            </w:r>
            <w:r>
              <w:rPr>
                <w:rFonts w:ascii="Verdana" w:hAnsi="Verdana"/>
                <w:color w:val="000000"/>
                <w:sz w:val="17"/>
                <w:szCs w:val="17"/>
              </w:rPr>
              <w:lastRenderedPageBreak/>
              <w:t>the &lt;embed&gt; tag</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lastRenderedPageBreak/>
              <w:t>NS</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6" w:history="1">
              <w:r w:rsidR="006B4754">
                <w:rPr>
                  <w:rStyle w:val="Hyperlink"/>
                  <w:rFonts w:ascii="Verdana" w:hAnsi="Verdana"/>
                  <w:color w:val="900B09"/>
                  <w:sz w:val="17"/>
                  <w:szCs w:val="17"/>
                </w:rPr>
                <w:t>&lt;noframes&gt;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noframe section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7" w:history="1">
              <w:r w:rsidR="006B4754">
                <w:rPr>
                  <w:rStyle w:val="Hyperlink"/>
                  <w:rFonts w:ascii="Verdana" w:hAnsi="Verdana"/>
                  <w:color w:val="900B09"/>
                  <w:sz w:val="17"/>
                  <w:szCs w:val="17"/>
                </w:rPr>
                <w:t>&lt;noscript&gt;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noscript section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8" w:history="1">
              <w:r w:rsidR="006B4754">
                <w:rPr>
                  <w:rStyle w:val="Hyperlink"/>
                  <w:rFonts w:ascii="Verdana" w:hAnsi="Verdana"/>
                  <w:color w:val="900B09"/>
                  <w:sz w:val="17"/>
                  <w:szCs w:val="17"/>
                </w:rPr>
                <w:t>&lt;object&gt;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embedded object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79" w:history="1">
              <w:r w:rsidR="006B4754">
                <w:rPr>
                  <w:rStyle w:val="Hyperlink"/>
                  <w:rFonts w:ascii="Verdana" w:hAnsi="Verdana"/>
                  <w:color w:val="900B09"/>
                  <w:sz w:val="17"/>
                  <w:szCs w:val="17"/>
                </w:rPr>
                <w:t>&lt;ol&gt;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ordered list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0" w:history="1">
              <w:r w:rsidR="006B4754">
                <w:rPr>
                  <w:rStyle w:val="Hyperlink"/>
                  <w:rFonts w:ascii="Verdana" w:hAnsi="Verdana"/>
                  <w:color w:val="900B09"/>
                  <w:sz w:val="17"/>
                  <w:szCs w:val="17"/>
                </w:rPr>
                <w:t>&lt;optgroup&gt;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option group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1" w:history="1">
              <w:r w:rsidR="006B4754">
                <w:rPr>
                  <w:rStyle w:val="Hyperlink"/>
                  <w:rFonts w:ascii="Verdana" w:hAnsi="Verdana"/>
                  <w:color w:val="900B09"/>
                  <w:sz w:val="17"/>
                  <w:szCs w:val="17"/>
                </w:rPr>
                <w:t>&lt;option&gt;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option in a drop-down list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2" w:history="1">
              <w:r w:rsidR="006B4754">
                <w:rPr>
                  <w:rStyle w:val="Hyperlink"/>
                  <w:rFonts w:ascii="Verdana" w:hAnsi="Verdana"/>
                  <w:color w:val="900B09"/>
                  <w:sz w:val="17"/>
                  <w:szCs w:val="17"/>
                </w:rPr>
                <w:t>&lt;p&gt;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paragraph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3" w:history="1">
              <w:r w:rsidR="006B4754">
                <w:rPr>
                  <w:rStyle w:val="Hyperlink"/>
                  <w:rFonts w:ascii="Verdana" w:hAnsi="Verdana"/>
                  <w:color w:val="900B09"/>
                  <w:sz w:val="17"/>
                  <w:szCs w:val="17"/>
                </w:rPr>
                <w:t>&lt;param&gt;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parameter for an object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4" w:history="1">
              <w:r w:rsidR="006B4754">
                <w:rPr>
                  <w:rStyle w:val="Hyperlink"/>
                  <w:rFonts w:ascii="Verdana" w:hAnsi="Verdana"/>
                  <w:color w:val="900B09"/>
                  <w:sz w:val="17"/>
                  <w:szCs w:val="17"/>
                </w:rPr>
                <w:t>&lt;plaintext&gt;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Render the raminder of the document as preformatted plain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5" w:history="1">
              <w:r w:rsidR="006B4754">
                <w:rPr>
                  <w:rStyle w:val="Hyperlink"/>
                  <w:rFonts w:ascii="Verdana" w:hAnsi="Verdana"/>
                  <w:color w:val="900B09"/>
                  <w:sz w:val="17"/>
                  <w:szCs w:val="17"/>
                </w:rPr>
                <w:t>&lt;pre&gt;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preformatted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6" w:history="1">
              <w:r w:rsidR="006B4754">
                <w:rPr>
                  <w:rStyle w:val="Hyperlink"/>
                  <w:rFonts w:ascii="Verdana" w:hAnsi="Verdana"/>
                  <w:color w:val="900B09"/>
                  <w:sz w:val="17"/>
                  <w:szCs w:val="17"/>
                </w:rPr>
                <w:t>&lt;q&gt;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short quotation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7" w:history="1">
              <w:r w:rsidR="006B4754">
                <w:rPr>
                  <w:rStyle w:val="Hyperlink"/>
                  <w:rFonts w:ascii="Verdana" w:hAnsi="Verdana"/>
                  <w:color w:val="900B09"/>
                  <w:sz w:val="17"/>
                  <w:szCs w:val="17"/>
                </w:rPr>
                <w:t>&lt;s&gt;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strikethrough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8" w:history="1">
              <w:r w:rsidR="006B4754">
                <w:rPr>
                  <w:rStyle w:val="Hyperlink"/>
                  <w:rFonts w:ascii="Verdana" w:hAnsi="Verdana"/>
                  <w:color w:val="900B09"/>
                  <w:sz w:val="17"/>
                  <w:szCs w:val="17"/>
                </w:rPr>
                <w:t>&lt;samp&gt;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sample computer code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89" w:history="1">
              <w:r w:rsidR="006B4754">
                <w:rPr>
                  <w:rStyle w:val="Hyperlink"/>
                  <w:rFonts w:ascii="Verdana" w:hAnsi="Verdana"/>
                  <w:color w:val="900B09"/>
                  <w:sz w:val="17"/>
                  <w:szCs w:val="17"/>
                </w:rPr>
                <w:t>&lt;script&gt;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script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0" w:history="1">
              <w:r w:rsidR="006B4754">
                <w:rPr>
                  <w:rStyle w:val="Hyperlink"/>
                  <w:rFonts w:ascii="Verdana" w:hAnsi="Verdana"/>
                  <w:color w:val="900B09"/>
                  <w:sz w:val="17"/>
                  <w:szCs w:val="17"/>
                </w:rPr>
                <w:t>&lt;select&gt;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selectable list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1" w:history="1">
              <w:r w:rsidR="006B4754">
                <w:rPr>
                  <w:rStyle w:val="Hyperlink"/>
                  <w:rFonts w:ascii="Verdana" w:hAnsi="Verdana"/>
                  <w:color w:val="900B09"/>
                  <w:sz w:val="17"/>
                  <w:szCs w:val="17"/>
                </w:rPr>
                <w:t>&lt;spacer&gt;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white space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NS</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2" w:history="1">
              <w:r w:rsidR="006B4754">
                <w:rPr>
                  <w:rStyle w:val="Hyperlink"/>
                  <w:rFonts w:ascii="Verdana" w:hAnsi="Verdana"/>
                  <w:color w:val="900B09"/>
                  <w:sz w:val="17"/>
                  <w:szCs w:val="17"/>
                </w:rPr>
                <w:t>&lt;small&gt;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small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3" w:history="1">
              <w:r w:rsidR="006B4754">
                <w:rPr>
                  <w:rStyle w:val="Hyperlink"/>
                  <w:rFonts w:ascii="Verdana" w:hAnsi="Verdana"/>
                  <w:color w:val="900B09"/>
                  <w:sz w:val="17"/>
                  <w:szCs w:val="17"/>
                </w:rPr>
                <w:t>&lt;span&gt;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section in a document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4" w:history="1">
              <w:r w:rsidR="006B4754">
                <w:rPr>
                  <w:rStyle w:val="Hyperlink"/>
                  <w:rFonts w:ascii="Verdana" w:hAnsi="Verdana"/>
                  <w:color w:val="900B09"/>
                  <w:sz w:val="17"/>
                  <w:szCs w:val="17"/>
                </w:rPr>
                <w:t>&lt;strike&gt;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strikethrough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5" w:history="1">
              <w:r w:rsidR="006B4754">
                <w:rPr>
                  <w:rStyle w:val="Hyperlink"/>
                  <w:rFonts w:ascii="Verdana" w:hAnsi="Verdana"/>
                  <w:color w:val="900B09"/>
                  <w:sz w:val="17"/>
                  <w:szCs w:val="17"/>
                </w:rPr>
                <w:t>&lt;strong&gt;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strong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6" w:history="1">
              <w:r w:rsidR="006B4754">
                <w:rPr>
                  <w:rStyle w:val="Hyperlink"/>
                  <w:rFonts w:ascii="Verdana" w:hAnsi="Verdana"/>
                  <w:color w:val="900B09"/>
                  <w:sz w:val="17"/>
                  <w:szCs w:val="17"/>
                </w:rPr>
                <w:t>&lt;style&gt;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style definition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7" w:history="1">
              <w:r w:rsidR="006B4754">
                <w:rPr>
                  <w:rStyle w:val="Hyperlink"/>
                  <w:rFonts w:ascii="Verdana" w:hAnsi="Verdana"/>
                  <w:color w:val="900B09"/>
                  <w:sz w:val="17"/>
                  <w:szCs w:val="17"/>
                </w:rPr>
                <w:t>&lt;sub&gt;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subscripted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8" w:history="1">
              <w:r w:rsidR="006B4754">
                <w:rPr>
                  <w:rStyle w:val="Hyperlink"/>
                  <w:rFonts w:ascii="Verdana" w:hAnsi="Verdana"/>
                  <w:color w:val="900B09"/>
                  <w:sz w:val="17"/>
                  <w:szCs w:val="17"/>
                </w:rPr>
                <w:t>&lt;sup&gt;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superscripted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99" w:history="1">
              <w:r w:rsidR="006B4754">
                <w:rPr>
                  <w:rStyle w:val="Hyperlink"/>
                  <w:rFonts w:ascii="Verdana" w:hAnsi="Verdana"/>
                  <w:color w:val="900B09"/>
                  <w:sz w:val="17"/>
                  <w:szCs w:val="17"/>
                </w:rPr>
                <w:t>&lt;table&gt;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table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0" w:history="1">
              <w:r w:rsidR="006B4754">
                <w:rPr>
                  <w:rStyle w:val="Hyperlink"/>
                  <w:rFonts w:ascii="Verdana" w:hAnsi="Verdana"/>
                  <w:color w:val="900B09"/>
                  <w:sz w:val="17"/>
                  <w:szCs w:val="17"/>
                </w:rPr>
                <w:t>&lt;tbody&gt;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table body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1" w:history="1">
              <w:r w:rsidR="006B4754">
                <w:rPr>
                  <w:rStyle w:val="Hyperlink"/>
                  <w:rFonts w:ascii="Verdana" w:hAnsi="Verdana"/>
                  <w:color w:val="900B09"/>
                  <w:sz w:val="17"/>
                  <w:szCs w:val="17"/>
                </w:rPr>
                <w:t>&lt;td&gt;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table cell</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2" w:history="1">
              <w:r w:rsidR="006B4754">
                <w:rPr>
                  <w:rStyle w:val="Hyperlink"/>
                  <w:rFonts w:ascii="Verdana" w:hAnsi="Verdana"/>
                  <w:color w:val="900B09"/>
                  <w:sz w:val="17"/>
                  <w:szCs w:val="17"/>
                </w:rPr>
                <w:t>&lt;textarea&gt;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text area</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3" w:history="1">
              <w:r w:rsidR="006B4754">
                <w:rPr>
                  <w:rStyle w:val="Hyperlink"/>
                  <w:rFonts w:ascii="Verdana" w:hAnsi="Verdana"/>
                  <w:color w:val="900B09"/>
                  <w:sz w:val="17"/>
                  <w:szCs w:val="17"/>
                </w:rPr>
                <w:t>&lt;tfoot&gt;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table footer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4" w:history="1">
              <w:r w:rsidR="006B4754">
                <w:rPr>
                  <w:rStyle w:val="Hyperlink"/>
                  <w:rFonts w:ascii="Verdana" w:hAnsi="Verdana"/>
                  <w:color w:val="900B09"/>
                  <w:sz w:val="17"/>
                  <w:szCs w:val="17"/>
                </w:rPr>
                <w:t>&lt;th&gt;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table header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5" w:history="1">
              <w:r w:rsidR="006B4754">
                <w:rPr>
                  <w:rStyle w:val="Hyperlink"/>
                  <w:rFonts w:ascii="Verdana" w:hAnsi="Verdana"/>
                  <w:color w:val="900B09"/>
                  <w:sz w:val="17"/>
                  <w:szCs w:val="17"/>
                </w:rPr>
                <w:t>&lt;thead&gt;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table header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6" w:history="1">
              <w:r w:rsidR="006B4754">
                <w:rPr>
                  <w:rStyle w:val="Hyperlink"/>
                  <w:rFonts w:ascii="Verdana" w:hAnsi="Verdana"/>
                  <w:color w:val="900B09"/>
                  <w:sz w:val="17"/>
                  <w:szCs w:val="17"/>
                </w:rPr>
                <w:t>&lt;title&gt;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the document title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7" w:history="1">
              <w:r w:rsidR="006B4754">
                <w:rPr>
                  <w:rStyle w:val="Hyperlink"/>
                  <w:rFonts w:ascii="Verdana" w:hAnsi="Verdana"/>
                  <w:color w:val="900B09"/>
                  <w:sz w:val="17"/>
                  <w:szCs w:val="17"/>
                </w:rPr>
                <w:t>&lt;tr&gt;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table row</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8" w:history="1">
              <w:r w:rsidR="006B4754">
                <w:rPr>
                  <w:rStyle w:val="Hyperlink"/>
                  <w:rFonts w:ascii="Verdana" w:hAnsi="Verdana"/>
                  <w:color w:val="900B09"/>
                  <w:sz w:val="17"/>
                  <w:szCs w:val="17"/>
                </w:rPr>
                <w:t>&lt;tt&gt;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teletype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09" w:history="1">
              <w:r w:rsidR="006B4754">
                <w:rPr>
                  <w:rStyle w:val="Hyperlink"/>
                  <w:rFonts w:ascii="Verdana" w:hAnsi="Verdana"/>
                  <w:color w:val="900B09"/>
                  <w:sz w:val="17"/>
                  <w:szCs w:val="17"/>
                </w:rPr>
                <w:t>&lt;u&gt;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underlined text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10" w:history="1">
              <w:r w:rsidR="006B4754">
                <w:rPr>
                  <w:rStyle w:val="Hyperlink"/>
                  <w:rFonts w:ascii="Verdana" w:hAnsi="Verdana"/>
                  <w:color w:val="900B09"/>
                  <w:sz w:val="17"/>
                  <w:szCs w:val="17"/>
                </w:rPr>
                <w:t>&lt;ul&gt;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an unordered list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11" w:history="1">
              <w:r w:rsidR="006B4754">
                <w:rPr>
                  <w:rStyle w:val="Hyperlink"/>
                  <w:rFonts w:ascii="Verdana" w:hAnsi="Verdana"/>
                  <w:color w:val="900B09"/>
                  <w:sz w:val="17"/>
                  <w:szCs w:val="17"/>
                </w:rPr>
                <w:t>&lt;var&gt;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Specifies a variable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 </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B76AAA">
            <w:pPr>
              <w:rPr>
                <w:rFonts w:ascii="Verdana" w:hAnsi="Verdana"/>
                <w:color w:val="000000"/>
                <w:sz w:val="17"/>
                <w:szCs w:val="17"/>
              </w:rPr>
            </w:pPr>
            <w:hyperlink r:id="rId112" w:history="1">
              <w:r w:rsidR="006B4754">
                <w:rPr>
                  <w:rStyle w:val="Hyperlink"/>
                  <w:rFonts w:ascii="Verdana" w:hAnsi="Verdana"/>
                  <w:color w:val="900B09"/>
                  <w:sz w:val="17"/>
                  <w:szCs w:val="17"/>
                </w:rPr>
                <w:t>&lt;wbr&gt;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Indicate a potential word break point within a &lt;nobr&gt; section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IE &amp; NS</w:t>
            </w:r>
          </w:p>
        </w:tc>
      </w:tr>
      <w:tr w:rsidR="006B4754" w:rsidTr="006B4754">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Fonts w:ascii="Verdana" w:hAnsi="Verdana"/>
                <w:color w:val="000000"/>
                <w:sz w:val="17"/>
                <w:szCs w:val="17"/>
              </w:rPr>
              <w:t>&lt;xmp&gt;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6B4754" w:rsidRDefault="006B4754">
            <w:pPr>
              <w:rPr>
                <w:rFonts w:ascii="Verdana" w:hAnsi="Verdana"/>
                <w:color w:val="000000"/>
                <w:sz w:val="17"/>
                <w:szCs w:val="17"/>
              </w:rPr>
            </w:pPr>
            <w:r>
              <w:rPr>
                <w:rStyle w:val="bold"/>
                <w:rFonts w:ascii="Verdana" w:hAnsi="Verdana"/>
                <w:b/>
                <w:bCs/>
                <w:color w:val="000000"/>
                <w:sz w:val="17"/>
                <w:szCs w:val="17"/>
              </w:rPr>
              <w:t>Deprecated.</w:t>
            </w:r>
            <w:r>
              <w:rPr>
                <w:rStyle w:val="apple-converted-space"/>
                <w:rFonts w:ascii="Verdana" w:hAnsi="Verdana"/>
                <w:color w:val="000000"/>
                <w:sz w:val="17"/>
                <w:szCs w:val="17"/>
              </w:rPr>
              <w:t> </w:t>
            </w:r>
            <w:r>
              <w:rPr>
                <w:rFonts w:ascii="Verdana" w:hAnsi="Verdana"/>
                <w:color w:val="000000"/>
                <w:sz w:val="17"/>
                <w:szCs w:val="17"/>
              </w:rPr>
              <w:t>Specifies preformatted text</w:t>
            </w:r>
          </w:p>
        </w:tc>
        <w:tc>
          <w:tcPr>
            <w:tcW w:w="0" w:type="auto"/>
            <w:shd w:val="clear" w:color="auto" w:fill="F1F1F1"/>
            <w:vAlign w:val="center"/>
            <w:hideMark/>
          </w:tcPr>
          <w:p w:rsidR="006B4754" w:rsidRDefault="006B4754">
            <w:pPr>
              <w:rPr>
                <w:sz w:val="20"/>
                <w:szCs w:val="20"/>
              </w:rPr>
            </w:pPr>
          </w:p>
        </w:tc>
      </w:tr>
    </w:tbl>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you use a word processor, you must be familiar with the ability to make text bold, italicized, or underlined; these are just three of the ten options available to indicate how text can appear in HTML and XHTML.</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Bold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Anything that appears within</w:t>
      </w:r>
      <w:r>
        <w:rPr>
          <w:rStyle w:val="apple-converted-space"/>
          <w:rFonts w:ascii="Arial" w:hAnsi="Arial" w:cs="Arial"/>
          <w:color w:val="000000"/>
          <w:sz w:val="21"/>
          <w:szCs w:val="21"/>
        </w:rPr>
        <w:t> </w:t>
      </w:r>
      <w:r>
        <w:rPr>
          <w:rFonts w:ascii="Arial" w:hAnsi="Arial" w:cs="Arial"/>
          <w:b/>
          <w:bCs/>
          <w:color w:val="000000"/>
          <w:sz w:val="21"/>
          <w:szCs w:val="21"/>
        </w:rPr>
        <w:t>&lt;b&gt;...&lt;/b&gt;</w:t>
      </w:r>
      <w:r>
        <w:rPr>
          <w:rStyle w:val="apple-converted-space"/>
          <w:rFonts w:ascii="Arial" w:hAnsi="Arial" w:cs="Arial"/>
          <w:color w:val="000000"/>
          <w:sz w:val="21"/>
          <w:szCs w:val="21"/>
        </w:rPr>
        <w:t> </w:t>
      </w:r>
      <w:r>
        <w:rPr>
          <w:rFonts w:ascii="Arial" w:hAnsi="Arial" w:cs="Arial"/>
          <w:color w:val="000000"/>
          <w:sz w:val="21"/>
          <w:szCs w:val="21"/>
        </w:rPr>
        <w:t>element, is displayed in bold as shown below:</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Bold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&lt;b&gt;</w:t>
      </w:r>
      <w:r>
        <w:rPr>
          <w:rStyle w:val="pln"/>
          <w:rFonts w:ascii="Consolas" w:hAnsi="Consolas" w:cs="Consolas"/>
          <w:color w:val="313131"/>
          <w:sz w:val="18"/>
          <w:szCs w:val="18"/>
        </w:rPr>
        <w:t>bold</w:t>
      </w:r>
      <w:r>
        <w:rPr>
          <w:rStyle w:val="tag"/>
          <w:rFonts w:ascii="Consolas" w:hAnsi="Consolas" w:cs="Consolas"/>
          <w:color w:val="000088"/>
          <w:sz w:val="18"/>
          <w:szCs w:val="18"/>
        </w:rPr>
        <w:t>&lt;/b&gt;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Fonts w:ascii="Arial" w:hAnsi="Arial" w:cs="Arial"/>
          <w:b/>
          <w:bCs/>
          <w:color w:val="000000"/>
          <w:sz w:val="21"/>
          <w:szCs w:val="21"/>
        </w:rPr>
        <w:t>bold</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Italic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Anything that appears within</w:t>
      </w:r>
      <w:r>
        <w:rPr>
          <w:rStyle w:val="apple-converted-space"/>
          <w:rFonts w:ascii="Arial" w:hAnsi="Arial" w:cs="Arial"/>
          <w:color w:val="000000"/>
          <w:sz w:val="21"/>
          <w:szCs w:val="21"/>
        </w:rPr>
        <w:t> </w:t>
      </w:r>
      <w:r>
        <w:rPr>
          <w:rFonts w:ascii="Arial" w:hAnsi="Arial" w:cs="Arial"/>
          <w:b/>
          <w:bCs/>
          <w:color w:val="000000"/>
          <w:sz w:val="21"/>
          <w:szCs w:val="21"/>
        </w:rPr>
        <w:t>&lt;i&gt;...&lt;/i&gt;</w:t>
      </w:r>
      <w:r>
        <w:rPr>
          <w:rStyle w:val="apple-converted-space"/>
          <w:rFonts w:ascii="Arial" w:hAnsi="Arial" w:cs="Arial"/>
          <w:color w:val="000000"/>
          <w:sz w:val="21"/>
          <w:szCs w:val="21"/>
        </w:rPr>
        <w:t> </w:t>
      </w:r>
      <w:r>
        <w:rPr>
          <w:rFonts w:ascii="Arial" w:hAnsi="Arial" w:cs="Arial"/>
          <w:color w:val="000000"/>
          <w:sz w:val="21"/>
          <w:szCs w:val="21"/>
        </w:rPr>
        <w:t>element is displayed in italicized as shown below:</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Italic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&lt;i&gt;</w:t>
      </w:r>
      <w:r>
        <w:rPr>
          <w:rStyle w:val="pln"/>
          <w:rFonts w:ascii="Consolas" w:hAnsi="Consolas" w:cs="Consolas"/>
          <w:color w:val="313131"/>
          <w:sz w:val="18"/>
          <w:szCs w:val="18"/>
        </w:rPr>
        <w:t>italicized</w:t>
      </w:r>
      <w:r>
        <w:rPr>
          <w:rStyle w:val="tag"/>
          <w:rFonts w:ascii="Consolas" w:hAnsi="Consolas" w:cs="Consolas"/>
          <w:color w:val="000088"/>
          <w:sz w:val="18"/>
          <w:szCs w:val="18"/>
        </w:rPr>
        <w:t>&lt;/i&gt;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Fonts w:ascii="Arial" w:hAnsi="Arial" w:cs="Arial"/>
          <w:i/>
          <w:iCs/>
          <w:color w:val="000000"/>
          <w:sz w:val="21"/>
          <w:szCs w:val="21"/>
        </w:rPr>
        <w:t>italicized</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Underlined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Anything that appears within</w:t>
      </w:r>
      <w:r>
        <w:rPr>
          <w:rStyle w:val="apple-converted-space"/>
          <w:rFonts w:ascii="Arial" w:hAnsi="Arial" w:cs="Arial"/>
          <w:color w:val="000000"/>
          <w:sz w:val="21"/>
          <w:szCs w:val="21"/>
        </w:rPr>
        <w:t> </w:t>
      </w:r>
      <w:r>
        <w:rPr>
          <w:rFonts w:ascii="Arial" w:hAnsi="Arial" w:cs="Arial"/>
          <w:b/>
          <w:bCs/>
          <w:color w:val="000000"/>
          <w:sz w:val="21"/>
          <w:szCs w:val="21"/>
        </w:rPr>
        <w:t>&lt;u&gt;...&lt;/u&gt;</w:t>
      </w:r>
      <w:r>
        <w:rPr>
          <w:rStyle w:val="apple-converted-space"/>
          <w:rFonts w:ascii="Arial" w:hAnsi="Arial" w:cs="Arial"/>
          <w:color w:val="000000"/>
          <w:sz w:val="21"/>
          <w:szCs w:val="21"/>
        </w:rPr>
        <w:t> </w:t>
      </w:r>
      <w:r>
        <w:rPr>
          <w:rFonts w:ascii="Arial" w:hAnsi="Arial" w:cs="Arial"/>
          <w:color w:val="000000"/>
          <w:sz w:val="21"/>
          <w:szCs w:val="21"/>
        </w:rPr>
        <w:t>element, is displayed with underline as shown below:</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Underlined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&lt;u&gt;</w:t>
      </w:r>
      <w:r>
        <w:rPr>
          <w:rStyle w:val="pln"/>
          <w:rFonts w:ascii="Consolas" w:hAnsi="Consolas" w:cs="Consolas"/>
          <w:color w:val="313131"/>
          <w:sz w:val="18"/>
          <w:szCs w:val="18"/>
        </w:rPr>
        <w:t>underlined</w:t>
      </w:r>
      <w:r>
        <w:rPr>
          <w:rStyle w:val="tag"/>
          <w:rFonts w:ascii="Consolas" w:hAnsi="Consolas" w:cs="Consolas"/>
          <w:color w:val="000088"/>
          <w:sz w:val="18"/>
          <w:szCs w:val="18"/>
        </w:rPr>
        <w:t>&lt;/u&gt;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Fonts w:ascii="Arial" w:hAnsi="Arial" w:cs="Arial"/>
          <w:color w:val="000000"/>
          <w:sz w:val="21"/>
          <w:szCs w:val="21"/>
          <w:u w:val="single"/>
        </w:rPr>
        <w:t>underlined</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Strike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Anything that appears within</w:t>
      </w:r>
      <w:r>
        <w:rPr>
          <w:rStyle w:val="apple-converted-space"/>
          <w:rFonts w:ascii="Arial" w:hAnsi="Arial" w:cs="Arial"/>
          <w:color w:val="000000"/>
          <w:sz w:val="21"/>
          <w:szCs w:val="21"/>
        </w:rPr>
        <w:t> </w:t>
      </w:r>
      <w:r>
        <w:rPr>
          <w:rFonts w:ascii="Arial" w:hAnsi="Arial" w:cs="Arial"/>
          <w:b/>
          <w:bCs/>
          <w:color w:val="000000"/>
          <w:sz w:val="21"/>
          <w:szCs w:val="21"/>
        </w:rPr>
        <w:t>&lt;strike&gt;...&lt;/strike&gt;</w:t>
      </w:r>
      <w:r>
        <w:rPr>
          <w:rStyle w:val="apple-converted-space"/>
          <w:rFonts w:ascii="Arial" w:hAnsi="Arial" w:cs="Arial"/>
          <w:color w:val="000000"/>
          <w:sz w:val="21"/>
          <w:szCs w:val="21"/>
        </w:rPr>
        <w:t> </w:t>
      </w:r>
      <w:r>
        <w:rPr>
          <w:rFonts w:ascii="Arial" w:hAnsi="Arial" w:cs="Arial"/>
          <w:color w:val="000000"/>
          <w:sz w:val="21"/>
          <w:szCs w:val="21"/>
        </w:rPr>
        <w:t>element is displayed with strikethrough, which is a thin line through the text as shown below:</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Strike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&lt;strike&gt;</w:t>
      </w:r>
      <w:r>
        <w:rPr>
          <w:rStyle w:val="pln"/>
          <w:rFonts w:ascii="Consolas" w:hAnsi="Consolas" w:cs="Consolas"/>
          <w:color w:val="313131"/>
          <w:sz w:val="18"/>
          <w:szCs w:val="18"/>
        </w:rPr>
        <w:t>strikethrough</w:t>
      </w:r>
      <w:r>
        <w:rPr>
          <w:rStyle w:val="tag"/>
          <w:rFonts w:ascii="Consolas" w:hAnsi="Consolas" w:cs="Consolas"/>
          <w:color w:val="000088"/>
          <w:sz w:val="18"/>
          <w:szCs w:val="18"/>
        </w:rPr>
        <w:t>&lt;/strike&gt;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Fonts w:ascii="Arial" w:hAnsi="Arial" w:cs="Arial"/>
          <w:strike/>
          <w:color w:val="000000"/>
          <w:sz w:val="21"/>
          <w:szCs w:val="21"/>
        </w:rPr>
        <w:t>strikethrough</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Monospaced Font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content of a</w:t>
      </w:r>
      <w:r>
        <w:rPr>
          <w:rStyle w:val="apple-converted-space"/>
          <w:rFonts w:ascii="Arial" w:hAnsi="Arial" w:cs="Arial"/>
          <w:color w:val="000000"/>
          <w:sz w:val="21"/>
          <w:szCs w:val="21"/>
        </w:rPr>
        <w:t> </w:t>
      </w:r>
      <w:r>
        <w:rPr>
          <w:rFonts w:ascii="Arial" w:hAnsi="Arial" w:cs="Arial"/>
          <w:b/>
          <w:bCs/>
          <w:color w:val="000000"/>
          <w:sz w:val="21"/>
          <w:szCs w:val="21"/>
        </w:rPr>
        <w:t>&lt;tt&gt;...&lt;/tt&gt;</w:t>
      </w:r>
      <w:r>
        <w:rPr>
          <w:rStyle w:val="apple-converted-space"/>
          <w:rFonts w:ascii="Arial" w:hAnsi="Arial" w:cs="Arial"/>
          <w:color w:val="000000"/>
          <w:sz w:val="21"/>
          <w:szCs w:val="21"/>
        </w:rPr>
        <w:t> </w:t>
      </w:r>
      <w:r>
        <w:rPr>
          <w:rFonts w:ascii="Arial" w:hAnsi="Arial" w:cs="Arial"/>
          <w:color w:val="000000"/>
          <w:sz w:val="21"/>
          <w:szCs w:val="21"/>
        </w:rPr>
        <w:t>element is written in monospaced font. Most of the fonts are known as variable-width fonts because different letters are of different widths (for example, the letter 'm' is wider than the letter 'i'). In a monospaced font, however, each letter has the same width.</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Monospaced Font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&lt;tt&gt;</w:t>
      </w:r>
      <w:r>
        <w:rPr>
          <w:rStyle w:val="pln"/>
          <w:rFonts w:ascii="Consolas" w:hAnsi="Consolas" w:cs="Consolas"/>
          <w:color w:val="313131"/>
          <w:sz w:val="18"/>
          <w:szCs w:val="18"/>
        </w:rPr>
        <w:t>monospaced</w:t>
      </w:r>
      <w:r>
        <w:rPr>
          <w:rStyle w:val="tag"/>
          <w:rFonts w:ascii="Consolas" w:hAnsi="Consolas" w:cs="Consolas"/>
          <w:color w:val="000088"/>
          <w:sz w:val="18"/>
          <w:szCs w:val="18"/>
        </w:rPr>
        <w:t>&lt;/tt&gt;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Style w:val="HTMLTypewriter"/>
          <w:color w:val="000000"/>
        </w:rPr>
        <w:t>monospaced</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Superscript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content of a</w:t>
      </w:r>
      <w:r>
        <w:rPr>
          <w:rStyle w:val="apple-converted-space"/>
          <w:rFonts w:ascii="Arial" w:hAnsi="Arial" w:cs="Arial"/>
          <w:color w:val="000000"/>
          <w:sz w:val="21"/>
          <w:szCs w:val="21"/>
        </w:rPr>
        <w:t> </w:t>
      </w:r>
      <w:r>
        <w:rPr>
          <w:rFonts w:ascii="Arial" w:hAnsi="Arial" w:cs="Arial"/>
          <w:b/>
          <w:bCs/>
          <w:color w:val="000000"/>
          <w:sz w:val="21"/>
          <w:szCs w:val="21"/>
        </w:rPr>
        <w:t>&lt;sup&gt;...&lt;/sup&gt;</w:t>
      </w:r>
      <w:r>
        <w:rPr>
          <w:rStyle w:val="apple-converted-space"/>
          <w:rFonts w:ascii="Arial" w:hAnsi="Arial" w:cs="Arial"/>
          <w:color w:val="000000"/>
          <w:sz w:val="21"/>
          <w:szCs w:val="21"/>
        </w:rPr>
        <w:t> </w:t>
      </w:r>
      <w:r>
        <w:rPr>
          <w:rFonts w:ascii="Arial" w:hAnsi="Arial" w:cs="Arial"/>
          <w:color w:val="000000"/>
          <w:sz w:val="21"/>
          <w:szCs w:val="21"/>
        </w:rPr>
        <w:t>element is written in superscript; the font size used is the same size as the characters surrounding it but is displayed half a character's height above the other characters.</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Superscript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&lt;sup&gt;</w:t>
      </w:r>
      <w:r>
        <w:rPr>
          <w:rStyle w:val="pln"/>
          <w:rFonts w:ascii="Consolas" w:hAnsi="Consolas" w:cs="Consolas"/>
          <w:color w:val="313131"/>
          <w:sz w:val="18"/>
          <w:szCs w:val="18"/>
        </w:rPr>
        <w:t>superscript</w:t>
      </w:r>
      <w:r>
        <w:rPr>
          <w:rStyle w:val="tag"/>
          <w:rFonts w:ascii="Consolas" w:hAnsi="Consolas" w:cs="Consolas"/>
          <w:color w:val="000088"/>
          <w:sz w:val="18"/>
          <w:szCs w:val="18"/>
        </w:rPr>
        <w:t>&lt;/sup&gt;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Fonts w:ascii="Arial" w:hAnsi="Arial" w:cs="Arial"/>
          <w:color w:val="000000"/>
          <w:sz w:val="21"/>
          <w:szCs w:val="21"/>
          <w:vertAlign w:val="superscript"/>
        </w:rPr>
        <w:t>superscript</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Subscript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content of a</w:t>
      </w:r>
      <w:r>
        <w:rPr>
          <w:rStyle w:val="apple-converted-space"/>
          <w:rFonts w:ascii="Arial" w:hAnsi="Arial" w:cs="Arial"/>
          <w:color w:val="000000"/>
          <w:sz w:val="21"/>
          <w:szCs w:val="21"/>
        </w:rPr>
        <w:t> </w:t>
      </w:r>
      <w:r>
        <w:rPr>
          <w:rFonts w:ascii="Arial" w:hAnsi="Arial" w:cs="Arial"/>
          <w:b/>
          <w:bCs/>
          <w:color w:val="000000"/>
          <w:sz w:val="21"/>
          <w:szCs w:val="21"/>
        </w:rPr>
        <w:t>&lt;sub&gt;...&lt;/sub&gt;</w:t>
      </w:r>
      <w:r>
        <w:rPr>
          <w:rStyle w:val="apple-converted-space"/>
          <w:rFonts w:ascii="Arial" w:hAnsi="Arial" w:cs="Arial"/>
          <w:color w:val="000000"/>
          <w:sz w:val="21"/>
          <w:szCs w:val="21"/>
        </w:rPr>
        <w:t> </w:t>
      </w:r>
      <w:r>
        <w:rPr>
          <w:rFonts w:ascii="Arial" w:hAnsi="Arial" w:cs="Arial"/>
          <w:color w:val="000000"/>
          <w:sz w:val="21"/>
          <w:szCs w:val="21"/>
        </w:rPr>
        <w:t>element is written in subscript; the font size used is the same as the characters surrounding it, but is displayed half a character's height beneath the other characters.</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Subscript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&lt;sub&gt;</w:t>
      </w:r>
      <w:r>
        <w:rPr>
          <w:rStyle w:val="pln"/>
          <w:rFonts w:ascii="Consolas" w:hAnsi="Consolas" w:cs="Consolas"/>
          <w:color w:val="313131"/>
          <w:sz w:val="18"/>
          <w:szCs w:val="18"/>
        </w:rPr>
        <w:t>subscript</w:t>
      </w:r>
      <w:r>
        <w:rPr>
          <w:rStyle w:val="tag"/>
          <w:rFonts w:ascii="Consolas" w:hAnsi="Consolas" w:cs="Consolas"/>
          <w:color w:val="000088"/>
          <w:sz w:val="18"/>
          <w:szCs w:val="18"/>
        </w:rPr>
        <w:t>&lt;/sub&gt;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Fonts w:ascii="Arial" w:hAnsi="Arial" w:cs="Arial"/>
          <w:color w:val="000000"/>
          <w:sz w:val="21"/>
          <w:szCs w:val="21"/>
          <w:vertAlign w:val="subscript"/>
        </w:rPr>
        <w:t>subscript</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Inserted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Anything that appears within</w:t>
      </w:r>
      <w:r>
        <w:rPr>
          <w:rStyle w:val="apple-converted-space"/>
          <w:rFonts w:ascii="Arial" w:hAnsi="Arial" w:cs="Arial"/>
          <w:color w:val="000000"/>
          <w:sz w:val="21"/>
          <w:szCs w:val="21"/>
        </w:rPr>
        <w:t> </w:t>
      </w:r>
      <w:r>
        <w:rPr>
          <w:rFonts w:ascii="Arial" w:hAnsi="Arial" w:cs="Arial"/>
          <w:b/>
          <w:bCs/>
          <w:color w:val="000000"/>
          <w:sz w:val="21"/>
          <w:szCs w:val="21"/>
        </w:rPr>
        <w:t>&lt;ins&gt;...&lt;/ins&gt;</w:t>
      </w:r>
      <w:r>
        <w:rPr>
          <w:rStyle w:val="apple-converted-space"/>
          <w:rFonts w:ascii="Arial" w:hAnsi="Arial" w:cs="Arial"/>
          <w:color w:val="000000"/>
          <w:sz w:val="21"/>
          <w:szCs w:val="21"/>
        </w:rPr>
        <w:t> </w:t>
      </w:r>
      <w:r>
        <w:rPr>
          <w:rFonts w:ascii="Arial" w:hAnsi="Arial" w:cs="Arial"/>
          <w:color w:val="000000"/>
          <w:sz w:val="21"/>
          <w:szCs w:val="21"/>
        </w:rPr>
        <w:t>element is displayed as inserted text.</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Inserted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I want to drink </w:t>
      </w:r>
      <w:r>
        <w:rPr>
          <w:rStyle w:val="tag"/>
          <w:rFonts w:ascii="Consolas" w:hAnsi="Consolas" w:cs="Consolas"/>
          <w:color w:val="000088"/>
          <w:sz w:val="18"/>
          <w:szCs w:val="18"/>
        </w:rPr>
        <w:t>&lt;del&gt;</w:t>
      </w:r>
      <w:r>
        <w:rPr>
          <w:rStyle w:val="pln"/>
          <w:rFonts w:ascii="Consolas" w:hAnsi="Consolas" w:cs="Consolas"/>
          <w:color w:val="313131"/>
          <w:sz w:val="18"/>
          <w:szCs w:val="18"/>
        </w:rPr>
        <w:t>cola</w:t>
      </w:r>
      <w:r>
        <w:rPr>
          <w:rStyle w:val="tag"/>
          <w:rFonts w:ascii="Consolas" w:hAnsi="Consolas" w:cs="Consolas"/>
          <w:color w:val="000088"/>
          <w:sz w:val="18"/>
          <w:szCs w:val="18"/>
        </w:rPr>
        <w:t>&lt;/del&gt;</w:t>
      </w:r>
      <w:r>
        <w:rPr>
          <w:rStyle w:val="pln"/>
          <w:rFonts w:ascii="Consolas" w:hAnsi="Consolas" w:cs="Consolas"/>
          <w:color w:val="313131"/>
          <w:sz w:val="18"/>
          <w:szCs w:val="18"/>
        </w:rPr>
        <w:t xml:space="preserve"> </w:t>
      </w:r>
      <w:r>
        <w:rPr>
          <w:rStyle w:val="tag"/>
          <w:rFonts w:ascii="Consolas" w:hAnsi="Consolas" w:cs="Consolas"/>
          <w:color w:val="000088"/>
          <w:sz w:val="18"/>
          <w:szCs w:val="18"/>
        </w:rPr>
        <w:t>&lt;ins&gt;</w:t>
      </w:r>
      <w:r>
        <w:rPr>
          <w:rStyle w:val="pln"/>
          <w:rFonts w:ascii="Consolas" w:hAnsi="Consolas" w:cs="Consolas"/>
          <w:color w:val="313131"/>
          <w:sz w:val="18"/>
          <w:szCs w:val="18"/>
        </w:rPr>
        <w:t>wine</w:t>
      </w:r>
      <w:r>
        <w:rPr>
          <w:rStyle w:val="tag"/>
          <w:rFonts w:ascii="Consolas" w:hAnsi="Consolas" w:cs="Consolas"/>
          <w:color w:val="000088"/>
          <w:sz w:val="18"/>
          <w:szCs w:val="18"/>
        </w:rPr>
        <w:t>&lt;/ins&gt;&lt;/p&gt;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 want to drink</w:t>
      </w:r>
      <w:r>
        <w:rPr>
          <w:rStyle w:val="apple-converted-space"/>
          <w:rFonts w:ascii="Arial" w:hAnsi="Arial" w:cs="Arial"/>
          <w:color w:val="000000"/>
          <w:sz w:val="21"/>
          <w:szCs w:val="21"/>
        </w:rPr>
        <w:t> </w:t>
      </w:r>
      <w:del w:id="0" w:author="Unknown">
        <w:r>
          <w:rPr>
            <w:rFonts w:ascii="Arial" w:hAnsi="Arial" w:cs="Arial"/>
            <w:color w:val="000000"/>
            <w:sz w:val="21"/>
            <w:szCs w:val="21"/>
          </w:rPr>
          <w:delText>cola</w:delText>
        </w:r>
      </w:del>
      <w:r>
        <w:rPr>
          <w:rStyle w:val="apple-converted-space"/>
          <w:rFonts w:ascii="Arial" w:hAnsi="Arial" w:cs="Arial"/>
          <w:color w:val="000000"/>
          <w:sz w:val="21"/>
          <w:szCs w:val="21"/>
        </w:rPr>
        <w:t> </w:t>
      </w:r>
      <w:ins w:id="1" w:author="Unknown">
        <w:r>
          <w:rPr>
            <w:rFonts w:ascii="Arial" w:hAnsi="Arial" w:cs="Arial"/>
            <w:color w:val="000000"/>
            <w:sz w:val="21"/>
            <w:szCs w:val="21"/>
          </w:rPr>
          <w:t>wine</w:t>
        </w:r>
      </w:ins>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Deleted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Anything that appears within</w:t>
      </w:r>
      <w:r>
        <w:rPr>
          <w:rStyle w:val="apple-converted-space"/>
          <w:rFonts w:ascii="Arial" w:hAnsi="Arial" w:cs="Arial"/>
          <w:color w:val="000000"/>
          <w:sz w:val="21"/>
          <w:szCs w:val="21"/>
        </w:rPr>
        <w:t> </w:t>
      </w:r>
      <w:r>
        <w:rPr>
          <w:rFonts w:ascii="Arial" w:hAnsi="Arial" w:cs="Arial"/>
          <w:b/>
          <w:bCs/>
          <w:color w:val="000000"/>
          <w:sz w:val="21"/>
          <w:szCs w:val="21"/>
        </w:rPr>
        <w:t>&lt;del&gt;...&lt;/del&gt;</w:t>
      </w:r>
      <w:r>
        <w:rPr>
          <w:rStyle w:val="apple-converted-space"/>
          <w:rFonts w:ascii="Arial" w:hAnsi="Arial" w:cs="Arial"/>
          <w:color w:val="000000"/>
          <w:sz w:val="21"/>
          <w:szCs w:val="21"/>
        </w:rPr>
        <w:t> </w:t>
      </w:r>
      <w:r>
        <w:rPr>
          <w:rFonts w:ascii="Arial" w:hAnsi="Arial" w:cs="Arial"/>
          <w:color w:val="000000"/>
          <w:sz w:val="21"/>
          <w:szCs w:val="21"/>
        </w:rPr>
        <w:t>element, is displayed as deleted text.</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Deleted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I want to drink </w:t>
      </w:r>
      <w:r>
        <w:rPr>
          <w:rStyle w:val="tag"/>
          <w:rFonts w:ascii="Consolas" w:hAnsi="Consolas" w:cs="Consolas"/>
          <w:color w:val="000088"/>
          <w:sz w:val="18"/>
          <w:szCs w:val="18"/>
        </w:rPr>
        <w:t>&lt;del&gt;</w:t>
      </w:r>
      <w:r>
        <w:rPr>
          <w:rStyle w:val="pln"/>
          <w:rFonts w:ascii="Consolas" w:hAnsi="Consolas" w:cs="Consolas"/>
          <w:color w:val="313131"/>
          <w:sz w:val="18"/>
          <w:szCs w:val="18"/>
        </w:rPr>
        <w:t>cola</w:t>
      </w:r>
      <w:r>
        <w:rPr>
          <w:rStyle w:val="tag"/>
          <w:rFonts w:ascii="Consolas" w:hAnsi="Consolas" w:cs="Consolas"/>
          <w:color w:val="000088"/>
          <w:sz w:val="18"/>
          <w:szCs w:val="18"/>
        </w:rPr>
        <w:t>&lt;/del&gt;</w:t>
      </w:r>
      <w:r>
        <w:rPr>
          <w:rStyle w:val="pln"/>
          <w:rFonts w:ascii="Consolas" w:hAnsi="Consolas" w:cs="Consolas"/>
          <w:color w:val="313131"/>
          <w:sz w:val="18"/>
          <w:szCs w:val="18"/>
        </w:rPr>
        <w:t xml:space="preserve"> </w:t>
      </w:r>
      <w:r>
        <w:rPr>
          <w:rStyle w:val="tag"/>
          <w:rFonts w:ascii="Consolas" w:hAnsi="Consolas" w:cs="Consolas"/>
          <w:color w:val="000088"/>
          <w:sz w:val="18"/>
          <w:szCs w:val="18"/>
        </w:rPr>
        <w:t>&lt;ins&gt;</w:t>
      </w:r>
      <w:r>
        <w:rPr>
          <w:rStyle w:val="pln"/>
          <w:rFonts w:ascii="Consolas" w:hAnsi="Consolas" w:cs="Consolas"/>
          <w:color w:val="313131"/>
          <w:sz w:val="18"/>
          <w:szCs w:val="18"/>
        </w:rPr>
        <w:t>wine</w:t>
      </w:r>
      <w:r>
        <w:rPr>
          <w:rStyle w:val="tag"/>
          <w:rFonts w:ascii="Consolas" w:hAnsi="Consolas" w:cs="Consolas"/>
          <w:color w:val="000088"/>
          <w:sz w:val="18"/>
          <w:szCs w:val="18"/>
        </w:rPr>
        <w:t>&lt;/ins&gt;&lt;/p&gt;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 want to drink</w:t>
      </w:r>
      <w:r>
        <w:rPr>
          <w:rStyle w:val="apple-converted-space"/>
          <w:rFonts w:ascii="Arial" w:hAnsi="Arial" w:cs="Arial"/>
          <w:color w:val="000000"/>
          <w:sz w:val="21"/>
          <w:szCs w:val="21"/>
        </w:rPr>
        <w:t> </w:t>
      </w:r>
      <w:del w:id="2" w:author="Unknown">
        <w:r>
          <w:rPr>
            <w:rFonts w:ascii="Arial" w:hAnsi="Arial" w:cs="Arial"/>
            <w:color w:val="000000"/>
            <w:sz w:val="21"/>
            <w:szCs w:val="21"/>
          </w:rPr>
          <w:delText>cola</w:delText>
        </w:r>
      </w:del>
      <w:r>
        <w:rPr>
          <w:rStyle w:val="apple-converted-space"/>
          <w:rFonts w:ascii="Arial" w:hAnsi="Arial" w:cs="Arial"/>
          <w:color w:val="000000"/>
          <w:sz w:val="21"/>
          <w:szCs w:val="21"/>
        </w:rPr>
        <w:t> </w:t>
      </w:r>
      <w:ins w:id="3" w:author="Unknown">
        <w:r>
          <w:rPr>
            <w:rFonts w:ascii="Arial" w:hAnsi="Arial" w:cs="Arial"/>
            <w:color w:val="000000"/>
            <w:sz w:val="21"/>
            <w:szCs w:val="21"/>
          </w:rPr>
          <w:t>wine</w:t>
        </w:r>
      </w:ins>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Larger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content of the</w:t>
      </w:r>
      <w:r>
        <w:rPr>
          <w:rStyle w:val="apple-converted-space"/>
          <w:rFonts w:ascii="Arial" w:hAnsi="Arial" w:cs="Arial"/>
          <w:color w:val="000000"/>
          <w:sz w:val="21"/>
          <w:szCs w:val="21"/>
        </w:rPr>
        <w:t> </w:t>
      </w:r>
      <w:r>
        <w:rPr>
          <w:rFonts w:ascii="Arial" w:hAnsi="Arial" w:cs="Arial"/>
          <w:b/>
          <w:bCs/>
          <w:color w:val="000000"/>
          <w:sz w:val="21"/>
          <w:szCs w:val="21"/>
        </w:rPr>
        <w:t>&lt;big&gt;...&lt;/big&gt;</w:t>
      </w:r>
      <w:r>
        <w:rPr>
          <w:rStyle w:val="apple-converted-space"/>
          <w:rFonts w:ascii="Arial" w:hAnsi="Arial" w:cs="Arial"/>
          <w:color w:val="000000"/>
          <w:sz w:val="21"/>
          <w:szCs w:val="21"/>
        </w:rPr>
        <w:t> </w:t>
      </w:r>
      <w:r>
        <w:rPr>
          <w:rFonts w:ascii="Arial" w:hAnsi="Arial" w:cs="Arial"/>
          <w:color w:val="000000"/>
          <w:sz w:val="21"/>
          <w:szCs w:val="21"/>
        </w:rPr>
        <w:t>element is displayed one font size larger than the rest of the text surrounding it as shown below:</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Larger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&lt;big&gt;</w:t>
      </w:r>
      <w:r>
        <w:rPr>
          <w:rStyle w:val="pln"/>
          <w:rFonts w:ascii="Consolas" w:hAnsi="Consolas" w:cs="Consolas"/>
          <w:color w:val="313131"/>
          <w:sz w:val="18"/>
          <w:szCs w:val="18"/>
        </w:rPr>
        <w:t>big</w:t>
      </w:r>
      <w:r>
        <w:rPr>
          <w:rStyle w:val="tag"/>
          <w:rFonts w:ascii="Consolas" w:hAnsi="Consolas" w:cs="Consolas"/>
          <w:color w:val="000088"/>
          <w:sz w:val="18"/>
          <w:szCs w:val="18"/>
        </w:rPr>
        <w:t>&lt;/big&gt;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Fonts w:ascii="Arial" w:hAnsi="Arial" w:cs="Arial"/>
          <w:color w:val="000000"/>
        </w:rPr>
        <w:t>big</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Smaller Text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content of the</w:t>
      </w:r>
      <w:r>
        <w:rPr>
          <w:rStyle w:val="apple-converted-space"/>
          <w:rFonts w:ascii="Arial" w:hAnsi="Arial" w:cs="Arial"/>
          <w:color w:val="000000"/>
          <w:sz w:val="21"/>
          <w:szCs w:val="21"/>
        </w:rPr>
        <w:t> </w:t>
      </w:r>
      <w:r>
        <w:rPr>
          <w:rFonts w:ascii="Arial" w:hAnsi="Arial" w:cs="Arial"/>
          <w:b/>
          <w:bCs/>
          <w:color w:val="000000"/>
          <w:sz w:val="21"/>
          <w:szCs w:val="21"/>
        </w:rPr>
        <w:t>&lt;small&gt;...&lt;/small&gt;</w:t>
      </w:r>
      <w:r>
        <w:rPr>
          <w:rStyle w:val="apple-converted-space"/>
          <w:rFonts w:ascii="Arial" w:hAnsi="Arial" w:cs="Arial"/>
          <w:color w:val="000000"/>
          <w:sz w:val="21"/>
          <w:szCs w:val="21"/>
        </w:rPr>
        <w:t> </w:t>
      </w:r>
      <w:r>
        <w:rPr>
          <w:rFonts w:ascii="Arial" w:hAnsi="Arial" w:cs="Arial"/>
          <w:color w:val="000000"/>
          <w:sz w:val="21"/>
          <w:szCs w:val="21"/>
        </w:rPr>
        <w:t>element is displayed one font size smaller than the rest of the text surrounding it as shown below:</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Smaller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&lt;small&gt;</w:t>
      </w:r>
      <w:r>
        <w:rPr>
          <w:rStyle w:val="pln"/>
          <w:rFonts w:ascii="Consolas" w:hAnsi="Consolas" w:cs="Consolas"/>
          <w:color w:val="313131"/>
          <w:sz w:val="18"/>
          <w:szCs w:val="18"/>
        </w:rPr>
        <w:t>small</w:t>
      </w:r>
      <w:r>
        <w:rPr>
          <w:rStyle w:val="tag"/>
          <w:rFonts w:ascii="Consolas" w:hAnsi="Consolas" w:cs="Consolas"/>
          <w:color w:val="000088"/>
          <w:sz w:val="18"/>
          <w:szCs w:val="18"/>
        </w:rPr>
        <w:t>&lt;/small&gt;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lastRenderedPageBreak/>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Fonts w:ascii="Arial" w:hAnsi="Arial" w:cs="Arial"/>
          <w:color w:val="000000"/>
          <w:sz w:val="15"/>
          <w:szCs w:val="15"/>
        </w:rPr>
        <w:t>small</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hd w:val="clear" w:color="auto" w:fill="FFFFFF"/>
        <w:spacing w:before="48" w:beforeAutospacing="0" w:after="48" w:afterAutospacing="0" w:line="360" w:lineRule="atLeast"/>
        <w:ind w:right="48"/>
        <w:rPr>
          <w:rFonts w:ascii="Arial" w:hAnsi="Arial" w:cs="Arial"/>
          <w:b w:val="0"/>
          <w:bCs w:val="0"/>
          <w:color w:val="121214"/>
          <w:spacing w:val="-15"/>
        </w:rPr>
      </w:pPr>
      <w:r>
        <w:rPr>
          <w:rFonts w:ascii="Arial" w:hAnsi="Arial" w:cs="Arial"/>
          <w:b w:val="0"/>
          <w:bCs w:val="0"/>
          <w:color w:val="121214"/>
          <w:spacing w:val="-15"/>
        </w:rPr>
        <w:t>Grouping Content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&lt;div&gt;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b/>
          <w:bCs/>
          <w:color w:val="000000"/>
          <w:sz w:val="21"/>
          <w:szCs w:val="21"/>
        </w:rPr>
        <w:t>&lt;span&gt;</w:t>
      </w:r>
      <w:r>
        <w:rPr>
          <w:rStyle w:val="apple-converted-space"/>
          <w:rFonts w:ascii="Arial" w:hAnsi="Arial" w:cs="Arial"/>
          <w:color w:val="000000"/>
          <w:sz w:val="21"/>
          <w:szCs w:val="21"/>
        </w:rPr>
        <w:t> </w:t>
      </w:r>
      <w:r>
        <w:rPr>
          <w:rFonts w:ascii="Arial" w:hAnsi="Arial" w:cs="Arial"/>
          <w:color w:val="000000"/>
          <w:sz w:val="21"/>
          <w:szCs w:val="21"/>
        </w:rPr>
        <w:t>elements allow you to group together several elements to create sections or subsections of a page.</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Div Tag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"menu"</w:t>
      </w:r>
      <w:r>
        <w:rPr>
          <w:rStyle w:val="pln"/>
          <w:rFonts w:ascii="Consolas" w:hAnsi="Consolas" w:cs="Consolas"/>
          <w:color w:val="313131"/>
          <w:sz w:val="18"/>
          <w:szCs w:val="18"/>
        </w:rPr>
        <w:t xml:space="preserve"> </w:t>
      </w:r>
      <w:r>
        <w:rPr>
          <w:rStyle w:val="atn"/>
          <w:rFonts w:ascii="Consolas" w:hAnsi="Consolas" w:cs="Consolas"/>
          <w:color w:val="7F0055"/>
          <w:sz w:val="18"/>
          <w:szCs w:val="18"/>
        </w:rPr>
        <w:t>align</w:t>
      </w:r>
      <w:r>
        <w:rPr>
          <w:rStyle w:val="pun"/>
          <w:rFonts w:ascii="Consolas" w:hAnsi="Consolas" w:cs="Consolas"/>
          <w:color w:val="666600"/>
          <w:sz w:val="18"/>
          <w:szCs w:val="18"/>
        </w:rPr>
        <w:t>=</w:t>
      </w:r>
      <w:r>
        <w:rPr>
          <w:rStyle w:val="atv"/>
          <w:rFonts w:ascii="Consolas" w:hAnsi="Consolas" w:cs="Consolas"/>
          <w:color w:val="008800"/>
          <w:sz w:val="18"/>
          <w:szCs w:val="18"/>
        </w:rPr>
        <w:t>"middle"</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w:t>
      </w:r>
      <w:r>
        <w:rPr>
          <w:rStyle w:val="pln"/>
          <w:rFonts w:ascii="Consolas" w:hAnsi="Consolas" w:cs="Consolas"/>
          <w:color w:val="313131"/>
          <w:sz w:val="18"/>
          <w:szCs w:val="18"/>
        </w:rPr>
        <w:t xml:space="preserve"> </w:t>
      </w:r>
      <w:r>
        <w:rPr>
          <w:rStyle w:val="atn"/>
          <w:rFonts w:ascii="Consolas" w:hAnsi="Consolas" w:cs="Consolas"/>
          <w:color w:val="7F0055"/>
          <w:sz w:val="18"/>
          <w:szCs w:val="18"/>
        </w:rPr>
        <w:t>href</w:t>
      </w:r>
      <w:r>
        <w:rPr>
          <w:rStyle w:val="pun"/>
          <w:rFonts w:ascii="Consolas" w:hAnsi="Consolas" w:cs="Consolas"/>
          <w:color w:val="666600"/>
          <w:sz w:val="18"/>
          <w:szCs w:val="18"/>
        </w:rPr>
        <w:t>=</w:t>
      </w:r>
      <w:r>
        <w:rPr>
          <w:rStyle w:val="atv"/>
          <w:rFonts w:ascii="Consolas" w:hAnsi="Consolas" w:cs="Consolas"/>
          <w:color w:val="008800"/>
          <w:sz w:val="18"/>
          <w:szCs w:val="18"/>
        </w:rPr>
        <w:t>"/index.htm"</w:t>
      </w:r>
      <w:r>
        <w:rPr>
          <w:rStyle w:val="tag"/>
          <w:rFonts w:ascii="Consolas" w:hAnsi="Consolas" w:cs="Consolas"/>
          <w:color w:val="000088"/>
          <w:sz w:val="18"/>
          <w:szCs w:val="18"/>
        </w:rPr>
        <w:t>&gt;</w:t>
      </w:r>
      <w:r>
        <w:rPr>
          <w:rStyle w:val="pln"/>
          <w:rFonts w:ascii="Consolas" w:hAnsi="Consolas" w:cs="Consolas"/>
          <w:color w:val="313131"/>
          <w:sz w:val="18"/>
          <w:szCs w:val="18"/>
        </w:rPr>
        <w:t>HOME</w:t>
      </w:r>
      <w:r>
        <w:rPr>
          <w:rStyle w:val="tag"/>
          <w:rFonts w:ascii="Consolas" w:hAnsi="Consolas" w:cs="Consolas"/>
          <w:color w:val="000088"/>
          <w:sz w:val="18"/>
          <w:szCs w:val="18"/>
        </w:rPr>
        <w:t>&lt;/a&gt;</w:t>
      </w:r>
      <w:r>
        <w:rPr>
          <w:rStyle w:val="pln"/>
          <w:rFonts w:ascii="Consolas" w:hAnsi="Consolas" w:cs="Consolas"/>
          <w:color w:val="313131"/>
          <w:sz w:val="18"/>
          <w:szCs w:val="18"/>
        </w:rPr>
        <w:t xml:space="preserve"> | </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w:t>
      </w:r>
      <w:r>
        <w:rPr>
          <w:rStyle w:val="pln"/>
          <w:rFonts w:ascii="Consolas" w:hAnsi="Consolas" w:cs="Consolas"/>
          <w:color w:val="313131"/>
          <w:sz w:val="18"/>
          <w:szCs w:val="18"/>
        </w:rPr>
        <w:t xml:space="preserve"> </w:t>
      </w:r>
      <w:r>
        <w:rPr>
          <w:rStyle w:val="atn"/>
          <w:rFonts w:ascii="Consolas" w:hAnsi="Consolas" w:cs="Consolas"/>
          <w:color w:val="7F0055"/>
          <w:sz w:val="18"/>
          <w:szCs w:val="18"/>
        </w:rPr>
        <w:t>href</w:t>
      </w:r>
      <w:r>
        <w:rPr>
          <w:rStyle w:val="pun"/>
          <w:rFonts w:ascii="Consolas" w:hAnsi="Consolas" w:cs="Consolas"/>
          <w:color w:val="666600"/>
          <w:sz w:val="18"/>
          <w:szCs w:val="18"/>
        </w:rPr>
        <w:t>=</w:t>
      </w:r>
      <w:r>
        <w:rPr>
          <w:rStyle w:val="atv"/>
          <w:rFonts w:ascii="Consolas" w:hAnsi="Consolas" w:cs="Consolas"/>
          <w:color w:val="008800"/>
          <w:sz w:val="18"/>
          <w:szCs w:val="18"/>
        </w:rPr>
        <w:t>"/about/contact_us.htm"</w:t>
      </w:r>
      <w:r>
        <w:rPr>
          <w:rStyle w:val="tag"/>
          <w:rFonts w:ascii="Consolas" w:hAnsi="Consolas" w:cs="Consolas"/>
          <w:color w:val="000088"/>
          <w:sz w:val="18"/>
          <w:szCs w:val="18"/>
        </w:rPr>
        <w:t>&gt;</w:t>
      </w:r>
      <w:r>
        <w:rPr>
          <w:rStyle w:val="pln"/>
          <w:rFonts w:ascii="Consolas" w:hAnsi="Consolas" w:cs="Consolas"/>
          <w:color w:val="313131"/>
          <w:sz w:val="18"/>
          <w:szCs w:val="18"/>
        </w:rPr>
        <w:t>CONTACT</w:t>
      </w:r>
      <w:r>
        <w:rPr>
          <w:rStyle w:val="tag"/>
          <w:rFonts w:ascii="Consolas" w:hAnsi="Consolas" w:cs="Consolas"/>
          <w:color w:val="000088"/>
          <w:sz w:val="18"/>
          <w:szCs w:val="18"/>
        </w:rPr>
        <w:t>&lt;/a&gt;</w:t>
      </w:r>
      <w:r>
        <w:rPr>
          <w:rStyle w:val="pln"/>
          <w:rFonts w:ascii="Consolas" w:hAnsi="Consolas" w:cs="Consolas"/>
          <w:color w:val="313131"/>
          <w:sz w:val="18"/>
          <w:szCs w:val="18"/>
        </w:rPr>
        <w:t xml:space="preserve"> | </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w:t>
      </w:r>
      <w:r>
        <w:rPr>
          <w:rStyle w:val="pln"/>
          <w:rFonts w:ascii="Consolas" w:hAnsi="Consolas" w:cs="Consolas"/>
          <w:color w:val="313131"/>
          <w:sz w:val="18"/>
          <w:szCs w:val="18"/>
        </w:rPr>
        <w:t xml:space="preserve"> </w:t>
      </w:r>
      <w:r>
        <w:rPr>
          <w:rStyle w:val="atn"/>
          <w:rFonts w:ascii="Consolas" w:hAnsi="Consolas" w:cs="Consolas"/>
          <w:color w:val="7F0055"/>
          <w:sz w:val="18"/>
          <w:szCs w:val="18"/>
        </w:rPr>
        <w:t>href</w:t>
      </w:r>
      <w:r>
        <w:rPr>
          <w:rStyle w:val="pun"/>
          <w:rFonts w:ascii="Consolas" w:hAnsi="Consolas" w:cs="Consolas"/>
          <w:color w:val="666600"/>
          <w:sz w:val="18"/>
          <w:szCs w:val="18"/>
        </w:rPr>
        <w:t>=</w:t>
      </w:r>
      <w:r>
        <w:rPr>
          <w:rStyle w:val="atv"/>
          <w:rFonts w:ascii="Consolas" w:hAnsi="Consolas" w:cs="Consolas"/>
          <w:color w:val="008800"/>
          <w:sz w:val="18"/>
          <w:szCs w:val="18"/>
        </w:rPr>
        <w:t>"/about/index.htm"</w:t>
      </w:r>
      <w:r>
        <w:rPr>
          <w:rStyle w:val="tag"/>
          <w:rFonts w:ascii="Consolas" w:hAnsi="Consolas" w:cs="Consolas"/>
          <w:color w:val="000088"/>
          <w:sz w:val="18"/>
          <w:szCs w:val="18"/>
        </w:rPr>
        <w:t>&gt;</w:t>
      </w:r>
      <w:r>
        <w:rPr>
          <w:rStyle w:val="pln"/>
          <w:rFonts w:ascii="Consolas" w:hAnsi="Consolas" w:cs="Consolas"/>
          <w:color w:val="313131"/>
          <w:sz w:val="18"/>
          <w:szCs w:val="18"/>
        </w:rPr>
        <w:t>ABOUT</w:t>
      </w:r>
      <w:r>
        <w:rPr>
          <w:rStyle w:val="tag"/>
          <w:rFonts w:ascii="Consolas" w:hAnsi="Consolas" w:cs="Consolas"/>
          <w:color w:val="000088"/>
          <w:sz w:val="18"/>
          <w:szCs w:val="18"/>
        </w:rPr>
        <w:t>&lt;/a&gt;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&lt;/div&gt;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"content"</w:t>
      </w:r>
      <w:r>
        <w:rPr>
          <w:rStyle w:val="pln"/>
          <w:rFonts w:ascii="Consolas" w:hAnsi="Consolas" w:cs="Consolas"/>
          <w:color w:val="313131"/>
          <w:sz w:val="18"/>
          <w:szCs w:val="18"/>
        </w:rPr>
        <w:t xml:space="preserve"> </w:t>
      </w:r>
      <w:r>
        <w:rPr>
          <w:rStyle w:val="atn"/>
          <w:rFonts w:ascii="Consolas" w:hAnsi="Consolas" w:cs="Consolas"/>
          <w:color w:val="7F0055"/>
          <w:sz w:val="18"/>
          <w:szCs w:val="18"/>
        </w:rPr>
        <w:t>align</w:t>
      </w:r>
      <w:r>
        <w:rPr>
          <w:rStyle w:val="pun"/>
          <w:rFonts w:ascii="Consolas" w:hAnsi="Consolas" w:cs="Consolas"/>
          <w:color w:val="666600"/>
          <w:sz w:val="18"/>
          <w:szCs w:val="18"/>
        </w:rPr>
        <w:t>=</w:t>
      </w:r>
      <w:r>
        <w:rPr>
          <w:rStyle w:val="atv"/>
          <w:rFonts w:ascii="Consolas" w:hAnsi="Consolas" w:cs="Consolas"/>
          <w:color w:val="008800"/>
          <w:sz w:val="18"/>
          <w:szCs w:val="18"/>
        </w:rPr>
        <w:t>"left"</w:t>
      </w:r>
      <w:r>
        <w:rPr>
          <w:rStyle w:val="pln"/>
          <w:rFonts w:ascii="Consolas" w:hAnsi="Consolas" w:cs="Consolas"/>
          <w:color w:val="313131"/>
          <w:sz w:val="18"/>
          <w:szCs w:val="18"/>
        </w:rPr>
        <w:t xml:space="preserve"> </w:t>
      </w:r>
      <w:r>
        <w:rPr>
          <w:rStyle w:val="atn"/>
          <w:rFonts w:ascii="Consolas" w:hAnsi="Consolas" w:cs="Consolas"/>
          <w:color w:val="7F0055"/>
          <w:sz w:val="18"/>
          <w:szCs w:val="18"/>
        </w:rPr>
        <w:t>bgcolor</w:t>
      </w:r>
      <w:r>
        <w:rPr>
          <w:rStyle w:val="pun"/>
          <w:rFonts w:ascii="Consolas" w:hAnsi="Consolas" w:cs="Consolas"/>
          <w:color w:val="666600"/>
          <w:sz w:val="18"/>
          <w:szCs w:val="18"/>
        </w:rPr>
        <w:t>=</w:t>
      </w:r>
      <w:r>
        <w:rPr>
          <w:rStyle w:val="atv"/>
          <w:rFonts w:ascii="Consolas" w:hAnsi="Consolas" w:cs="Consolas"/>
          <w:color w:val="008800"/>
          <w:sz w:val="18"/>
          <w:szCs w:val="18"/>
        </w:rPr>
        <w:t>"white"</w:t>
      </w:r>
      <w:r>
        <w:rPr>
          <w:rStyle w:val="tag"/>
          <w:rFonts w:ascii="Consolas" w:hAnsi="Consolas" w:cs="Consolas"/>
          <w:color w:val="000088"/>
          <w:sz w:val="18"/>
          <w:szCs w:val="18"/>
        </w:rPr>
        <w:t>&gt;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&lt;h5&gt;</w:t>
      </w:r>
      <w:r>
        <w:rPr>
          <w:rStyle w:val="pln"/>
          <w:rFonts w:ascii="Consolas" w:hAnsi="Consolas" w:cs="Consolas"/>
          <w:color w:val="313131"/>
          <w:sz w:val="18"/>
          <w:szCs w:val="18"/>
        </w:rPr>
        <w:t>Content Articles</w:t>
      </w:r>
      <w:r>
        <w:rPr>
          <w:rStyle w:val="tag"/>
          <w:rFonts w:ascii="Consolas" w:hAnsi="Consolas" w:cs="Consolas"/>
          <w:color w:val="000088"/>
          <w:sz w:val="18"/>
          <w:szCs w:val="18"/>
        </w:rPr>
        <w:t>&lt;/h5&gt;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Actual content goes here.....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&lt;/div&gt;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B76AAA" w:rsidP="006B4754">
      <w:pPr>
        <w:shd w:val="clear" w:color="auto" w:fill="FFFFFF"/>
        <w:spacing w:line="330" w:lineRule="atLeast"/>
        <w:jc w:val="center"/>
        <w:rPr>
          <w:rFonts w:ascii="Arial" w:hAnsi="Arial" w:cs="Arial"/>
          <w:color w:val="313131"/>
          <w:sz w:val="21"/>
          <w:szCs w:val="21"/>
        </w:rPr>
      </w:pPr>
      <w:hyperlink r:id="rId113" w:history="1">
        <w:r w:rsidR="006B4754">
          <w:rPr>
            <w:rStyle w:val="Hyperlink"/>
            <w:rFonts w:ascii="Arial" w:hAnsi="Arial" w:cs="Arial"/>
            <w:color w:val="000000"/>
            <w:sz w:val="21"/>
            <w:szCs w:val="21"/>
          </w:rPr>
          <w:t>HOME</w:t>
        </w:r>
      </w:hyperlink>
      <w:r w:rsidR="006B4754">
        <w:rPr>
          <w:rStyle w:val="apple-converted-space"/>
          <w:rFonts w:ascii="Arial" w:hAnsi="Arial" w:cs="Arial"/>
          <w:color w:val="313131"/>
          <w:sz w:val="21"/>
          <w:szCs w:val="21"/>
        </w:rPr>
        <w:t> </w:t>
      </w:r>
      <w:r w:rsidR="006B4754">
        <w:rPr>
          <w:rFonts w:ascii="Arial" w:hAnsi="Arial" w:cs="Arial"/>
          <w:color w:val="313131"/>
          <w:sz w:val="21"/>
          <w:szCs w:val="21"/>
        </w:rPr>
        <w:t>|</w:t>
      </w:r>
      <w:r w:rsidR="006B4754">
        <w:rPr>
          <w:rStyle w:val="apple-converted-space"/>
          <w:rFonts w:ascii="Arial" w:hAnsi="Arial" w:cs="Arial"/>
          <w:color w:val="313131"/>
          <w:sz w:val="21"/>
          <w:szCs w:val="21"/>
        </w:rPr>
        <w:t> </w:t>
      </w:r>
      <w:hyperlink r:id="rId114" w:history="1">
        <w:r w:rsidR="006B4754">
          <w:rPr>
            <w:rStyle w:val="Hyperlink"/>
            <w:rFonts w:ascii="Arial" w:hAnsi="Arial" w:cs="Arial"/>
            <w:color w:val="000000"/>
            <w:sz w:val="21"/>
            <w:szCs w:val="21"/>
          </w:rPr>
          <w:t>CONTACT</w:t>
        </w:r>
      </w:hyperlink>
      <w:r w:rsidR="006B4754">
        <w:rPr>
          <w:rStyle w:val="apple-converted-space"/>
          <w:rFonts w:ascii="Arial" w:hAnsi="Arial" w:cs="Arial"/>
          <w:color w:val="313131"/>
          <w:sz w:val="21"/>
          <w:szCs w:val="21"/>
        </w:rPr>
        <w:t> </w:t>
      </w:r>
      <w:r w:rsidR="006B4754">
        <w:rPr>
          <w:rFonts w:ascii="Arial" w:hAnsi="Arial" w:cs="Arial"/>
          <w:color w:val="313131"/>
          <w:sz w:val="21"/>
          <w:szCs w:val="21"/>
        </w:rPr>
        <w:t>|</w:t>
      </w:r>
      <w:r w:rsidR="006B4754">
        <w:rPr>
          <w:rStyle w:val="apple-converted-space"/>
          <w:rFonts w:ascii="Arial" w:hAnsi="Arial" w:cs="Arial"/>
          <w:color w:val="313131"/>
          <w:sz w:val="21"/>
          <w:szCs w:val="21"/>
        </w:rPr>
        <w:t> </w:t>
      </w:r>
      <w:hyperlink r:id="rId115" w:history="1">
        <w:r w:rsidR="006B4754">
          <w:rPr>
            <w:rStyle w:val="Hyperlink"/>
            <w:rFonts w:ascii="Arial" w:hAnsi="Arial" w:cs="Arial"/>
            <w:color w:val="000000"/>
            <w:sz w:val="21"/>
            <w:szCs w:val="21"/>
          </w:rPr>
          <w:t>ABOUT</w:t>
        </w:r>
      </w:hyperlink>
    </w:p>
    <w:p w:rsidR="006B4754" w:rsidRDefault="006B4754" w:rsidP="006B4754">
      <w:pPr>
        <w:pStyle w:val="Heading5"/>
        <w:shd w:val="clear" w:color="auto" w:fill="FFFFFF"/>
        <w:spacing w:before="0" w:after="210" w:line="270" w:lineRule="atLeast"/>
        <w:rPr>
          <w:rFonts w:ascii="Arial" w:hAnsi="Arial" w:cs="Arial"/>
          <w:caps/>
          <w:color w:val="CCCCCC"/>
          <w:sz w:val="23"/>
          <w:szCs w:val="23"/>
        </w:rPr>
      </w:pPr>
      <w:r>
        <w:rPr>
          <w:rFonts w:ascii="Arial" w:hAnsi="Arial" w:cs="Arial"/>
          <w:caps/>
          <w:color w:val="CCCCCC"/>
          <w:sz w:val="23"/>
          <w:szCs w:val="23"/>
        </w:rPr>
        <w:lastRenderedPageBreak/>
        <w:t>CONTENT ARTICLES</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Actual content goes here.....</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&lt;span&gt; element, on the other hand, can be used to group inline elements only. So, if you have a part of a sentence or paragraph which you want to group together, you could use the &lt;span&gt; element as follows</w:t>
      </w:r>
    </w:p>
    <w:p w:rsidR="006B4754" w:rsidRDefault="006B4754" w:rsidP="006B4754">
      <w:pPr>
        <w:pStyle w:val="Heading3"/>
        <w:shd w:val="clear" w:color="auto" w:fill="FFFFFF"/>
        <w:spacing w:before="48" w:after="48" w:line="360" w:lineRule="atLeast"/>
        <w:ind w:right="48"/>
        <w:rPr>
          <w:rFonts w:ascii="Arial" w:hAnsi="Arial" w:cs="Arial"/>
          <w:b w:val="0"/>
          <w:bCs w:val="0"/>
          <w:color w:val="000000"/>
          <w:sz w:val="27"/>
          <w:szCs w:val="27"/>
        </w:rPr>
      </w:pPr>
      <w:r>
        <w:rPr>
          <w:rFonts w:ascii="Arial" w:hAnsi="Arial" w:cs="Arial"/>
          <w:b w:val="0"/>
          <w:bCs w:val="0"/>
          <w:color w:val="000000"/>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Span Tag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This is the example of </w:t>
      </w:r>
      <w:r>
        <w:rPr>
          <w:rStyle w:val="tag"/>
          <w:rFonts w:ascii="Consolas" w:hAnsi="Consolas" w:cs="Consolas"/>
          <w:color w:val="000088"/>
          <w:sz w:val="18"/>
          <w:szCs w:val="18"/>
        </w:rPr>
        <w:t>&lt;span</w:t>
      </w:r>
      <w:r>
        <w:rPr>
          <w:rStyle w:val="pln"/>
          <w:rFonts w:ascii="Consolas" w:hAnsi="Consolas" w:cs="Consolas"/>
          <w:color w:val="313131"/>
          <w:sz w:val="18"/>
          <w:szCs w:val="18"/>
        </w:rPr>
        <w:t xml:space="preserve"> </w:t>
      </w:r>
      <w:r>
        <w:rPr>
          <w:rStyle w:val="atn"/>
          <w:rFonts w:ascii="Consolas" w:hAnsi="Consolas" w:cs="Consolas"/>
          <w:color w:val="7F0055"/>
          <w:sz w:val="18"/>
          <w:szCs w:val="18"/>
        </w:rPr>
        <w:t>style</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color</w:t>
      </w:r>
      <w:r>
        <w:rPr>
          <w:rStyle w:val="pun"/>
          <w:rFonts w:ascii="Consolas" w:hAnsi="Consolas" w:cs="Consolas"/>
          <w:color w:val="666600"/>
          <w:sz w:val="18"/>
          <w:szCs w:val="18"/>
        </w:rPr>
        <w:t>:</w:t>
      </w:r>
      <w:r>
        <w:rPr>
          <w:rStyle w:val="pln"/>
          <w:rFonts w:ascii="Consolas" w:hAnsi="Consolas" w:cs="Consolas"/>
          <w:color w:val="313131"/>
          <w:sz w:val="18"/>
          <w:szCs w:val="18"/>
        </w:rPr>
        <w:t>green</w:t>
      </w:r>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span tag</w:t>
      </w:r>
      <w:r>
        <w:rPr>
          <w:rStyle w:val="tag"/>
          <w:rFonts w:ascii="Consolas" w:hAnsi="Consolas" w:cs="Consolas"/>
          <w:color w:val="000088"/>
          <w:sz w:val="18"/>
          <w:szCs w:val="18"/>
        </w:rPr>
        <w:t>&lt;/span&gt;</w:t>
      </w:r>
      <w:r>
        <w:rPr>
          <w:rStyle w:val="pln"/>
          <w:rFonts w:ascii="Consolas" w:hAnsi="Consolas" w:cs="Consolas"/>
          <w:color w:val="313131"/>
          <w:sz w:val="18"/>
          <w:szCs w:val="18"/>
        </w:rPr>
        <w:t xml:space="preserve"> and the </w:t>
      </w:r>
      <w:r>
        <w:rPr>
          <w:rStyle w:val="tag"/>
          <w:rFonts w:ascii="Consolas" w:hAnsi="Consolas" w:cs="Consolas"/>
          <w:color w:val="000088"/>
          <w:sz w:val="18"/>
          <w:szCs w:val="18"/>
        </w:rPr>
        <w:t>&lt;span</w:t>
      </w:r>
      <w:r>
        <w:rPr>
          <w:rStyle w:val="pln"/>
          <w:rFonts w:ascii="Consolas" w:hAnsi="Consolas" w:cs="Consolas"/>
          <w:color w:val="313131"/>
          <w:sz w:val="18"/>
          <w:szCs w:val="18"/>
        </w:rPr>
        <w:t xml:space="preserve"> </w:t>
      </w:r>
      <w:r>
        <w:rPr>
          <w:rStyle w:val="atn"/>
          <w:rFonts w:ascii="Consolas" w:hAnsi="Consolas" w:cs="Consolas"/>
          <w:color w:val="7F0055"/>
          <w:sz w:val="18"/>
          <w:szCs w:val="18"/>
        </w:rPr>
        <w:t>style</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color</w:t>
      </w:r>
      <w:r>
        <w:rPr>
          <w:rStyle w:val="pun"/>
          <w:rFonts w:ascii="Consolas" w:hAnsi="Consolas" w:cs="Consolas"/>
          <w:color w:val="666600"/>
          <w:sz w:val="18"/>
          <w:szCs w:val="18"/>
        </w:rPr>
        <w:t>:</w:t>
      </w:r>
      <w:r>
        <w:rPr>
          <w:rStyle w:val="pln"/>
          <w:rFonts w:ascii="Consolas" w:hAnsi="Consolas" w:cs="Consolas"/>
          <w:color w:val="313131"/>
          <w:sz w:val="18"/>
          <w:szCs w:val="18"/>
        </w:rPr>
        <w:t>red</w:t>
      </w:r>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div tag</w:t>
      </w:r>
      <w:r>
        <w:rPr>
          <w:rStyle w:val="tag"/>
          <w:rFonts w:ascii="Consolas" w:hAnsi="Consolas" w:cs="Consolas"/>
          <w:color w:val="000088"/>
          <w:sz w:val="18"/>
          <w:szCs w:val="18"/>
        </w:rPr>
        <w:t>&lt;/span&gt;</w:t>
      </w:r>
      <w:r>
        <w:rPr>
          <w:rStyle w:val="pln"/>
          <w:rFonts w:ascii="Consolas" w:hAnsi="Consolas" w:cs="Consolas"/>
          <w:color w:val="313131"/>
          <w:sz w:val="18"/>
          <w:szCs w:val="18"/>
        </w:rPr>
        <w:t xml:space="preserve"> alongwith CSS</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is the example of</w:t>
      </w:r>
      <w:r>
        <w:rPr>
          <w:rStyle w:val="apple-converted-space"/>
          <w:rFonts w:ascii="Arial" w:hAnsi="Arial" w:cs="Arial"/>
          <w:color w:val="000000"/>
          <w:sz w:val="21"/>
          <w:szCs w:val="21"/>
        </w:rPr>
        <w:t> </w:t>
      </w:r>
      <w:r>
        <w:rPr>
          <w:rFonts w:ascii="Arial" w:hAnsi="Arial" w:cs="Arial"/>
          <w:color w:val="008000"/>
          <w:sz w:val="21"/>
          <w:szCs w:val="21"/>
        </w:rPr>
        <w:t>span tag</w:t>
      </w:r>
      <w:r>
        <w:rPr>
          <w:rStyle w:val="apple-converted-space"/>
          <w:rFonts w:ascii="Arial" w:hAnsi="Arial" w:cs="Arial"/>
          <w:color w:val="000000"/>
          <w:sz w:val="21"/>
          <w:szCs w:val="21"/>
        </w:rPr>
        <w:t> </w:t>
      </w:r>
      <w:r>
        <w:rPr>
          <w:rFonts w:ascii="Arial" w:hAnsi="Arial" w:cs="Arial"/>
          <w:color w:val="000000"/>
          <w:sz w:val="21"/>
          <w:szCs w:val="21"/>
        </w:rPr>
        <w:t>and the</w:t>
      </w:r>
      <w:r>
        <w:rPr>
          <w:rStyle w:val="apple-converted-space"/>
          <w:rFonts w:ascii="Arial" w:hAnsi="Arial" w:cs="Arial"/>
          <w:color w:val="000000"/>
          <w:sz w:val="21"/>
          <w:szCs w:val="21"/>
        </w:rPr>
        <w:t> </w:t>
      </w:r>
      <w:r>
        <w:rPr>
          <w:rFonts w:ascii="Arial" w:hAnsi="Arial" w:cs="Arial"/>
          <w:color w:val="FF0000"/>
          <w:sz w:val="21"/>
          <w:szCs w:val="21"/>
        </w:rPr>
        <w:t>div tag</w:t>
      </w:r>
      <w:r>
        <w:rPr>
          <w:rStyle w:val="apple-converted-space"/>
          <w:rFonts w:ascii="Arial" w:hAnsi="Arial" w:cs="Arial"/>
          <w:color w:val="000000"/>
          <w:sz w:val="21"/>
          <w:szCs w:val="21"/>
        </w:rPr>
        <w:t> </w:t>
      </w:r>
      <w:r>
        <w:rPr>
          <w:rFonts w:ascii="Arial" w:hAnsi="Arial" w:cs="Arial"/>
          <w:color w:val="000000"/>
          <w:sz w:val="21"/>
          <w:szCs w:val="21"/>
        </w:rPr>
        <w:t>alongwith CSS</w:t>
      </w:r>
    </w:p>
    <w:p w:rsidR="006B4754" w:rsidRDefault="006B4754" w:rsidP="006B475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These tags are commonly used with CSS to allow you to attach a style to a section of a page.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phrase tags have been designed for specific purposes, though they are displayed in a similar way as other basic tags like &lt;b&gt;, &lt;i&gt;, &lt;pre&gt;, and &lt;tt&gt;, you have seen in previous chapter. This chapter will take you through all the important phrase tags, so let's start seeing them one by one.</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Emphasized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Anything that appears within</w:t>
      </w:r>
      <w:r>
        <w:rPr>
          <w:rStyle w:val="apple-converted-space"/>
          <w:rFonts w:ascii="Arial" w:hAnsi="Arial" w:cs="Arial"/>
          <w:color w:val="000000"/>
          <w:sz w:val="21"/>
          <w:szCs w:val="21"/>
        </w:rPr>
        <w:t> </w:t>
      </w:r>
      <w:r>
        <w:rPr>
          <w:rFonts w:ascii="Arial" w:hAnsi="Arial" w:cs="Arial"/>
          <w:b/>
          <w:bCs/>
          <w:color w:val="000000"/>
          <w:sz w:val="21"/>
          <w:szCs w:val="21"/>
        </w:rPr>
        <w:t>&lt;em&gt;...&lt;/em&gt;</w:t>
      </w:r>
      <w:r>
        <w:rPr>
          <w:rStyle w:val="apple-converted-space"/>
          <w:rFonts w:ascii="Arial" w:hAnsi="Arial" w:cs="Arial"/>
          <w:color w:val="000000"/>
          <w:sz w:val="21"/>
          <w:szCs w:val="21"/>
        </w:rPr>
        <w:t> </w:t>
      </w:r>
      <w:r>
        <w:rPr>
          <w:rFonts w:ascii="Arial" w:hAnsi="Arial" w:cs="Arial"/>
          <w:color w:val="000000"/>
          <w:sz w:val="21"/>
          <w:szCs w:val="21"/>
        </w:rPr>
        <w:t>element is displayed as emphasized text.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Emphasized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&lt;em&gt;</w:t>
      </w:r>
      <w:r>
        <w:rPr>
          <w:rStyle w:val="pln"/>
          <w:rFonts w:ascii="Consolas" w:hAnsi="Consolas" w:cs="Consolas"/>
          <w:color w:val="313131"/>
          <w:sz w:val="18"/>
          <w:szCs w:val="18"/>
        </w:rPr>
        <w:t>emphasized</w:t>
      </w:r>
      <w:r>
        <w:rPr>
          <w:rStyle w:val="tag"/>
          <w:rFonts w:ascii="Consolas" w:hAnsi="Consolas" w:cs="Consolas"/>
          <w:color w:val="000088"/>
          <w:sz w:val="18"/>
          <w:szCs w:val="18"/>
        </w:rPr>
        <w:t>&lt;/em&gt;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Style w:val="Emphasis"/>
          <w:rFonts w:ascii="Arial" w:hAnsi="Arial" w:cs="Arial"/>
          <w:color w:val="000000"/>
          <w:sz w:val="21"/>
          <w:szCs w:val="21"/>
        </w:rPr>
        <w:t>emphasized</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Marked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Anything that appears with-in</w:t>
      </w:r>
      <w:r>
        <w:rPr>
          <w:rStyle w:val="apple-converted-space"/>
          <w:rFonts w:ascii="Arial" w:hAnsi="Arial" w:cs="Arial"/>
          <w:color w:val="000000"/>
          <w:sz w:val="21"/>
          <w:szCs w:val="21"/>
        </w:rPr>
        <w:t> </w:t>
      </w:r>
      <w:r>
        <w:rPr>
          <w:rFonts w:ascii="Arial" w:hAnsi="Arial" w:cs="Arial"/>
          <w:b/>
          <w:bCs/>
          <w:color w:val="000000"/>
          <w:sz w:val="21"/>
          <w:szCs w:val="21"/>
        </w:rPr>
        <w:t>&lt;mark&gt;...&lt;/mark&gt;</w:t>
      </w:r>
      <w:r>
        <w:rPr>
          <w:rStyle w:val="apple-converted-space"/>
          <w:rFonts w:ascii="Arial" w:hAnsi="Arial" w:cs="Arial"/>
          <w:color w:val="000000"/>
          <w:sz w:val="21"/>
          <w:szCs w:val="21"/>
        </w:rPr>
        <w:t> </w:t>
      </w:r>
      <w:r>
        <w:rPr>
          <w:rFonts w:ascii="Arial" w:hAnsi="Arial" w:cs="Arial"/>
          <w:color w:val="000000"/>
          <w:sz w:val="21"/>
          <w:szCs w:val="21"/>
        </w:rPr>
        <w:t>element, is displayed as marked with yellow ink.</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Marked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has been </w:t>
      </w:r>
      <w:r>
        <w:rPr>
          <w:rStyle w:val="tag"/>
          <w:rFonts w:ascii="Consolas" w:hAnsi="Consolas" w:cs="Consolas"/>
          <w:color w:val="000088"/>
          <w:sz w:val="18"/>
          <w:szCs w:val="18"/>
        </w:rPr>
        <w:t>&lt;mark&gt;</w:t>
      </w:r>
      <w:r>
        <w:rPr>
          <w:rStyle w:val="pln"/>
          <w:rFonts w:ascii="Consolas" w:hAnsi="Consolas" w:cs="Consolas"/>
          <w:color w:val="313131"/>
          <w:sz w:val="18"/>
          <w:szCs w:val="18"/>
        </w:rPr>
        <w:t>marked</w:t>
      </w:r>
      <w:r>
        <w:rPr>
          <w:rStyle w:val="tag"/>
          <w:rFonts w:ascii="Consolas" w:hAnsi="Consolas" w:cs="Consolas"/>
          <w:color w:val="000088"/>
          <w:sz w:val="18"/>
          <w:szCs w:val="18"/>
        </w:rPr>
        <w:t>&lt;/mark&gt;</w:t>
      </w:r>
      <w:r>
        <w:rPr>
          <w:rStyle w:val="pln"/>
          <w:rFonts w:ascii="Consolas" w:hAnsi="Consolas" w:cs="Consolas"/>
          <w:color w:val="313131"/>
          <w:sz w:val="18"/>
          <w:szCs w:val="18"/>
        </w:rPr>
        <w:t xml:space="preserve"> with yellow</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has been</w:t>
      </w:r>
      <w:r>
        <w:rPr>
          <w:rStyle w:val="apple-converted-space"/>
          <w:rFonts w:ascii="Arial" w:hAnsi="Arial" w:cs="Arial"/>
          <w:color w:val="000000"/>
          <w:sz w:val="21"/>
          <w:szCs w:val="21"/>
        </w:rPr>
        <w:t> </w:t>
      </w:r>
      <w:r>
        <w:rPr>
          <w:rFonts w:ascii="Arial" w:hAnsi="Arial" w:cs="Arial"/>
          <w:color w:val="000000"/>
          <w:sz w:val="21"/>
          <w:szCs w:val="21"/>
        </w:rPr>
        <w:t>marked</w:t>
      </w:r>
      <w:r>
        <w:rPr>
          <w:rStyle w:val="apple-converted-space"/>
          <w:rFonts w:ascii="Arial" w:hAnsi="Arial" w:cs="Arial"/>
          <w:color w:val="000000"/>
          <w:sz w:val="21"/>
          <w:szCs w:val="21"/>
        </w:rPr>
        <w:t> </w:t>
      </w:r>
      <w:r>
        <w:rPr>
          <w:rFonts w:ascii="Arial" w:hAnsi="Arial" w:cs="Arial"/>
          <w:color w:val="000000"/>
          <w:sz w:val="21"/>
          <w:szCs w:val="21"/>
        </w:rPr>
        <w:t>with yellow.</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Strong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Anything that appears within</w:t>
      </w:r>
      <w:r>
        <w:rPr>
          <w:rStyle w:val="apple-converted-space"/>
          <w:rFonts w:ascii="Arial" w:hAnsi="Arial" w:cs="Arial"/>
          <w:color w:val="000000"/>
          <w:sz w:val="21"/>
          <w:szCs w:val="21"/>
        </w:rPr>
        <w:t> </w:t>
      </w:r>
      <w:r>
        <w:rPr>
          <w:rFonts w:ascii="Arial" w:hAnsi="Arial" w:cs="Arial"/>
          <w:b/>
          <w:bCs/>
          <w:color w:val="000000"/>
          <w:sz w:val="21"/>
          <w:szCs w:val="21"/>
        </w:rPr>
        <w:t>&lt;strong&gt;...&lt;/strong&gt;</w:t>
      </w:r>
      <w:r>
        <w:rPr>
          <w:rStyle w:val="apple-converted-space"/>
          <w:rFonts w:ascii="Arial" w:hAnsi="Arial" w:cs="Arial"/>
          <w:color w:val="000000"/>
          <w:sz w:val="21"/>
          <w:szCs w:val="21"/>
        </w:rPr>
        <w:t> </w:t>
      </w:r>
      <w:r>
        <w:rPr>
          <w:rFonts w:ascii="Arial" w:hAnsi="Arial" w:cs="Arial"/>
          <w:color w:val="000000"/>
          <w:sz w:val="21"/>
          <w:szCs w:val="21"/>
        </w:rPr>
        <w:t>element is displayed as important text.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Strong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uses a </w:t>
      </w:r>
      <w:r>
        <w:rPr>
          <w:rStyle w:val="tag"/>
          <w:rFonts w:ascii="Consolas" w:hAnsi="Consolas" w:cs="Consolas"/>
          <w:color w:val="000088"/>
          <w:sz w:val="18"/>
          <w:szCs w:val="18"/>
        </w:rPr>
        <w:t>&lt;strong&gt;</w:t>
      </w:r>
      <w:r>
        <w:rPr>
          <w:rStyle w:val="pln"/>
          <w:rFonts w:ascii="Consolas" w:hAnsi="Consolas" w:cs="Consolas"/>
          <w:color w:val="313131"/>
          <w:sz w:val="18"/>
          <w:szCs w:val="18"/>
        </w:rPr>
        <w:t>strong</w:t>
      </w:r>
      <w:r>
        <w:rPr>
          <w:rStyle w:val="tag"/>
          <w:rFonts w:ascii="Consolas" w:hAnsi="Consolas" w:cs="Consolas"/>
          <w:color w:val="000088"/>
          <w:sz w:val="18"/>
          <w:szCs w:val="18"/>
        </w:rPr>
        <w:t>&lt;/strong&gt;</w:t>
      </w:r>
      <w:r>
        <w:rPr>
          <w:rStyle w:val="pln"/>
          <w:rFonts w:ascii="Consolas" w:hAnsi="Consolas" w:cs="Consolas"/>
          <w:color w:val="313131"/>
          <w:sz w:val="18"/>
          <w:szCs w:val="18"/>
        </w:rPr>
        <w:t xml:space="preserve"> typeface.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uses a</w:t>
      </w:r>
      <w:r>
        <w:rPr>
          <w:rStyle w:val="apple-converted-space"/>
          <w:rFonts w:ascii="Arial" w:hAnsi="Arial" w:cs="Arial"/>
          <w:color w:val="000000"/>
          <w:sz w:val="21"/>
          <w:szCs w:val="21"/>
        </w:rPr>
        <w:t> </w:t>
      </w:r>
      <w:r>
        <w:rPr>
          <w:rStyle w:val="Strong"/>
          <w:rFonts w:ascii="Arial" w:hAnsi="Arial" w:cs="Arial"/>
          <w:color w:val="000000"/>
          <w:sz w:val="21"/>
          <w:szCs w:val="21"/>
        </w:rPr>
        <w:t>strong</w:t>
      </w:r>
      <w:r>
        <w:rPr>
          <w:rStyle w:val="apple-converted-space"/>
          <w:rFonts w:ascii="Arial" w:hAnsi="Arial" w:cs="Arial"/>
          <w:color w:val="000000"/>
          <w:sz w:val="21"/>
          <w:szCs w:val="21"/>
        </w:rPr>
        <w:t> </w:t>
      </w:r>
      <w:r>
        <w:rPr>
          <w:rFonts w:ascii="Arial" w:hAnsi="Arial" w:cs="Arial"/>
          <w:color w:val="000000"/>
          <w:sz w:val="21"/>
          <w:szCs w:val="21"/>
        </w:rPr>
        <w:t>typeface.</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Text Abbreviation</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abbreviate a text by putting it inside opening</w:t>
      </w:r>
      <w:r>
        <w:rPr>
          <w:rStyle w:val="apple-converted-space"/>
          <w:rFonts w:ascii="Arial" w:hAnsi="Arial" w:cs="Arial"/>
          <w:color w:val="000000"/>
          <w:sz w:val="21"/>
          <w:szCs w:val="21"/>
        </w:rPr>
        <w:t> </w:t>
      </w:r>
      <w:r>
        <w:rPr>
          <w:rFonts w:ascii="Arial" w:hAnsi="Arial" w:cs="Arial"/>
          <w:b/>
          <w:bCs/>
          <w:color w:val="000000"/>
          <w:sz w:val="21"/>
          <w:szCs w:val="21"/>
        </w:rPr>
        <w:t>&lt;abbr&gt;</w:t>
      </w:r>
      <w:r>
        <w:rPr>
          <w:rStyle w:val="apple-converted-space"/>
          <w:rFonts w:ascii="Arial" w:hAnsi="Arial" w:cs="Arial"/>
          <w:color w:val="000000"/>
          <w:sz w:val="21"/>
          <w:szCs w:val="21"/>
        </w:rPr>
        <w:t> </w:t>
      </w:r>
      <w:r>
        <w:rPr>
          <w:rFonts w:ascii="Arial" w:hAnsi="Arial" w:cs="Arial"/>
          <w:color w:val="000000"/>
          <w:sz w:val="21"/>
          <w:szCs w:val="21"/>
        </w:rPr>
        <w:t>and closing</w:t>
      </w:r>
      <w:r>
        <w:rPr>
          <w:rStyle w:val="apple-converted-space"/>
          <w:rFonts w:ascii="Arial" w:hAnsi="Arial" w:cs="Arial"/>
          <w:color w:val="000000"/>
          <w:sz w:val="21"/>
          <w:szCs w:val="21"/>
        </w:rPr>
        <w:t> </w:t>
      </w:r>
      <w:r>
        <w:rPr>
          <w:rFonts w:ascii="Arial" w:hAnsi="Arial" w:cs="Arial"/>
          <w:b/>
          <w:bCs/>
          <w:color w:val="000000"/>
          <w:sz w:val="21"/>
          <w:szCs w:val="21"/>
        </w:rPr>
        <w:t>&lt;/abbr&gt;</w:t>
      </w:r>
      <w:r>
        <w:rPr>
          <w:rStyle w:val="apple-converted-space"/>
          <w:rFonts w:ascii="Arial" w:hAnsi="Arial" w:cs="Arial"/>
          <w:color w:val="000000"/>
          <w:sz w:val="21"/>
          <w:szCs w:val="21"/>
        </w:rPr>
        <w:t> </w:t>
      </w:r>
      <w:r>
        <w:rPr>
          <w:rFonts w:ascii="Arial" w:hAnsi="Arial" w:cs="Arial"/>
          <w:color w:val="000000"/>
          <w:sz w:val="21"/>
          <w:szCs w:val="21"/>
        </w:rPr>
        <w:t>tags. If present, the title attribute must contain this full description and nothing else.</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Text Abbreviation</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My best friend's name is  </w:t>
      </w:r>
      <w:r>
        <w:rPr>
          <w:rStyle w:val="tag"/>
          <w:rFonts w:ascii="Consolas" w:hAnsi="Consolas" w:cs="Consolas"/>
          <w:color w:val="000088"/>
          <w:sz w:val="18"/>
          <w:szCs w:val="18"/>
        </w:rPr>
        <w:t>&lt;abbr</w:t>
      </w:r>
      <w:r>
        <w:rPr>
          <w:rStyle w:val="pln"/>
          <w:rFonts w:ascii="Consolas" w:hAnsi="Consolas" w:cs="Consolas"/>
          <w:color w:val="313131"/>
          <w:sz w:val="18"/>
          <w:szCs w:val="18"/>
        </w:rPr>
        <w:t xml:space="preserve"> </w:t>
      </w:r>
      <w:r>
        <w:rPr>
          <w:rStyle w:val="atn"/>
          <w:rFonts w:ascii="Consolas" w:hAnsi="Consolas" w:cs="Consolas"/>
          <w:color w:val="7F0055"/>
          <w:sz w:val="18"/>
          <w:szCs w:val="18"/>
        </w:rPr>
        <w:t>title</w:t>
      </w:r>
      <w:r>
        <w:rPr>
          <w:rStyle w:val="pun"/>
          <w:rFonts w:ascii="Consolas" w:hAnsi="Consolas" w:cs="Consolas"/>
          <w:color w:val="666600"/>
          <w:sz w:val="18"/>
          <w:szCs w:val="18"/>
        </w:rPr>
        <w:t>=</w:t>
      </w:r>
      <w:r>
        <w:rPr>
          <w:rStyle w:val="atv"/>
          <w:rFonts w:ascii="Consolas" w:hAnsi="Consolas" w:cs="Consolas"/>
          <w:color w:val="008800"/>
          <w:sz w:val="18"/>
          <w:szCs w:val="18"/>
        </w:rPr>
        <w:t>"Abhishek"</w:t>
      </w:r>
      <w:r>
        <w:rPr>
          <w:rStyle w:val="tag"/>
          <w:rFonts w:ascii="Consolas" w:hAnsi="Consolas" w:cs="Consolas"/>
          <w:color w:val="000088"/>
          <w:sz w:val="18"/>
          <w:szCs w:val="18"/>
        </w:rPr>
        <w:t>&gt;</w:t>
      </w:r>
      <w:r>
        <w:rPr>
          <w:rStyle w:val="pln"/>
          <w:rFonts w:ascii="Consolas" w:hAnsi="Consolas" w:cs="Consolas"/>
          <w:color w:val="313131"/>
          <w:sz w:val="18"/>
          <w:szCs w:val="18"/>
        </w:rPr>
        <w:t>Abhy</w:t>
      </w:r>
      <w:r>
        <w:rPr>
          <w:rStyle w:val="tag"/>
          <w:rFonts w:ascii="Consolas" w:hAnsi="Consolas" w:cs="Consolas"/>
          <w:color w:val="000088"/>
          <w:sz w:val="18"/>
          <w:szCs w:val="18"/>
        </w:rPr>
        <w:t>&lt;/abbr&gt;</w:t>
      </w:r>
      <w:r>
        <w:rPr>
          <w:rStyle w:val="pln"/>
          <w:rFonts w:ascii="Consolas" w:hAnsi="Consolas" w:cs="Consolas"/>
          <w:color w:val="313131"/>
          <w:sz w:val="18"/>
          <w:szCs w:val="18"/>
        </w:rPr>
        <w: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My best friend's name is</w:t>
      </w:r>
      <w:r>
        <w:rPr>
          <w:rStyle w:val="apple-converted-space"/>
          <w:rFonts w:ascii="Arial" w:hAnsi="Arial" w:cs="Arial"/>
          <w:color w:val="000000"/>
          <w:sz w:val="21"/>
          <w:szCs w:val="21"/>
        </w:rPr>
        <w:t> </w:t>
      </w:r>
      <w:r>
        <w:rPr>
          <w:rFonts w:ascii="Arial" w:hAnsi="Arial" w:cs="Arial"/>
          <w:color w:val="000000"/>
          <w:sz w:val="21"/>
          <w:szCs w:val="21"/>
        </w:rPr>
        <w:t>Abhy.</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Acronym Element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&lt;acronym&gt;</w:t>
      </w:r>
      <w:r>
        <w:rPr>
          <w:rStyle w:val="apple-converted-space"/>
          <w:rFonts w:ascii="Arial" w:hAnsi="Arial" w:cs="Arial"/>
          <w:color w:val="000000"/>
          <w:sz w:val="21"/>
          <w:szCs w:val="21"/>
        </w:rPr>
        <w:t> </w:t>
      </w:r>
      <w:r>
        <w:rPr>
          <w:rFonts w:ascii="Arial" w:hAnsi="Arial" w:cs="Arial"/>
          <w:color w:val="000000"/>
          <w:sz w:val="21"/>
          <w:szCs w:val="21"/>
        </w:rPr>
        <w:t>element allows you to indicate that the text between &lt;acronym&gt; and &lt;/acronym&gt; tags is an acronym.</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At present, the major browsers do not change the appearance of the content of the &lt;acronym&gt; element.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Acronym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This chapter covers marking up text in </w:t>
      </w:r>
      <w:r>
        <w:rPr>
          <w:rStyle w:val="tag"/>
          <w:rFonts w:ascii="Consolas" w:hAnsi="Consolas" w:cs="Consolas"/>
          <w:color w:val="000088"/>
          <w:sz w:val="18"/>
          <w:szCs w:val="18"/>
        </w:rPr>
        <w:t>&lt;acronym&gt;</w:t>
      </w:r>
      <w:r>
        <w:rPr>
          <w:rStyle w:val="pln"/>
          <w:rFonts w:ascii="Consolas" w:hAnsi="Consolas" w:cs="Consolas"/>
          <w:color w:val="313131"/>
          <w:sz w:val="18"/>
          <w:szCs w:val="18"/>
        </w:rPr>
        <w:t>XHTML</w:t>
      </w:r>
      <w:r>
        <w:rPr>
          <w:rStyle w:val="tag"/>
          <w:rFonts w:ascii="Consolas" w:hAnsi="Consolas" w:cs="Consolas"/>
          <w:color w:val="000088"/>
          <w:sz w:val="18"/>
          <w:szCs w:val="18"/>
        </w:rPr>
        <w:t>&lt;/acronym&gt;</w:t>
      </w:r>
      <w:r>
        <w:rPr>
          <w:rStyle w:val="pln"/>
          <w:rFonts w:ascii="Consolas" w:hAnsi="Consolas" w:cs="Consolas"/>
          <w:color w:val="313131"/>
          <w:sz w:val="18"/>
          <w:szCs w:val="18"/>
        </w:rPr>
        <w: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chapter covers marking up text in</w:t>
      </w:r>
      <w:r>
        <w:rPr>
          <w:rStyle w:val="apple-converted-space"/>
          <w:rFonts w:ascii="Arial" w:hAnsi="Arial" w:cs="Arial"/>
          <w:color w:val="000000"/>
          <w:sz w:val="21"/>
          <w:szCs w:val="21"/>
        </w:rPr>
        <w:t> </w:t>
      </w:r>
      <w:r>
        <w:rPr>
          <w:rStyle w:val="HTMLAcronym"/>
          <w:rFonts w:ascii="Arial" w:hAnsi="Arial" w:cs="Arial"/>
          <w:color w:val="000000"/>
          <w:sz w:val="21"/>
          <w:szCs w:val="21"/>
        </w:rPr>
        <w:t>XHTML</w:t>
      </w:r>
      <w:r>
        <w:rPr>
          <w:rFonts w:ascii="Arial" w:hAnsi="Arial" w:cs="Arial"/>
          <w:color w:val="000000"/>
          <w:sz w:val="21"/>
          <w:szCs w:val="21"/>
        </w:rPr>
        <w: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Text Direction</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&lt;bdo&gt;...&lt;/bdo&gt;</w:t>
      </w:r>
      <w:r>
        <w:rPr>
          <w:rStyle w:val="apple-converted-space"/>
          <w:rFonts w:ascii="Arial" w:hAnsi="Arial" w:cs="Arial"/>
          <w:color w:val="000000"/>
          <w:sz w:val="21"/>
          <w:szCs w:val="21"/>
        </w:rPr>
        <w:t> </w:t>
      </w:r>
      <w:r>
        <w:rPr>
          <w:rFonts w:ascii="Arial" w:hAnsi="Arial" w:cs="Arial"/>
          <w:color w:val="000000"/>
          <w:sz w:val="21"/>
          <w:szCs w:val="21"/>
        </w:rPr>
        <w:t>element stands for Bi-Directional Override and it is used to override the current text direction.</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Text Direction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This text will go left to right.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&lt;p&gt;&lt;bdo</w:t>
      </w:r>
      <w:r>
        <w:rPr>
          <w:rStyle w:val="pln"/>
          <w:rFonts w:ascii="Consolas" w:hAnsi="Consolas" w:cs="Consolas"/>
          <w:color w:val="313131"/>
          <w:sz w:val="18"/>
          <w:szCs w:val="18"/>
        </w:rPr>
        <w:t xml:space="preserve"> </w:t>
      </w:r>
      <w:r>
        <w:rPr>
          <w:rStyle w:val="atn"/>
          <w:rFonts w:ascii="Consolas" w:hAnsi="Consolas" w:cs="Consolas"/>
          <w:color w:val="7F0055"/>
          <w:sz w:val="18"/>
          <w:szCs w:val="18"/>
        </w:rPr>
        <w:t>dir</w:t>
      </w:r>
      <w:r>
        <w:rPr>
          <w:rStyle w:val="pun"/>
          <w:rFonts w:ascii="Consolas" w:hAnsi="Consolas" w:cs="Consolas"/>
          <w:color w:val="666600"/>
          <w:sz w:val="18"/>
          <w:szCs w:val="18"/>
        </w:rPr>
        <w:t>=</w:t>
      </w:r>
      <w:r>
        <w:rPr>
          <w:rStyle w:val="atv"/>
          <w:rFonts w:ascii="Consolas" w:hAnsi="Consolas" w:cs="Consolas"/>
          <w:color w:val="008800"/>
          <w:sz w:val="18"/>
          <w:szCs w:val="18"/>
        </w:rPr>
        <w:t>"rtl"</w:t>
      </w:r>
      <w:r>
        <w:rPr>
          <w:rStyle w:val="tag"/>
          <w:rFonts w:ascii="Consolas" w:hAnsi="Consolas" w:cs="Consolas"/>
          <w:color w:val="000088"/>
          <w:sz w:val="18"/>
          <w:szCs w:val="18"/>
        </w:rPr>
        <w:t>&gt;</w:t>
      </w:r>
      <w:r>
        <w:rPr>
          <w:rStyle w:val="pln"/>
          <w:rFonts w:ascii="Consolas" w:hAnsi="Consolas" w:cs="Consolas"/>
          <w:color w:val="313131"/>
          <w:sz w:val="18"/>
          <w:szCs w:val="18"/>
        </w:rPr>
        <w:t>This text will go right to left.</w:t>
      </w:r>
      <w:r>
        <w:rPr>
          <w:rStyle w:val="tag"/>
          <w:rFonts w:ascii="Consolas" w:hAnsi="Consolas" w:cs="Consolas"/>
          <w:color w:val="000088"/>
          <w:sz w:val="18"/>
          <w:szCs w:val="18"/>
        </w:rPr>
        <w:t>&lt;/bdo&gt;&lt;/p&gt;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text will go left to right.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text will go right to left.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Special Terms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&lt;dfn&gt;...&lt;/dfn&gt;</w:t>
      </w:r>
      <w:r>
        <w:rPr>
          <w:rStyle w:val="apple-converted-space"/>
          <w:rFonts w:ascii="Arial" w:hAnsi="Arial" w:cs="Arial"/>
          <w:color w:val="000000"/>
          <w:sz w:val="21"/>
          <w:szCs w:val="21"/>
        </w:rPr>
        <w:t> </w:t>
      </w:r>
      <w:r>
        <w:rPr>
          <w:rFonts w:ascii="Arial" w:hAnsi="Arial" w:cs="Arial"/>
          <w:color w:val="000000"/>
          <w:sz w:val="21"/>
          <w:szCs w:val="21"/>
        </w:rPr>
        <w:t>element (or HTML Definition Element) allows you to specify that you are introducing a special term. It's usage is similar to italic words in the midst of a paragraph.</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Typically, you would use the &lt;dfn&gt; element the first time you introduce a key term. Most recent browsers render the content of a &lt;dfn&gt; element in an italic font.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Special Terms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The following word is a </w:t>
      </w:r>
      <w:r>
        <w:rPr>
          <w:rStyle w:val="tag"/>
          <w:rFonts w:ascii="Consolas" w:hAnsi="Consolas" w:cs="Consolas"/>
          <w:color w:val="000088"/>
          <w:sz w:val="18"/>
          <w:szCs w:val="18"/>
        </w:rPr>
        <w:t>&lt;dfn&gt;</w:t>
      </w:r>
      <w:r>
        <w:rPr>
          <w:rStyle w:val="pln"/>
          <w:rFonts w:ascii="Consolas" w:hAnsi="Consolas" w:cs="Consolas"/>
          <w:color w:val="313131"/>
          <w:sz w:val="18"/>
          <w:szCs w:val="18"/>
        </w:rPr>
        <w:t>special</w:t>
      </w:r>
      <w:r>
        <w:rPr>
          <w:rStyle w:val="tag"/>
          <w:rFonts w:ascii="Consolas" w:hAnsi="Consolas" w:cs="Consolas"/>
          <w:color w:val="000088"/>
          <w:sz w:val="18"/>
          <w:szCs w:val="18"/>
        </w:rPr>
        <w:t>&lt;/dfn&gt;</w:t>
      </w:r>
      <w:r>
        <w:rPr>
          <w:rStyle w:val="pln"/>
          <w:rFonts w:ascii="Consolas" w:hAnsi="Consolas" w:cs="Consolas"/>
          <w:color w:val="313131"/>
          <w:sz w:val="18"/>
          <w:szCs w:val="18"/>
        </w:rPr>
        <w:t xml:space="preserve"> term.</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word is a</w:t>
      </w:r>
      <w:r>
        <w:rPr>
          <w:rStyle w:val="apple-converted-space"/>
          <w:rFonts w:ascii="Arial" w:hAnsi="Arial" w:cs="Arial"/>
          <w:color w:val="000000"/>
          <w:sz w:val="21"/>
          <w:szCs w:val="21"/>
        </w:rPr>
        <w:t> </w:t>
      </w:r>
      <w:r>
        <w:rPr>
          <w:rStyle w:val="HTMLDefinition"/>
          <w:rFonts w:ascii="Arial" w:hAnsi="Arial" w:cs="Arial"/>
          <w:color w:val="000000"/>
          <w:sz w:val="21"/>
          <w:szCs w:val="21"/>
        </w:rPr>
        <w:t>special</w:t>
      </w:r>
      <w:r>
        <w:rPr>
          <w:rStyle w:val="apple-converted-space"/>
          <w:rFonts w:ascii="Arial" w:hAnsi="Arial" w:cs="Arial"/>
          <w:color w:val="000000"/>
          <w:sz w:val="21"/>
          <w:szCs w:val="21"/>
        </w:rPr>
        <w:t> </w:t>
      </w:r>
      <w:r>
        <w:rPr>
          <w:rFonts w:ascii="Arial" w:hAnsi="Arial" w:cs="Arial"/>
          <w:color w:val="000000"/>
          <w:sz w:val="21"/>
          <w:szCs w:val="21"/>
        </w:rPr>
        <w:t>term.</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Quoting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you want to quote a passage from another source, you should put it in between</w:t>
      </w:r>
      <w:r>
        <w:rPr>
          <w:rFonts w:ascii="Arial" w:hAnsi="Arial" w:cs="Arial"/>
          <w:b/>
          <w:bCs/>
          <w:color w:val="000000"/>
          <w:sz w:val="21"/>
          <w:szCs w:val="21"/>
        </w:rPr>
        <w:t>&lt;blockquote&gt;...&lt;/blockquote&gt;</w:t>
      </w:r>
      <w:r>
        <w:rPr>
          <w:rStyle w:val="apple-converted-space"/>
          <w:rFonts w:ascii="Arial" w:hAnsi="Arial" w:cs="Arial"/>
          <w:color w:val="000000"/>
          <w:sz w:val="21"/>
          <w:szCs w:val="21"/>
        </w:rPr>
        <w:t> </w:t>
      </w:r>
      <w:r>
        <w:rPr>
          <w:rFonts w:ascii="Arial" w:hAnsi="Arial" w:cs="Arial"/>
          <w:color w:val="000000"/>
          <w:sz w:val="21"/>
          <w:szCs w:val="21"/>
        </w:rPr>
        <w:t>tags.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Text inside a &lt;blockquote&gt; element is usually indented from the left and right edges of the surrounding text, and sometimes uses an italicized font.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Blockquote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The following description of XHTML is taken from the W3C Web site:</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&lt;blockquote&gt;</w:t>
      </w:r>
      <w:r>
        <w:rPr>
          <w:rStyle w:val="pln"/>
          <w:rFonts w:ascii="Consolas" w:hAnsi="Consolas" w:cs="Consolas"/>
          <w:color w:val="313131"/>
          <w:sz w:val="18"/>
          <w:szCs w:val="18"/>
        </w:rPr>
        <w:t>XHTML 1.0 is the W3C's first Recommendation for XHTML, following on from earlier work on HTML 4.01, HTML 4.0, HTML 3.2 and HTML 2.0.</w:t>
      </w:r>
      <w:r>
        <w:rPr>
          <w:rStyle w:val="tag"/>
          <w:rFonts w:ascii="Consolas" w:hAnsi="Consolas" w:cs="Consolas"/>
          <w:color w:val="000088"/>
          <w:sz w:val="18"/>
          <w:szCs w:val="18"/>
        </w:rPr>
        <w:t>&lt;/blockquote&gt;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description of XHTML is taken from the W3C Web site:</w:t>
      </w:r>
    </w:p>
    <w:p w:rsidR="006B4754" w:rsidRDefault="006B4754" w:rsidP="006B4754">
      <w:pPr>
        <w:shd w:val="clear" w:color="auto" w:fill="F9F9F9"/>
        <w:spacing w:line="330" w:lineRule="atLeast"/>
        <w:rPr>
          <w:rFonts w:ascii="Arial" w:hAnsi="Arial" w:cs="Arial"/>
          <w:color w:val="000000"/>
          <w:sz w:val="21"/>
          <w:szCs w:val="21"/>
        </w:rPr>
      </w:pPr>
      <w:r>
        <w:rPr>
          <w:rFonts w:ascii="Arial" w:hAnsi="Arial" w:cs="Arial"/>
          <w:color w:val="000000"/>
          <w:sz w:val="21"/>
          <w:szCs w:val="21"/>
        </w:rPr>
        <w:t>XHTML 1.0 is the W3C's first Recommendation for XHTML, following on from earlier work on HTML 4.01, HTML 4.0, HTML 3.2 and HTML 2.0.</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Short Quotations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&lt;q&gt;...&lt;/q&gt;</w:t>
      </w:r>
      <w:r>
        <w:rPr>
          <w:rStyle w:val="apple-converted-space"/>
          <w:rFonts w:ascii="Arial" w:hAnsi="Arial" w:cs="Arial"/>
          <w:color w:val="000000"/>
          <w:sz w:val="21"/>
          <w:szCs w:val="21"/>
        </w:rPr>
        <w:t> </w:t>
      </w:r>
      <w:r>
        <w:rPr>
          <w:rFonts w:ascii="Arial" w:hAnsi="Arial" w:cs="Arial"/>
          <w:color w:val="000000"/>
          <w:sz w:val="21"/>
          <w:szCs w:val="21"/>
        </w:rPr>
        <w:t>element is used when you want to add a double quote within a sentence.</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Double Quote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Amit is in Spain, </w:t>
      </w:r>
      <w:r>
        <w:rPr>
          <w:rStyle w:val="tag"/>
          <w:rFonts w:ascii="Consolas" w:hAnsi="Consolas" w:cs="Consolas"/>
          <w:color w:val="000088"/>
          <w:sz w:val="18"/>
          <w:szCs w:val="18"/>
        </w:rPr>
        <w:t>&lt;q&gt;</w:t>
      </w:r>
      <w:r>
        <w:rPr>
          <w:rStyle w:val="pln"/>
          <w:rFonts w:ascii="Consolas" w:hAnsi="Consolas" w:cs="Consolas"/>
          <w:color w:val="313131"/>
          <w:sz w:val="18"/>
          <w:szCs w:val="18"/>
        </w:rPr>
        <w:t>I think I am wrong</w:t>
      </w:r>
      <w:r>
        <w:rPr>
          <w:rStyle w:val="tag"/>
          <w:rFonts w:ascii="Consolas" w:hAnsi="Consolas" w:cs="Consolas"/>
          <w:color w:val="000088"/>
          <w:sz w:val="18"/>
          <w:szCs w:val="18"/>
        </w:rPr>
        <w:t>&lt;/q&gt;</w:t>
      </w:r>
      <w:r>
        <w:rPr>
          <w:rStyle w:val="pln"/>
          <w:rFonts w:ascii="Consolas" w:hAnsi="Consolas" w:cs="Consolas"/>
          <w:color w:val="313131"/>
          <w:sz w:val="18"/>
          <w:szCs w:val="18"/>
        </w:rPr>
        <w: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Amit is in Spain,</w:t>
      </w:r>
      <w:r>
        <w:rPr>
          <w:rStyle w:val="apple-converted-space"/>
          <w:rFonts w:ascii="Arial" w:hAnsi="Arial" w:cs="Arial"/>
          <w:color w:val="000000"/>
          <w:sz w:val="21"/>
          <w:szCs w:val="21"/>
        </w:rPr>
        <w:t> </w:t>
      </w:r>
      <w:r>
        <w:rPr>
          <w:rFonts w:ascii="Arial" w:hAnsi="Arial" w:cs="Arial"/>
          <w:color w:val="000000"/>
          <w:sz w:val="21"/>
          <w:szCs w:val="21"/>
        </w:rPr>
        <w:t>I think I am wrong.</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Text Citations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you are quoting a text, you can indicate the source placing it between an opening</w:t>
      </w:r>
      <w:r>
        <w:rPr>
          <w:rStyle w:val="apple-converted-space"/>
          <w:rFonts w:ascii="Arial" w:hAnsi="Arial" w:cs="Arial"/>
          <w:color w:val="000000"/>
          <w:sz w:val="21"/>
          <w:szCs w:val="21"/>
        </w:rPr>
        <w:t> </w:t>
      </w:r>
      <w:r>
        <w:rPr>
          <w:rFonts w:ascii="Arial" w:hAnsi="Arial" w:cs="Arial"/>
          <w:b/>
          <w:bCs/>
          <w:color w:val="000000"/>
          <w:sz w:val="21"/>
          <w:szCs w:val="21"/>
        </w:rPr>
        <w:t>&lt;cite&gt;</w:t>
      </w:r>
      <w:r>
        <w:rPr>
          <w:rStyle w:val="apple-converted-space"/>
          <w:rFonts w:ascii="Arial" w:hAnsi="Arial" w:cs="Arial"/>
          <w:color w:val="000000"/>
          <w:sz w:val="21"/>
          <w:szCs w:val="21"/>
        </w:rPr>
        <w:t> </w:t>
      </w:r>
      <w:r>
        <w:rPr>
          <w:rFonts w:ascii="Arial" w:hAnsi="Arial" w:cs="Arial"/>
          <w:color w:val="000000"/>
          <w:sz w:val="21"/>
          <w:szCs w:val="21"/>
        </w:rPr>
        <w:t>tag and closing</w:t>
      </w:r>
      <w:r>
        <w:rPr>
          <w:rStyle w:val="apple-converted-space"/>
          <w:rFonts w:ascii="Arial" w:hAnsi="Arial" w:cs="Arial"/>
          <w:color w:val="000000"/>
          <w:sz w:val="21"/>
          <w:szCs w:val="21"/>
        </w:rPr>
        <w:t> </w:t>
      </w:r>
      <w:r>
        <w:rPr>
          <w:rFonts w:ascii="Arial" w:hAnsi="Arial" w:cs="Arial"/>
          <w:b/>
          <w:bCs/>
          <w:color w:val="000000"/>
          <w:sz w:val="21"/>
          <w:szCs w:val="21"/>
        </w:rPr>
        <w:t>&lt;/cite&gt;</w:t>
      </w:r>
      <w:r>
        <w:rPr>
          <w:rStyle w:val="apple-converted-space"/>
          <w:rFonts w:ascii="Arial" w:hAnsi="Arial" w:cs="Arial"/>
          <w:color w:val="000000"/>
          <w:sz w:val="21"/>
          <w:szCs w:val="21"/>
        </w:rPr>
        <w:t> </w:t>
      </w:r>
      <w:r>
        <w:rPr>
          <w:rFonts w:ascii="Arial" w:hAnsi="Arial" w:cs="Arial"/>
          <w:color w:val="000000"/>
          <w:sz w:val="21"/>
          <w:szCs w:val="21"/>
        </w:rPr>
        <w:t>tag</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As you would expect in a print publication, the content of the &lt;cite&gt; element is rendered in italicized text by default.</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Citations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This HTML tutorial is derived from </w:t>
      </w:r>
      <w:r>
        <w:rPr>
          <w:rStyle w:val="tag"/>
          <w:rFonts w:ascii="Consolas" w:hAnsi="Consolas" w:cs="Consolas"/>
          <w:color w:val="000088"/>
          <w:sz w:val="18"/>
          <w:szCs w:val="18"/>
        </w:rPr>
        <w:t>&lt;cite&gt;</w:t>
      </w:r>
      <w:r>
        <w:rPr>
          <w:rStyle w:val="pln"/>
          <w:rFonts w:ascii="Consolas" w:hAnsi="Consolas" w:cs="Consolas"/>
          <w:color w:val="313131"/>
          <w:sz w:val="18"/>
          <w:szCs w:val="18"/>
        </w:rPr>
        <w:t>W3 Standard for HTML</w:t>
      </w:r>
      <w:r>
        <w:rPr>
          <w:rStyle w:val="tag"/>
          <w:rFonts w:ascii="Consolas" w:hAnsi="Consolas" w:cs="Consolas"/>
          <w:color w:val="000088"/>
          <w:sz w:val="18"/>
          <w:szCs w:val="18"/>
        </w:rPr>
        <w:t>&lt;/cite&gt;</w:t>
      </w:r>
      <w:r>
        <w:rPr>
          <w:rStyle w:val="pln"/>
          <w:rFonts w:ascii="Consolas" w:hAnsi="Consolas" w:cs="Consolas"/>
          <w:color w:val="313131"/>
          <w:sz w:val="18"/>
          <w:szCs w:val="18"/>
        </w:rPr>
        <w: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HTML tutorial is derived from</w:t>
      </w:r>
      <w:r>
        <w:rPr>
          <w:rStyle w:val="apple-converted-space"/>
          <w:rFonts w:ascii="Arial" w:hAnsi="Arial" w:cs="Arial"/>
          <w:color w:val="000000"/>
          <w:sz w:val="21"/>
          <w:szCs w:val="21"/>
        </w:rPr>
        <w:t> </w:t>
      </w:r>
      <w:r>
        <w:rPr>
          <w:rStyle w:val="HTMLCite"/>
          <w:rFonts w:ascii="Arial" w:eastAsiaTheme="majorEastAsia" w:hAnsi="Arial" w:cs="Arial"/>
          <w:color w:val="000000"/>
          <w:sz w:val="21"/>
          <w:szCs w:val="21"/>
        </w:rPr>
        <w:t>W3 Standard for HTML</w:t>
      </w:r>
      <w:r>
        <w:rPr>
          <w:rFonts w:ascii="Arial" w:hAnsi="Arial" w:cs="Arial"/>
          <w:color w:val="000000"/>
          <w:sz w:val="21"/>
          <w:szCs w:val="21"/>
        </w:rPr>
        <w: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Computer Code</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Any programming code to appear on a Web page should be placed inside</w:t>
      </w:r>
      <w:r>
        <w:rPr>
          <w:rStyle w:val="apple-converted-space"/>
          <w:rFonts w:ascii="Arial" w:hAnsi="Arial" w:cs="Arial"/>
          <w:color w:val="000000"/>
          <w:sz w:val="21"/>
          <w:szCs w:val="21"/>
        </w:rPr>
        <w:t> </w:t>
      </w:r>
      <w:r>
        <w:rPr>
          <w:rFonts w:ascii="Arial" w:hAnsi="Arial" w:cs="Arial"/>
          <w:b/>
          <w:bCs/>
          <w:color w:val="000000"/>
          <w:sz w:val="21"/>
          <w:szCs w:val="21"/>
        </w:rPr>
        <w:t>&lt;code&gt;...&lt;/code&gt;</w:t>
      </w:r>
      <w:r>
        <w:rPr>
          <w:rFonts w:ascii="Arial" w:hAnsi="Arial" w:cs="Arial"/>
          <w:color w:val="000000"/>
          <w:sz w:val="21"/>
          <w:szCs w:val="21"/>
        </w:rPr>
        <w:t>tags. Usually the content of the &lt;code&gt; element is presented in a monospaced font, just like the code in most programming books.</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Computer Code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Regular text. </w:t>
      </w:r>
      <w:r>
        <w:rPr>
          <w:rStyle w:val="tag"/>
          <w:rFonts w:ascii="Consolas" w:hAnsi="Consolas" w:cs="Consolas"/>
          <w:color w:val="000088"/>
          <w:sz w:val="18"/>
          <w:szCs w:val="18"/>
        </w:rPr>
        <w:t>&lt;code&gt;</w:t>
      </w:r>
      <w:r>
        <w:rPr>
          <w:rStyle w:val="pln"/>
          <w:rFonts w:ascii="Consolas" w:hAnsi="Consolas" w:cs="Consolas"/>
          <w:color w:val="313131"/>
          <w:sz w:val="18"/>
          <w:szCs w:val="18"/>
        </w:rPr>
        <w:t>This is code.</w:t>
      </w:r>
      <w:r>
        <w:rPr>
          <w:rStyle w:val="tag"/>
          <w:rFonts w:ascii="Consolas" w:hAnsi="Consolas" w:cs="Consolas"/>
          <w:color w:val="000088"/>
          <w:sz w:val="18"/>
          <w:szCs w:val="18"/>
        </w:rPr>
        <w:t>&lt;/code&gt;</w:t>
      </w:r>
      <w:r>
        <w:rPr>
          <w:rStyle w:val="pln"/>
          <w:rFonts w:ascii="Consolas" w:hAnsi="Consolas" w:cs="Consolas"/>
          <w:color w:val="313131"/>
          <w:sz w:val="18"/>
          <w:szCs w:val="18"/>
        </w:rPr>
        <w:t xml:space="preserve"> Regular text.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Regular text.</w:t>
      </w:r>
      <w:r>
        <w:rPr>
          <w:rStyle w:val="apple-converted-space"/>
          <w:rFonts w:ascii="Arial" w:hAnsi="Arial" w:cs="Arial"/>
          <w:color w:val="000000"/>
          <w:sz w:val="21"/>
          <w:szCs w:val="21"/>
        </w:rPr>
        <w:t> </w:t>
      </w:r>
      <w:r>
        <w:rPr>
          <w:rStyle w:val="HTMLCode"/>
          <w:color w:val="000000"/>
          <w:shd w:val="clear" w:color="auto" w:fill="FFFFFF"/>
        </w:rPr>
        <w:t>This is code.</w:t>
      </w:r>
      <w:r>
        <w:rPr>
          <w:rStyle w:val="apple-converted-space"/>
          <w:rFonts w:ascii="Arial" w:hAnsi="Arial" w:cs="Arial"/>
          <w:color w:val="000000"/>
          <w:sz w:val="21"/>
          <w:szCs w:val="21"/>
        </w:rPr>
        <w:t> </w:t>
      </w:r>
      <w:r>
        <w:rPr>
          <w:rFonts w:ascii="Arial" w:hAnsi="Arial" w:cs="Arial"/>
          <w:color w:val="000000"/>
          <w:sz w:val="21"/>
          <w:szCs w:val="21"/>
        </w:rPr>
        <w:t>Regular text.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Keyboard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you are talking about computers, if you want to tell a reader to enter some text, you can use the</w:t>
      </w:r>
      <w:r>
        <w:rPr>
          <w:rStyle w:val="apple-converted-space"/>
          <w:rFonts w:ascii="Arial" w:hAnsi="Arial" w:cs="Arial"/>
          <w:color w:val="000000"/>
          <w:sz w:val="21"/>
          <w:szCs w:val="21"/>
        </w:rPr>
        <w:t> </w:t>
      </w:r>
      <w:r>
        <w:rPr>
          <w:rFonts w:ascii="Arial" w:hAnsi="Arial" w:cs="Arial"/>
          <w:b/>
          <w:bCs/>
          <w:color w:val="000000"/>
          <w:sz w:val="21"/>
          <w:szCs w:val="21"/>
        </w:rPr>
        <w:t>&lt;kbd&gt;...&lt;/kbd&gt;</w:t>
      </w:r>
      <w:r>
        <w:rPr>
          <w:rStyle w:val="apple-converted-space"/>
          <w:rFonts w:ascii="Arial" w:hAnsi="Arial" w:cs="Arial"/>
          <w:color w:val="000000"/>
          <w:sz w:val="21"/>
          <w:szCs w:val="21"/>
        </w:rPr>
        <w:t> </w:t>
      </w:r>
      <w:r>
        <w:rPr>
          <w:rFonts w:ascii="Arial" w:hAnsi="Arial" w:cs="Arial"/>
          <w:color w:val="000000"/>
          <w:sz w:val="21"/>
          <w:szCs w:val="21"/>
        </w:rPr>
        <w:t>element to indicate what should be typed in, as in this example.</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Keyboard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Regular text. </w:t>
      </w:r>
      <w:r>
        <w:rPr>
          <w:rStyle w:val="tag"/>
          <w:rFonts w:ascii="Consolas" w:hAnsi="Consolas" w:cs="Consolas"/>
          <w:color w:val="000088"/>
          <w:sz w:val="18"/>
          <w:szCs w:val="18"/>
        </w:rPr>
        <w:t>&lt;kbd&gt;</w:t>
      </w:r>
      <w:r>
        <w:rPr>
          <w:rStyle w:val="pln"/>
          <w:rFonts w:ascii="Consolas" w:hAnsi="Consolas" w:cs="Consolas"/>
          <w:color w:val="313131"/>
          <w:sz w:val="18"/>
          <w:szCs w:val="18"/>
        </w:rPr>
        <w:t>This is inside kbd element</w:t>
      </w:r>
      <w:r>
        <w:rPr>
          <w:rStyle w:val="tag"/>
          <w:rFonts w:ascii="Consolas" w:hAnsi="Consolas" w:cs="Consolas"/>
          <w:color w:val="000088"/>
          <w:sz w:val="18"/>
          <w:szCs w:val="18"/>
        </w:rPr>
        <w:t>&lt;/kbd&gt;</w:t>
      </w:r>
      <w:r>
        <w:rPr>
          <w:rStyle w:val="pln"/>
          <w:rFonts w:ascii="Consolas" w:hAnsi="Consolas" w:cs="Consolas"/>
          <w:color w:val="313131"/>
          <w:sz w:val="18"/>
          <w:szCs w:val="18"/>
        </w:rPr>
        <w:t xml:space="preserve"> Regular text.</w:t>
      </w:r>
      <w:r>
        <w:rPr>
          <w:rStyle w:val="tag"/>
          <w:rFonts w:ascii="Consolas" w:hAnsi="Consolas" w:cs="Consolas"/>
          <w:color w:val="000088"/>
          <w:sz w:val="18"/>
          <w:szCs w:val="18"/>
        </w:rPr>
        <w: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Regular text.</w:t>
      </w:r>
      <w:r>
        <w:rPr>
          <w:rStyle w:val="apple-converted-space"/>
          <w:rFonts w:ascii="Arial" w:hAnsi="Arial" w:cs="Arial"/>
          <w:color w:val="000000"/>
          <w:sz w:val="21"/>
          <w:szCs w:val="21"/>
        </w:rPr>
        <w:t> </w:t>
      </w:r>
      <w:r>
        <w:rPr>
          <w:rStyle w:val="HTMLKeyboard"/>
          <w:color w:val="000000"/>
          <w:shd w:val="clear" w:color="auto" w:fill="FFFFFF"/>
        </w:rPr>
        <w:t>This is inside kbd element</w:t>
      </w:r>
      <w:r>
        <w:rPr>
          <w:rStyle w:val="apple-converted-space"/>
          <w:rFonts w:ascii="Arial" w:hAnsi="Arial" w:cs="Arial"/>
          <w:color w:val="000000"/>
          <w:sz w:val="21"/>
          <w:szCs w:val="21"/>
        </w:rPr>
        <w:t> </w:t>
      </w:r>
      <w:r>
        <w:rPr>
          <w:rFonts w:ascii="Arial" w:hAnsi="Arial" w:cs="Arial"/>
          <w:color w:val="000000"/>
          <w:sz w:val="21"/>
          <w:szCs w:val="21"/>
        </w:rPr>
        <w:t>Regular text.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Programming Variables</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element is usually used in conjunction with the</w:t>
      </w:r>
      <w:r>
        <w:rPr>
          <w:rStyle w:val="apple-converted-space"/>
          <w:rFonts w:ascii="Arial" w:hAnsi="Arial" w:cs="Arial"/>
          <w:color w:val="000000"/>
          <w:sz w:val="21"/>
          <w:szCs w:val="21"/>
        </w:rPr>
        <w:t> </w:t>
      </w:r>
      <w:r>
        <w:rPr>
          <w:rFonts w:ascii="Arial" w:hAnsi="Arial" w:cs="Arial"/>
          <w:b/>
          <w:bCs/>
          <w:color w:val="000000"/>
          <w:sz w:val="21"/>
          <w:szCs w:val="21"/>
        </w:rPr>
        <w:t>&lt;pre&gt;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b/>
          <w:bCs/>
          <w:color w:val="000000"/>
          <w:sz w:val="21"/>
          <w:szCs w:val="21"/>
        </w:rPr>
        <w:t>&lt;code&gt;</w:t>
      </w:r>
      <w:r>
        <w:rPr>
          <w:rStyle w:val="apple-converted-space"/>
          <w:rFonts w:ascii="Arial" w:hAnsi="Arial" w:cs="Arial"/>
          <w:color w:val="000000"/>
          <w:sz w:val="21"/>
          <w:szCs w:val="21"/>
        </w:rPr>
        <w:t> </w:t>
      </w:r>
      <w:r>
        <w:rPr>
          <w:rFonts w:ascii="Arial" w:hAnsi="Arial" w:cs="Arial"/>
          <w:color w:val="000000"/>
          <w:sz w:val="21"/>
          <w:szCs w:val="21"/>
        </w:rPr>
        <w:t>elements to indicate that the content of that element is a variable.</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Variable Text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&lt;p&gt;&lt;code&gt;</w:t>
      </w:r>
      <w:r>
        <w:rPr>
          <w:rStyle w:val="pln"/>
          <w:rFonts w:ascii="Consolas" w:hAnsi="Consolas" w:cs="Consolas"/>
          <w:color w:val="313131"/>
          <w:sz w:val="18"/>
          <w:szCs w:val="18"/>
        </w:rPr>
        <w:t>document.write("</w:t>
      </w:r>
      <w:r>
        <w:rPr>
          <w:rStyle w:val="tag"/>
          <w:rFonts w:ascii="Consolas" w:hAnsi="Consolas" w:cs="Consolas"/>
          <w:color w:val="000088"/>
          <w:sz w:val="18"/>
          <w:szCs w:val="18"/>
        </w:rPr>
        <w:t>&lt;var&gt;</w:t>
      </w:r>
      <w:r>
        <w:rPr>
          <w:rStyle w:val="pln"/>
          <w:rFonts w:ascii="Consolas" w:hAnsi="Consolas" w:cs="Consolas"/>
          <w:color w:val="313131"/>
          <w:sz w:val="18"/>
          <w:szCs w:val="18"/>
        </w:rPr>
        <w:t>user-name</w:t>
      </w:r>
      <w:r>
        <w:rPr>
          <w:rStyle w:val="tag"/>
          <w:rFonts w:ascii="Consolas" w:hAnsi="Consolas" w:cs="Consolas"/>
          <w:color w:val="000088"/>
          <w:sz w:val="18"/>
          <w:szCs w:val="18"/>
        </w:rPr>
        <w:t>&lt;/var&gt;</w:t>
      </w:r>
      <w:r>
        <w:rPr>
          <w:rStyle w:val="pln"/>
          <w:rFonts w:ascii="Consolas" w:hAnsi="Consolas" w:cs="Consolas"/>
          <w:color w:val="313131"/>
          <w:sz w:val="18"/>
          <w:szCs w:val="18"/>
        </w:rPr>
        <w:t>")</w:t>
      </w:r>
      <w:r>
        <w:rPr>
          <w:rStyle w:val="tag"/>
          <w:rFonts w:ascii="Consolas" w:hAnsi="Consolas" w:cs="Consolas"/>
          <w:color w:val="000088"/>
          <w:sz w:val="18"/>
          <w:szCs w:val="18"/>
        </w:rPr>
        <w:t>&lt;/code&gt;&lt;/p&gt;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Style w:val="HTMLCode"/>
          <w:color w:val="000000"/>
          <w:shd w:val="clear" w:color="auto" w:fill="FFFFFF"/>
        </w:rPr>
        <w:t>document.write("</w:t>
      </w:r>
      <w:r>
        <w:rPr>
          <w:rStyle w:val="HTMLVariable"/>
          <w:rFonts w:ascii="Courier New" w:hAnsi="Courier New" w:cs="Courier New"/>
          <w:color w:val="000000"/>
          <w:sz w:val="20"/>
          <w:szCs w:val="20"/>
          <w:shd w:val="clear" w:color="auto" w:fill="FFFFFF"/>
        </w:rPr>
        <w:t>user-name</w:t>
      </w:r>
      <w:r>
        <w:rPr>
          <w:rStyle w:val="HTMLCode"/>
          <w:color w:val="000000"/>
          <w:shd w:val="clear" w:color="auto" w:fill="FFFFFF"/>
        </w:rPr>
        <w:t>")</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Program Output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&lt;samp&gt;...&lt;/samp&gt;</w:t>
      </w:r>
      <w:r>
        <w:rPr>
          <w:rStyle w:val="apple-converted-space"/>
          <w:rFonts w:ascii="Arial" w:hAnsi="Arial" w:cs="Arial"/>
          <w:color w:val="000000"/>
          <w:sz w:val="21"/>
          <w:szCs w:val="21"/>
        </w:rPr>
        <w:t> </w:t>
      </w:r>
      <w:r>
        <w:rPr>
          <w:rFonts w:ascii="Arial" w:hAnsi="Arial" w:cs="Arial"/>
          <w:color w:val="000000"/>
          <w:sz w:val="21"/>
          <w:szCs w:val="21"/>
        </w:rPr>
        <w:t>element indicates sample output from a program, and script etc. Again, it is mainly used when documenting programming or coding concepts.</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Program Output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Result produced by the program is </w:t>
      </w:r>
      <w:r>
        <w:rPr>
          <w:rStyle w:val="tag"/>
          <w:rFonts w:ascii="Consolas" w:hAnsi="Consolas" w:cs="Consolas"/>
          <w:color w:val="000088"/>
          <w:sz w:val="18"/>
          <w:szCs w:val="18"/>
        </w:rPr>
        <w:t>&lt;samp&gt;</w:t>
      </w:r>
      <w:r>
        <w:rPr>
          <w:rStyle w:val="pln"/>
          <w:rFonts w:ascii="Consolas" w:hAnsi="Consolas" w:cs="Consolas"/>
          <w:color w:val="313131"/>
          <w:sz w:val="18"/>
          <w:szCs w:val="18"/>
        </w:rPr>
        <w:t>Hello World!</w:t>
      </w:r>
      <w:r>
        <w:rPr>
          <w:rStyle w:val="tag"/>
          <w:rFonts w:ascii="Consolas" w:hAnsi="Consolas" w:cs="Consolas"/>
          <w:color w:val="000088"/>
          <w:sz w:val="18"/>
          <w:szCs w:val="18"/>
        </w:rPr>
        <w:t>&lt;/samp&gt;&lt;/p&gt;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Result produced by the program is</w:t>
      </w:r>
      <w:r>
        <w:rPr>
          <w:rStyle w:val="apple-converted-space"/>
          <w:rFonts w:ascii="Arial" w:hAnsi="Arial" w:cs="Arial"/>
          <w:color w:val="000000"/>
          <w:sz w:val="21"/>
          <w:szCs w:val="21"/>
        </w:rPr>
        <w:t> </w:t>
      </w:r>
      <w:r>
        <w:rPr>
          <w:rStyle w:val="HTMLSample"/>
          <w:color w:val="000000"/>
          <w:sz w:val="21"/>
          <w:szCs w:val="21"/>
        </w:rPr>
        <w:t>Hello World!</w:t>
      </w:r>
    </w:p>
    <w:p w:rsidR="006B4754" w:rsidRDefault="006B4754" w:rsidP="006B475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Address Text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&lt;address&gt;...&lt;/address&gt;</w:t>
      </w:r>
      <w:r>
        <w:rPr>
          <w:rStyle w:val="apple-converted-space"/>
          <w:rFonts w:ascii="Arial" w:hAnsi="Arial" w:cs="Arial"/>
          <w:color w:val="000000"/>
          <w:sz w:val="21"/>
          <w:szCs w:val="21"/>
        </w:rPr>
        <w:t> </w:t>
      </w:r>
      <w:r>
        <w:rPr>
          <w:rFonts w:ascii="Arial" w:hAnsi="Arial" w:cs="Arial"/>
          <w:color w:val="000000"/>
          <w:sz w:val="21"/>
          <w:szCs w:val="21"/>
        </w:rPr>
        <w:t>element is used to contain any address.</w:t>
      </w:r>
    </w:p>
    <w:p w:rsidR="006B4754" w:rsidRDefault="006B4754" w:rsidP="006B4754">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Address Example</w:t>
      </w:r>
      <w:r>
        <w:rPr>
          <w:rStyle w:val="tag"/>
          <w:rFonts w:ascii="Consolas" w:hAnsi="Consolas" w:cs="Consolas"/>
          <w:color w:val="000088"/>
          <w:sz w:val="18"/>
          <w:szCs w:val="18"/>
        </w:rPr>
        <w:t>&lt;/title&gt;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&lt;address&gt;</w:t>
      </w:r>
      <w:r>
        <w:rPr>
          <w:rStyle w:val="pln"/>
          <w:rFonts w:ascii="Consolas" w:hAnsi="Consolas" w:cs="Consolas"/>
          <w:color w:val="313131"/>
          <w:sz w:val="18"/>
          <w:szCs w:val="18"/>
        </w:rPr>
        <w:t>388A, Road No 22, Jubilee Hills -  Hyderabad</w:t>
      </w:r>
      <w:r>
        <w:rPr>
          <w:rStyle w:val="tag"/>
          <w:rFonts w:ascii="Consolas" w:hAnsi="Consolas" w:cs="Consolas"/>
          <w:color w:val="000088"/>
          <w:sz w:val="18"/>
          <w:szCs w:val="18"/>
        </w:rPr>
        <w:t>&lt;/address&gt;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6B4754" w:rsidRDefault="006B4754" w:rsidP="006B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B4754" w:rsidRDefault="006B4754" w:rsidP="006B475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6B4754" w:rsidRDefault="006B4754" w:rsidP="006B4754">
      <w:pPr>
        <w:pStyle w:val="HTMLAddress"/>
        <w:spacing w:line="330" w:lineRule="atLeast"/>
        <w:rPr>
          <w:rFonts w:ascii="Arial" w:hAnsi="Arial" w:cs="Arial"/>
          <w:color w:val="313131"/>
          <w:sz w:val="21"/>
          <w:szCs w:val="21"/>
        </w:rPr>
      </w:pPr>
      <w:r>
        <w:rPr>
          <w:rFonts w:ascii="Arial" w:hAnsi="Arial" w:cs="Arial"/>
          <w:color w:val="313131"/>
          <w:sz w:val="21"/>
          <w:szCs w:val="21"/>
        </w:rPr>
        <w:t>388A, Road No 22, Jubilee Hills - Hyderabad</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&lt;meta&gt;</w:t>
      </w:r>
      <w:r>
        <w:rPr>
          <w:rStyle w:val="apple-converted-space"/>
          <w:rFonts w:ascii="Arial" w:hAnsi="Arial" w:cs="Arial"/>
          <w:color w:val="000000"/>
          <w:sz w:val="21"/>
          <w:szCs w:val="21"/>
        </w:rPr>
        <w:t> </w:t>
      </w:r>
      <w:r>
        <w:rPr>
          <w:rFonts w:ascii="Arial" w:hAnsi="Arial" w:cs="Arial"/>
          <w:color w:val="000000"/>
          <w:sz w:val="21"/>
          <w:szCs w:val="21"/>
        </w:rPr>
        <w:t>tag is used to provide such additional information. This tag is an empty element and so does not have a closing tag but it carries information within its attributes.</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rsidR="00D747A2" w:rsidRDefault="00D747A2" w:rsidP="00D747A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Adding Meta Tags to Your Documents</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add metadata to your web pages by placing &lt;meta&gt; tags inside the header of the document which is represented by</w:t>
      </w:r>
      <w:r>
        <w:rPr>
          <w:rStyle w:val="apple-converted-space"/>
          <w:rFonts w:ascii="Arial" w:hAnsi="Arial" w:cs="Arial"/>
          <w:color w:val="000000"/>
          <w:sz w:val="21"/>
          <w:szCs w:val="21"/>
        </w:rPr>
        <w:t> </w:t>
      </w:r>
      <w:r>
        <w:rPr>
          <w:rFonts w:ascii="Arial" w:hAnsi="Arial" w:cs="Arial"/>
          <w:b/>
          <w:bCs/>
          <w:color w:val="000000"/>
          <w:sz w:val="21"/>
          <w:szCs w:val="21"/>
        </w:rPr>
        <w:t>&lt;head&gt;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b/>
          <w:bCs/>
          <w:color w:val="000000"/>
          <w:sz w:val="21"/>
          <w:szCs w:val="21"/>
        </w:rPr>
        <w:t>&lt;/head&gt;</w:t>
      </w:r>
      <w:r>
        <w:rPr>
          <w:rStyle w:val="apple-converted-space"/>
          <w:rFonts w:ascii="Arial" w:hAnsi="Arial" w:cs="Arial"/>
          <w:color w:val="000000"/>
          <w:sz w:val="21"/>
          <w:szCs w:val="21"/>
        </w:rPr>
        <w:t> </w:t>
      </w:r>
      <w:r>
        <w:rPr>
          <w:rFonts w:ascii="Arial" w:hAnsi="Arial" w:cs="Arial"/>
          <w:color w:val="000000"/>
          <w:sz w:val="21"/>
          <w:szCs w:val="21"/>
        </w:rPr>
        <w:t>tags. A meta tag can have following attributes in addition to core attributes: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35"/>
        <w:gridCol w:w="7925"/>
      </w:tblGrid>
      <w:tr w:rsidR="00D747A2" w:rsidTr="00D747A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47A2" w:rsidRDefault="00D747A2">
            <w:pPr>
              <w:spacing w:after="300"/>
              <w:rPr>
                <w:rFonts w:ascii="Arial" w:hAnsi="Arial" w:cs="Arial"/>
                <w:b/>
                <w:bCs/>
                <w:color w:val="313131"/>
                <w:sz w:val="21"/>
                <w:szCs w:val="21"/>
              </w:rPr>
            </w:pPr>
            <w:r>
              <w:rPr>
                <w:rFonts w:ascii="Arial" w:hAnsi="Arial" w:cs="Arial"/>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47A2" w:rsidRDefault="00D747A2">
            <w:pPr>
              <w:spacing w:after="300"/>
              <w:rPr>
                <w:rFonts w:ascii="Arial" w:hAnsi="Arial" w:cs="Arial"/>
                <w:b/>
                <w:bCs/>
                <w:color w:val="313131"/>
                <w:sz w:val="21"/>
                <w:szCs w:val="21"/>
              </w:rPr>
            </w:pPr>
            <w:r>
              <w:rPr>
                <w:rFonts w:ascii="Arial" w:hAnsi="Arial" w:cs="Arial"/>
                <w:b/>
                <w:bCs/>
                <w:color w:val="313131"/>
                <w:sz w:val="21"/>
                <w:szCs w:val="21"/>
              </w:rPr>
              <w:t>Description</w:t>
            </w:r>
          </w:p>
        </w:tc>
      </w:tr>
      <w:tr w:rsidR="00D747A2" w:rsidTr="00D74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47A2" w:rsidRDefault="00D747A2">
            <w:pPr>
              <w:spacing w:after="300"/>
              <w:rPr>
                <w:rFonts w:ascii="Arial" w:hAnsi="Arial" w:cs="Arial"/>
                <w:color w:val="313131"/>
                <w:sz w:val="21"/>
                <w:szCs w:val="21"/>
              </w:rPr>
            </w:pPr>
            <w:r>
              <w:rPr>
                <w:rFonts w:ascii="Arial" w:hAnsi="Arial" w:cs="Arial"/>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47A2" w:rsidRDefault="00D747A2">
            <w:pPr>
              <w:spacing w:after="300"/>
              <w:rPr>
                <w:rFonts w:ascii="Arial" w:hAnsi="Arial" w:cs="Arial"/>
                <w:color w:val="313131"/>
                <w:sz w:val="21"/>
                <w:szCs w:val="21"/>
              </w:rPr>
            </w:pPr>
            <w:r>
              <w:rPr>
                <w:rFonts w:ascii="Arial" w:hAnsi="Arial" w:cs="Arial"/>
                <w:color w:val="313131"/>
                <w:sz w:val="21"/>
                <w:szCs w:val="21"/>
              </w:rPr>
              <w:t>Name for the property. Can be anything. Examples include, keywords, description, author, revised, generator etc.</w:t>
            </w:r>
          </w:p>
        </w:tc>
      </w:tr>
      <w:tr w:rsidR="00D747A2" w:rsidTr="00D74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47A2" w:rsidRDefault="00D747A2">
            <w:pPr>
              <w:spacing w:after="300"/>
              <w:rPr>
                <w:rFonts w:ascii="Arial" w:hAnsi="Arial" w:cs="Arial"/>
                <w:color w:val="313131"/>
                <w:sz w:val="21"/>
                <w:szCs w:val="21"/>
              </w:rPr>
            </w:pPr>
            <w:r>
              <w:rPr>
                <w:rFonts w:ascii="Arial" w:hAnsi="Arial" w:cs="Arial"/>
                <w:color w:val="313131"/>
                <w:sz w:val="21"/>
                <w:szCs w:val="21"/>
              </w:rPr>
              <w:lastRenderedPageBreak/>
              <w:t>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47A2" w:rsidRDefault="00D747A2">
            <w:pPr>
              <w:spacing w:after="300"/>
              <w:rPr>
                <w:rFonts w:ascii="Arial" w:hAnsi="Arial" w:cs="Arial"/>
                <w:color w:val="313131"/>
                <w:sz w:val="21"/>
                <w:szCs w:val="21"/>
              </w:rPr>
            </w:pPr>
            <w:r>
              <w:rPr>
                <w:rFonts w:ascii="Arial" w:hAnsi="Arial" w:cs="Arial"/>
                <w:color w:val="313131"/>
                <w:sz w:val="21"/>
                <w:szCs w:val="21"/>
              </w:rPr>
              <w:t>Specifies the property's value.</w:t>
            </w:r>
          </w:p>
        </w:tc>
      </w:tr>
      <w:tr w:rsidR="00D747A2" w:rsidTr="00D74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47A2" w:rsidRDefault="00D747A2">
            <w:pPr>
              <w:spacing w:after="300"/>
              <w:rPr>
                <w:rFonts w:ascii="Arial" w:hAnsi="Arial" w:cs="Arial"/>
                <w:color w:val="313131"/>
                <w:sz w:val="21"/>
                <w:szCs w:val="21"/>
              </w:rPr>
            </w:pPr>
            <w:r>
              <w:rPr>
                <w:rFonts w:ascii="Arial" w:hAnsi="Arial" w:cs="Arial"/>
                <w:color w:val="313131"/>
                <w:sz w:val="21"/>
                <w:szCs w:val="21"/>
              </w:rPr>
              <w:t>scheme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47A2" w:rsidRDefault="00D747A2">
            <w:pPr>
              <w:spacing w:after="300"/>
              <w:rPr>
                <w:rFonts w:ascii="Arial" w:hAnsi="Arial" w:cs="Arial"/>
                <w:color w:val="313131"/>
                <w:sz w:val="21"/>
                <w:szCs w:val="21"/>
              </w:rPr>
            </w:pPr>
            <w:r>
              <w:rPr>
                <w:rFonts w:ascii="Arial" w:hAnsi="Arial" w:cs="Arial"/>
                <w:color w:val="313131"/>
                <w:sz w:val="21"/>
                <w:szCs w:val="21"/>
              </w:rPr>
              <w:t>Specifies a scheme to interpret the property's value (as declared in the content attribute).</w:t>
            </w:r>
          </w:p>
        </w:tc>
      </w:tr>
      <w:tr w:rsidR="00D747A2" w:rsidTr="00D74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47A2" w:rsidRDefault="00D747A2">
            <w:pPr>
              <w:spacing w:after="300"/>
              <w:rPr>
                <w:rFonts w:ascii="Arial" w:hAnsi="Arial" w:cs="Arial"/>
                <w:color w:val="313131"/>
                <w:sz w:val="21"/>
                <w:szCs w:val="21"/>
              </w:rPr>
            </w:pPr>
            <w:r>
              <w:rPr>
                <w:rFonts w:ascii="Arial" w:hAnsi="Arial" w:cs="Arial"/>
                <w:color w:val="313131"/>
                <w:sz w:val="21"/>
                <w:szCs w:val="21"/>
              </w:rPr>
              <w:t>http-equiv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47A2" w:rsidRDefault="00D747A2">
            <w:pPr>
              <w:spacing w:after="300"/>
              <w:rPr>
                <w:rFonts w:ascii="Arial" w:hAnsi="Arial" w:cs="Arial"/>
                <w:color w:val="313131"/>
                <w:sz w:val="21"/>
                <w:szCs w:val="21"/>
              </w:rPr>
            </w:pPr>
            <w:r>
              <w:rPr>
                <w:rFonts w:ascii="Arial" w:hAnsi="Arial" w:cs="Arial"/>
                <w:color w:val="313131"/>
                <w:sz w:val="21"/>
                <w:szCs w:val="21"/>
              </w:rPr>
              <w:t>Used for http response message headers. For example http-equiv can be used to refresh the page or to set a cookie. Values include content-type, expires, refresh and set-cookie.</w:t>
            </w:r>
          </w:p>
        </w:tc>
      </w:tr>
    </w:tbl>
    <w:p w:rsidR="00D747A2" w:rsidRDefault="00D747A2" w:rsidP="00D747A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Specifying Keywords</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use &lt;meta&gt; tag to specify important keywords related to the document and later these keywords are used by the search engines while indexing your webpage for searching purpose.</w:t>
      </w:r>
    </w:p>
    <w:p w:rsidR="00D747A2" w:rsidRDefault="00D747A2" w:rsidP="00D747A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an example where we are adding HTML, Meta Tags, Metadata as important keywords about the document.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Meta Tags Example</w:t>
      </w:r>
      <w:r>
        <w:rPr>
          <w:rStyle w:val="tag"/>
          <w:rFonts w:ascii="Consolas" w:hAnsi="Consolas" w:cs="Consolas"/>
          <w:color w:val="000088"/>
          <w:sz w:val="18"/>
          <w:szCs w:val="18"/>
        </w:rPr>
        <w:t>&lt;/title&gt;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"keywords"</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"HTML, Meta Tags, Metadata"</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HTML5!</w:t>
      </w:r>
      <w:r>
        <w:rPr>
          <w:rStyle w:val="tag"/>
          <w:rFonts w:ascii="Consolas" w:hAnsi="Consolas" w:cs="Consolas"/>
          <w:color w:val="000088"/>
          <w:sz w:val="18"/>
          <w:szCs w:val="18"/>
        </w:rPr>
        <w:t>&lt;/p&gt;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Hello HTML5!</w:t>
      </w:r>
    </w:p>
    <w:p w:rsidR="00D747A2" w:rsidRDefault="00D747A2" w:rsidP="00D747A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Document Description</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use &lt;meta&gt; tag to give a short description about the document. This again can be used by various search engines while indexing your webpage for searching purpose.</w:t>
      </w:r>
    </w:p>
    <w:p w:rsidR="00D747A2" w:rsidRDefault="00D747A2" w:rsidP="00D747A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Meta Tags Example</w:t>
      </w:r>
      <w:r>
        <w:rPr>
          <w:rStyle w:val="tag"/>
          <w:rFonts w:ascii="Consolas" w:hAnsi="Consolas" w:cs="Consolas"/>
          <w:color w:val="000088"/>
          <w:sz w:val="18"/>
          <w:szCs w:val="18"/>
        </w:rPr>
        <w:t>&lt;/title&gt;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"keywords"</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"HTML, Meta Tags, Metadata"</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"description"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"Learning about Meta Tags."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HTML5!</w:t>
      </w:r>
      <w:r>
        <w:rPr>
          <w:rStyle w:val="tag"/>
          <w:rFonts w:ascii="Consolas" w:hAnsi="Consolas" w:cs="Consolas"/>
          <w:color w:val="000088"/>
          <w:sz w:val="18"/>
          <w:szCs w:val="18"/>
        </w:rPr>
        <w:t>&lt;/p&gt;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Document Revision Date</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use &lt;meta&gt; tag to give information about when last time the document was updated. This information can be used by various web browsers while refreshing your webpage.</w:t>
      </w:r>
    </w:p>
    <w:p w:rsidR="00D747A2" w:rsidRDefault="00D747A2" w:rsidP="00D747A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Meta Tags Example</w:t>
      </w:r>
      <w:r>
        <w:rPr>
          <w:rStyle w:val="tag"/>
          <w:rFonts w:ascii="Consolas" w:hAnsi="Consolas" w:cs="Consolas"/>
          <w:color w:val="000088"/>
          <w:sz w:val="18"/>
          <w:szCs w:val="18"/>
        </w:rPr>
        <w:t>&lt;/title&gt;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"keywords"</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"HTML, Meta Tags, Metadata"</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"description"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"Learning about Meta Tags."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"revised"</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"Tutorialspoint, 3/7/2014"</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HTML5!</w:t>
      </w:r>
      <w:r>
        <w:rPr>
          <w:rStyle w:val="tag"/>
          <w:rFonts w:ascii="Consolas" w:hAnsi="Consolas" w:cs="Consolas"/>
          <w:color w:val="000088"/>
          <w:sz w:val="18"/>
          <w:szCs w:val="18"/>
        </w:rPr>
        <w:t>&lt;/p&gt;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Document Refreshing</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&lt;meta&gt; tag can be used to specify a duration after which your web page will keep refreshing automatically.</w:t>
      </w:r>
    </w:p>
    <w:p w:rsidR="00D747A2" w:rsidRDefault="00D747A2" w:rsidP="00D747A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you want your page keep refreshing after every 5 seconds then use the following syntax.</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Meta Tags Example</w:t>
      </w:r>
      <w:r>
        <w:rPr>
          <w:rStyle w:val="tag"/>
          <w:rFonts w:ascii="Consolas" w:hAnsi="Consolas" w:cs="Consolas"/>
          <w:color w:val="000088"/>
          <w:sz w:val="18"/>
          <w:szCs w:val="18"/>
        </w:rPr>
        <w:t>&lt;/title&gt;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"keywords"</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"HTML, Meta Tags, Metadata"</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"description"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"Learning about Meta Tags."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"revised"</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"Tutorialspoint, 3/7/2014"</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http-equiv</w:t>
      </w:r>
      <w:r>
        <w:rPr>
          <w:rStyle w:val="pun"/>
          <w:rFonts w:ascii="Consolas" w:hAnsi="Consolas" w:cs="Consolas"/>
          <w:color w:val="666600"/>
          <w:sz w:val="18"/>
          <w:szCs w:val="18"/>
        </w:rPr>
        <w:t>=</w:t>
      </w:r>
      <w:r>
        <w:rPr>
          <w:rStyle w:val="atv"/>
          <w:rFonts w:ascii="Consolas" w:hAnsi="Consolas" w:cs="Consolas"/>
          <w:color w:val="008800"/>
          <w:sz w:val="18"/>
          <w:szCs w:val="18"/>
        </w:rPr>
        <w:t>"refresh"</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"5"</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HTML5!</w:t>
      </w:r>
      <w:r>
        <w:rPr>
          <w:rStyle w:val="tag"/>
          <w:rFonts w:ascii="Consolas" w:hAnsi="Consolas" w:cs="Consolas"/>
          <w:color w:val="000088"/>
          <w:sz w:val="18"/>
          <w:szCs w:val="18"/>
        </w:rPr>
        <w:t>&lt;/p&gt;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Page Redirection</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use &lt;meta&gt; tag to redirect your page to any other webpage. You can also specify a duration if you want to redirect the page after a certain number of seconds.</w:t>
      </w:r>
    </w:p>
    <w:p w:rsidR="00D747A2" w:rsidRDefault="00D747A2" w:rsidP="00D747A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an example of redirecting current page to another page after 5 seconds. If you want to redirect page immediately then do not specify</w:t>
      </w:r>
      <w:r>
        <w:rPr>
          <w:rStyle w:val="apple-converted-space"/>
          <w:rFonts w:ascii="Arial" w:hAnsi="Arial" w:cs="Arial"/>
          <w:color w:val="000000"/>
          <w:sz w:val="21"/>
          <w:szCs w:val="21"/>
        </w:rPr>
        <w:t> </w:t>
      </w:r>
      <w:r>
        <w:rPr>
          <w:rFonts w:ascii="Arial" w:hAnsi="Arial" w:cs="Arial"/>
          <w:i/>
          <w:iCs/>
          <w:color w:val="000000"/>
          <w:sz w:val="21"/>
          <w:szCs w:val="21"/>
        </w:rPr>
        <w:t>content</w:t>
      </w:r>
      <w:r>
        <w:rPr>
          <w:rStyle w:val="apple-converted-space"/>
          <w:rFonts w:ascii="Arial" w:hAnsi="Arial" w:cs="Arial"/>
          <w:color w:val="000000"/>
          <w:sz w:val="21"/>
          <w:szCs w:val="21"/>
        </w:rPr>
        <w:t> </w:t>
      </w:r>
      <w:r>
        <w:rPr>
          <w:rFonts w:ascii="Arial" w:hAnsi="Arial" w:cs="Arial"/>
          <w:color w:val="000000"/>
          <w:sz w:val="21"/>
          <w:szCs w:val="21"/>
        </w:rPr>
        <w:t>attribute.</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Meta Tags Example</w:t>
      </w:r>
      <w:r>
        <w:rPr>
          <w:rStyle w:val="tag"/>
          <w:rFonts w:ascii="Consolas" w:hAnsi="Consolas" w:cs="Consolas"/>
          <w:color w:val="000088"/>
          <w:sz w:val="18"/>
          <w:szCs w:val="18"/>
        </w:rPr>
        <w:t>&lt;/title&gt;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"keywords"</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"HTML, Meta Tags, Metadata"</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"description"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"Learning about Meta Tags."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"revised"</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"Tutorialspoint, 3/7/2014"</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http-equiv</w:t>
      </w:r>
      <w:r>
        <w:rPr>
          <w:rStyle w:val="pun"/>
          <w:rFonts w:ascii="Consolas" w:hAnsi="Consolas" w:cs="Consolas"/>
          <w:color w:val="666600"/>
          <w:sz w:val="18"/>
          <w:szCs w:val="18"/>
        </w:rPr>
        <w:t>=</w:t>
      </w:r>
      <w:r>
        <w:rPr>
          <w:rStyle w:val="atv"/>
          <w:rFonts w:ascii="Consolas" w:hAnsi="Consolas" w:cs="Consolas"/>
          <w:color w:val="008800"/>
          <w:sz w:val="18"/>
          <w:szCs w:val="18"/>
        </w:rPr>
        <w:t>"refresh"</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"5; url=http://www.tutorialspoint.com"</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HTML5!</w:t>
      </w:r>
      <w:r>
        <w:rPr>
          <w:rStyle w:val="tag"/>
          <w:rFonts w:ascii="Consolas" w:hAnsi="Consolas" w:cs="Consolas"/>
          <w:color w:val="000088"/>
          <w:sz w:val="18"/>
          <w:szCs w:val="18"/>
        </w:rPr>
        <w:t>&lt;/p&gt;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Setting Cookies</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Cookies are data, stored in small text files on your computer and it is exchanged between web browser and web server to keep track of various infromation based on your web application need.</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use &lt;meta&gt; tag to store cookies on client side and later this information can be used by the Web Server to track a site visitor.</w:t>
      </w:r>
    </w:p>
    <w:p w:rsidR="00D747A2" w:rsidRDefault="00D747A2" w:rsidP="00D747A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an example of redirecting current page to another page after 5 seconds. If you want to redirect page immediately then do not specify</w:t>
      </w:r>
      <w:r>
        <w:rPr>
          <w:rStyle w:val="apple-converted-space"/>
          <w:rFonts w:ascii="Arial" w:hAnsi="Arial" w:cs="Arial"/>
          <w:color w:val="000000"/>
          <w:sz w:val="21"/>
          <w:szCs w:val="21"/>
        </w:rPr>
        <w:t> </w:t>
      </w:r>
      <w:r>
        <w:rPr>
          <w:rFonts w:ascii="Arial" w:hAnsi="Arial" w:cs="Arial"/>
          <w:i/>
          <w:iCs/>
          <w:color w:val="000000"/>
          <w:sz w:val="21"/>
          <w:szCs w:val="21"/>
        </w:rPr>
        <w:t>content</w:t>
      </w:r>
      <w:r>
        <w:rPr>
          <w:rStyle w:val="apple-converted-space"/>
          <w:rFonts w:ascii="Arial" w:hAnsi="Arial" w:cs="Arial"/>
          <w:color w:val="000000"/>
          <w:sz w:val="21"/>
          <w:szCs w:val="21"/>
        </w:rPr>
        <w:t> </w:t>
      </w:r>
      <w:r>
        <w:rPr>
          <w:rFonts w:ascii="Arial" w:hAnsi="Arial" w:cs="Arial"/>
          <w:color w:val="000000"/>
          <w:sz w:val="21"/>
          <w:szCs w:val="21"/>
        </w:rPr>
        <w:t>attribute.</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Meta Tags Example</w:t>
      </w:r>
      <w:r>
        <w:rPr>
          <w:rStyle w:val="tag"/>
          <w:rFonts w:ascii="Consolas" w:hAnsi="Consolas" w:cs="Consolas"/>
          <w:color w:val="000088"/>
          <w:sz w:val="18"/>
          <w:szCs w:val="18"/>
        </w:rPr>
        <w:t>&lt;/title&gt;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"keywords"</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"HTML, Meta Tags, Metadata"</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"description"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"Learning about Meta Tags."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"revised"</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"Tutorialspoint, 3/7/2014"</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http-equiv</w:t>
      </w:r>
      <w:r>
        <w:rPr>
          <w:rStyle w:val="pun"/>
          <w:rFonts w:ascii="Consolas" w:hAnsi="Consolas" w:cs="Consolas"/>
          <w:color w:val="666600"/>
          <w:sz w:val="18"/>
          <w:szCs w:val="18"/>
        </w:rPr>
        <w:t>=</w:t>
      </w:r>
      <w:r>
        <w:rPr>
          <w:rStyle w:val="atv"/>
          <w:rFonts w:ascii="Consolas" w:hAnsi="Consolas" w:cs="Consolas"/>
          <w:color w:val="008800"/>
          <w:sz w:val="18"/>
          <w:szCs w:val="18"/>
        </w:rPr>
        <w:t>"cookie"</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"userid=xyz; expires=Wednesday, 08-Aug-15 23:59:59 GMT;"</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HTML5!</w:t>
      </w:r>
      <w:r>
        <w:rPr>
          <w:rStyle w:val="tag"/>
          <w:rFonts w:ascii="Consolas" w:hAnsi="Consolas" w:cs="Consolas"/>
          <w:color w:val="000088"/>
          <w:sz w:val="18"/>
          <w:szCs w:val="18"/>
        </w:rPr>
        <w:t>&lt;/p&gt;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you do not include the expiration date and time, the cookie is considered a session cookie and will be deleted when the user exits the browser.</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Note:</w:t>
      </w:r>
      <w:r>
        <w:rPr>
          <w:rStyle w:val="apple-converted-space"/>
          <w:rFonts w:ascii="Arial" w:hAnsi="Arial" w:cs="Arial"/>
          <w:b/>
          <w:bCs/>
          <w:color w:val="000000"/>
          <w:sz w:val="21"/>
          <w:szCs w:val="21"/>
        </w:rPr>
        <w:t> </w:t>
      </w:r>
      <w:r>
        <w:rPr>
          <w:rFonts w:ascii="Arial" w:hAnsi="Arial" w:cs="Arial"/>
          <w:color w:val="000000"/>
          <w:sz w:val="21"/>
          <w:szCs w:val="21"/>
        </w:rPr>
        <w:t>You can check</w:t>
      </w:r>
      <w:r>
        <w:rPr>
          <w:rStyle w:val="apple-converted-space"/>
          <w:rFonts w:ascii="Arial" w:hAnsi="Arial" w:cs="Arial"/>
          <w:color w:val="000000"/>
          <w:sz w:val="21"/>
          <w:szCs w:val="21"/>
        </w:rPr>
        <w:t> </w:t>
      </w:r>
      <w:hyperlink r:id="rId116" w:history="1">
        <w:r>
          <w:rPr>
            <w:rStyle w:val="Hyperlink"/>
            <w:rFonts w:ascii="Arial" w:hAnsi="Arial" w:cs="Arial"/>
            <w:b/>
            <w:bCs/>
            <w:color w:val="313131"/>
            <w:sz w:val="21"/>
            <w:szCs w:val="21"/>
          </w:rPr>
          <w:t>PHP and Cookies</w:t>
        </w:r>
      </w:hyperlink>
      <w:r>
        <w:rPr>
          <w:rStyle w:val="apple-converted-space"/>
          <w:rFonts w:ascii="Arial" w:hAnsi="Arial" w:cs="Arial"/>
          <w:color w:val="000000"/>
          <w:sz w:val="21"/>
          <w:szCs w:val="21"/>
        </w:rPr>
        <w:t> </w:t>
      </w:r>
      <w:r>
        <w:rPr>
          <w:rFonts w:ascii="Arial" w:hAnsi="Arial" w:cs="Arial"/>
          <w:color w:val="000000"/>
          <w:sz w:val="21"/>
          <w:szCs w:val="21"/>
        </w:rPr>
        <w:t>tutorial for a complete detail on Cookies.</w:t>
      </w:r>
    </w:p>
    <w:p w:rsidR="00D747A2" w:rsidRDefault="00D747A2" w:rsidP="00D747A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Setting Author Name</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set an author name in a web page using meta tag. See an example below:</w:t>
      </w:r>
    </w:p>
    <w:p w:rsidR="00D747A2" w:rsidRDefault="00D747A2" w:rsidP="00D747A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Meta Tags Example</w:t>
      </w:r>
      <w:r>
        <w:rPr>
          <w:rStyle w:val="tag"/>
          <w:rFonts w:ascii="Consolas" w:hAnsi="Consolas" w:cs="Consolas"/>
          <w:color w:val="000088"/>
          <w:sz w:val="18"/>
          <w:szCs w:val="18"/>
        </w:rPr>
        <w:t>&lt;/title&gt;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"keywords"</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"HTML, Meta Tags, Metadata"</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"description"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"Learning about Meta Tags."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"author"</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"Mahnaz Mohtashim"</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HTML5!</w:t>
      </w:r>
      <w:r>
        <w:rPr>
          <w:rStyle w:val="tag"/>
          <w:rFonts w:ascii="Consolas" w:hAnsi="Consolas" w:cs="Consolas"/>
          <w:color w:val="000088"/>
          <w:sz w:val="18"/>
          <w:szCs w:val="18"/>
        </w:rPr>
        <w:t>&lt;/p&gt;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Specify Character Set</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use &lt;meta&gt; tag to specify character set used within the webpage.</w:t>
      </w:r>
    </w:p>
    <w:p w:rsidR="00D747A2" w:rsidRDefault="00D747A2" w:rsidP="00D747A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By default, Web servers and Web browsers use ISO-8859-1 (Latin1) encoding to process Web pages. Following is an example to set UTF-8 encoding:</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Meta Tags Example</w:t>
      </w:r>
      <w:r>
        <w:rPr>
          <w:rStyle w:val="tag"/>
          <w:rFonts w:ascii="Consolas" w:hAnsi="Consolas" w:cs="Consolas"/>
          <w:color w:val="000088"/>
          <w:sz w:val="18"/>
          <w:szCs w:val="18"/>
        </w:rPr>
        <w:t>&lt;/title&gt;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"keywords"</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"HTML, Meta Tags, Metadata"</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"description"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"Learning about Meta Tags."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"author"</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"Mahnaz Mohtashim"</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http-equiv</w:t>
      </w:r>
      <w:r>
        <w:rPr>
          <w:rStyle w:val="pun"/>
          <w:rFonts w:ascii="Consolas" w:hAnsi="Consolas" w:cs="Consolas"/>
          <w:color w:val="666600"/>
          <w:sz w:val="18"/>
          <w:szCs w:val="18"/>
        </w:rPr>
        <w:t>=</w:t>
      </w:r>
      <w:r>
        <w:rPr>
          <w:rStyle w:val="atv"/>
          <w:rFonts w:ascii="Consolas" w:hAnsi="Consolas" w:cs="Consolas"/>
          <w:color w:val="008800"/>
          <w:sz w:val="18"/>
          <w:szCs w:val="18"/>
        </w:rPr>
        <w:t>"Content-Type"</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"text/html; charset=UTF-8"</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HTML5!</w:t>
      </w:r>
      <w:r>
        <w:rPr>
          <w:rStyle w:val="tag"/>
          <w:rFonts w:ascii="Consolas" w:hAnsi="Consolas" w:cs="Consolas"/>
          <w:color w:val="000088"/>
          <w:sz w:val="18"/>
          <w:szCs w:val="18"/>
        </w:rPr>
        <w:t>&lt;/p&gt;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 serve the static page with traditional Chinese characters, the webpage must contain a &lt;meta&gt; tag to set Big5 encoding:</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Meta Tags Example</w:t>
      </w:r>
      <w:r>
        <w:rPr>
          <w:rStyle w:val="tag"/>
          <w:rFonts w:ascii="Consolas" w:hAnsi="Consolas" w:cs="Consolas"/>
          <w:color w:val="000088"/>
          <w:sz w:val="18"/>
          <w:szCs w:val="18"/>
        </w:rPr>
        <w:t>&lt;/title&gt;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"keywords"</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"HTML, Meta Tags, Metadata"</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"description"</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"Learning about Meta Tags."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"author"</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"Mahnaz Mohtashim"</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&lt;meta</w:t>
      </w:r>
      <w:r>
        <w:rPr>
          <w:rStyle w:val="pln"/>
          <w:rFonts w:ascii="Consolas" w:hAnsi="Consolas" w:cs="Consolas"/>
          <w:color w:val="313131"/>
          <w:sz w:val="18"/>
          <w:szCs w:val="18"/>
        </w:rPr>
        <w:t xml:space="preserve"> </w:t>
      </w:r>
      <w:r>
        <w:rPr>
          <w:rStyle w:val="atn"/>
          <w:rFonts w:ascii="Consolas" w:hAnsi="Consolas" w:cs="Consolas"/>
          <w:color w:val="7F0055"/>
          <w:sz w:val="18"/>
          <w:szCs w:val="18"/>
        </w:rPr>
        <w:t>http-equiv</w:t>
      </w:r>
      <w:r>
        <w:rPr>
          <w:rStyle w:val="pun"/>
          <w:rFonts w:ascii="Consolas" w:hAnsi="Consolas" w:cs="Consolas"/>
          <w:color w:val="666600"/>
          <w:sz w:val="18"/>
          <w:szCs w:val="18"/>
        </w:rPr>
        <w:t>=</w:t>
      </w:r>
      <w:r>
        <w:rPr>
          <w:rStyle w:val="atv"/>
          <w:rFonts w:ascii="Consolas" w:hAnsi="Consolas" w:cs="Consolas"/>
          <w:color w:val="008800"/>
          <w:sz w:val="18"/>
          <w:szCs w:val="18"/>
        </w:rPr>
        <w:t>"Content-Type"</w:t>
      </w:r>
      <w:r>
        <w:rPr>
          <w:rStyle w:val="pln"/>
          <w:rFonts w:ascii="Consolas" w:hAnsi="Consolas" w:cs="Consolas"/>
          <w:color w:val="313131"/>
          <w:sz w:val="18"/>
          <w:szCs w:val="18"/>
        </w:rPr>
        <w:t xml:space="preserve"> </w:t>
      </w:r>
      <w:r>
        <w:rPr>
          <w:rStyle w:val="atn"/>
          <w:rFonts w:ascii="Consolas" w:hAnsi="Consolas" w:cs="Consolas"/>
          <w:color w:val="7F0055"/>
          <w:sz w:val="18"/>
          <w:szCs w:val="18"/>
        </w:rPr>
        <w:t>content</w:t>
      </w:r>
      <w:r>
        <w:rPr>
          <w:rStyle w:val="pun"/>
          <w:rFonts w:ascii="Consolas" w:hAnsi="Consolas" w:cs="Consolas"/>
          <w:color w:val="666600"/>
          <w:sz w:val="18"/>
          <w:szCs w:val="18"/>
        </w:rPr>
        <w:t>=</w:t>
      </w:r>
      <w:r>
        <w:rPr>
          <w:rStyle w:val="atv"/>
          <w:rFonts w:ascii="Consolas" w:hAnsi="Consolas" w:cs="Consolas"/>
          <w:color w:val="008800"/>
          <w:sz w:val="18"/>
          <w:szCs w:val="18"/>
        </w:rPr>
        <w:t>"text/html; charset=Big5"</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HTML5!</w:t>
      </w:r>
      <w:r>
        <w:rPr>
          <w:rStyle w:val="tag"/>
          <w:rFonts w:ascii="Consolas" w:hAnsi="Consolas" w:cs="Consolas"/>
          <w:color w:val="000088"/>
          <w:sz w:val="18"/>
          <w:szCs w:val="18"/>
        </w:rPr>
        <w:t>&lt;/p&gt;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D747A2" w:rsidRDefault="00D747A2" w:rsidP="00D74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HTML comments are placed in between</w:t>
      </w:r>
      <w:r>
        <w:rPr>
          <w:rStyle w:val="apple-converted-space"/>
          <w:rFonts w:ascii="Arial" w:hAnsi="Arial" w:cs="Arial"/>
          <w:color w:val="000000"/>
          <w:sz w:val="21"/>
          <w:szCs w:val="21"/>
        </w:rPr>
        <w:t> </w:t>
      </w:r>
      <w:r>
        <w:rPr>
          <w:rFonts w:ascii="Arial" w:hAnsi="Arial" w:cs="Arial"/>
          <w:b/>
          <w:bCs/>
          <w:color w:val="000000"/>
          <w:sz w:val="21"/>
          <w:szCs w:val="21"/>
        </w:rPr>
        <w:t>&lt;!-- ... --&gt;</w:t>
      </w:r>
      <w:r>
        <w:rPr>
          <w:rStyle w:val="apple-converted-space"/>
          <w:rFonts w:ascii="Arial" w:hAnsi="Arial" w:cs="Arial"/>
          <w:color w:val="000000"/>
          <w:sz w:val="21"/>
          <w:szCs w:val="21"/>
        </w:rPr>
        <w:t> </w:t>
      </w:r>
      <w:r>
        <w:rPr>
          <w:rFonts w:ascii="Arial" w:hAnsi="Arial" w:cs="Arial"/>
          <w:color w:val="000000"/>
          <w:sz w:val="21"/>
          <w:szCs w:val="21"/>
        </w:rPr>
        <w:t>tags. So any content placed with-in &lt;!-- ... --&gt; tags will be treated as comment and will be completely ignored by the browser.</w:t>
      </w:r>
    </w:p>
    <w:p w:rsidR="00880218" w:rsidRDefault="00880218" w:rsidP="008802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r>
        <w:rPr>
          <w:rStyle w:val="com"/>
          <w:rFonts w:ascii="Consolas" w:hAnsi="Consolas" w:cs="Consolas"/>
          <w:color w:val="880000"/>
          <w:sz w:val="18"/>
          <w:szCs w:val="18"/>
        </w:rPr>
        <w:t>&lt;!-- Document Header Starts --&gt;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This is document title</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r>
        <w:rPr>
          <w:rStyle w:val="com"/>
          <w:rFonts w:ascii="Consolas" w:hAnsi="Consolas" w:cs="Consolas"/>
          <w:color w:val="880000"/>
          <w:sz w:val="18"/>
          <w:szCs w:val="18"/>
        </w:rPr>
        <w:t>&lt;!-- Document Header Ends --&gt;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Document content goes here.....</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 without displaying the content given as a part of comments:</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Document content goes here.....</w:t>
      </w:r>
    </w:p>
    <w:p w:rsidR="00880218" w:rsidRDefault="00880218" w:rsidP="0088021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Valid vs Invalid Comments</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Comments do not nest which means a comment can not be put inside another comment. Second the double-dash sequence "--" may not appear inside a comment except as part of the closing --&gt; tag. You must also make sure that there are no spaces in the start-of-comment string.</w:t>
      </w:r>
    </w:p>
    <w:p w:rsidR="00880218" w:rsidRDefault="00880218" w:rsidP="008802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Example</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given comment is a valid comment and will be wiped off by the browser.</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Valid Comment Example</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&lt;!--   This is valid comment --&gt;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Document content goes here.....</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But following line is not a valid comment and will be displayed by the browser. This is because there is a space between the left angle bracket and the exclamation mark.</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Invalid Comment Example</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&lt; !--   This is not a valid comment --&gt;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Document content goes here.....</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880218" w:rsidRDefault="00880218" w:rsidP="00880218">
      <w:pPr>
        <w:spacing w:line="330" w:lineRule="atLeast"/>
        <w:rPr>
          <w:rFonts w:ascii="Arial" w:hAnsi="Arial" w:cs="Arial"/>
          <w:color w:val="313131"/>
          <w:sz w:val="21"/>
          <w:szCs w:val="21"/>
        </w:rPr>
      </w:pPr>
      <w:r>
        <w:rPr>
          <w:rFonts w:ascii="Arial" w:hAnsi="Arial" w:cs="Arial"/>
          <w:color w:val="313131"/>
          <w:sz w:val="21"/>
          <w:szCs w:val="21"/>
        </w:rPr>
        <w:t>&lt; !-- This is not a valid comment --&gt;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Document content goes here.....</w:t>
      </w:r>
    </w:p>
    <w:p w:rsidR="00880218" w:rsidRDefault="00880218" w:rsidP="0088021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Multiline Comments</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So far we have seen single line comments, but HTML supports multi-line comments as well.</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comment multiple lines by the special beginning tag &lt;!-- and ending tag --&gt; placed before the first line and end of the last line as shown in the given example below.</w:t>
      </w:r>
    </w:p>
    <w:p w:rsidR="00880218" w:rsidRDefault="00880218" w:rsidP="008802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Multiline Comments</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&lt;!--   </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This is a multiline comment and it can</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span through as many as lines you like.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Document content goes here.....</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Document content goes here.....</w:t>
      </w:r>
    </w:p>
    <w:p w:rsidR="00880218" w:rsidRDefault="00880218" w:rsidP="0088021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Conditional Comments</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Conditional comments only work in Internet Explorer (IE) on Windows but they are ignored by other browsers. They are supported from Explorer 5 onwards, and you can use them to give conditional instructions to different versions of IE.</w:t>
      </w:r>
    </w:p>
    <w:p w:rsidR="00880218" w:rsidRDefault="00880218" w:rsidP="008802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Conditional Comments</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&lt;!--[if IE 6]&gt;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Special instructions for IE 6 here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&lt;![endif]--&gt;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Document content goes here.....</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You will come across a situation where you will need to apply a different style sheet based on different versions of Internet Explorer, in such situation conditional comments will be helpful.</w:t>
      </w:r>
    </w:p>
    <w:p w:rsidR="00880218" w:rsidRDefault="00880218" w:rsidP="0088021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Using Comment Tag</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few browsers that support &lt;comment&gt; tag to comment a part of HTML code.</w:t>
      </w:r>
    </w:p>
    <w:p w:rsidR="00880218" w:rsidRDefault="00880218" w:rsidP="008802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Using Comment Tag</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 xml:space="preserve">This is </w:t>
      </w:r>
      <w:r>
        <w:rPr>
          <w:rStyle w:val="tag"/>
          <w:rFonts w:ascii="Consolas" w:hAnsi="Consolas" w:cs="Consolas"/>
          <w:color w:val="000088"/>
          <w:sz w:val="18"/>
          <w:szCs w:val="18"/>
        </w:rPr>
        <w:t>&lt;comment&gt;</w:t>
      </w:r>
      <w:r>
        <w:rPr>
          <w:rStyle w:val="pln"/>
          <w:rFonts w:ascii="Consolas" w:hAnsi="Consolas" w:cs="Consolas"/>
          <w:color w:val="313131"/>
          <w:sz w:val="18"/>
          <w:szCs w:val="18"/>
        </w:rPr>
        <w:t>not</w:t>
      </w:r>
      <w:r>
        <w:rPr>
          <w:rStyle w:val="tag"/>
          <w:rFonts w:ascii="Consolas" w:hAnsi="Consolas" w:cs="Consolas"/>
          <w:color w:val="000088"/>
          <w:sz w:val="18"/>
          <w:szCs w:val="18"/>
        </w:rPr>
        <w:t>&lt;/comment&gt;</w:t>
      </w:r>
      <w:r>
        <w:rPr>
          <w:rStyle w:val="pln"/>
          <w:rFonts w:ascii="Consolas" w:hAnsi="Consolas" w:cs="Consolas"/>
          <w:color w:val="313131"/>
          <w:sz w:val="18"/>
          <w:szCs w:val="18"/>
        </w:rPr>
        <w:t xml:space="preserve"> Internet Explorer.</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you are using IE then it will produce following result: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is Internet Explorer.</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But if you are not using IE, then it will produce following result: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is</w:t>
      </w:r>
      <w:r>
        <w:rPr>
          <w:rStyle w:val="apple-converted-space"/>
          <w:rFonts w:ascii="Arial" w:hAnsi="Arial" w:cs="Arial"/>
          <w:color w:val="000000"/>
          <w:sz w:val="21"/>
          <w:szCs w:val="21"/>
        </w:rPr>
        <w:t>  </w:t>
      </w:r>
      <w:r>
        <w:rPr>
          <w:rFonts w:ascii="Arial" w:hAnsi="Arial" w:cs="Arial"/>
          <w:color w:val="000000"/>
          <w:sz w:val="21"/>
          <w:szCs w:val="21"/>
        </w:rPr>
        <w:t>Internet Explorer.</w:t>
      </w:r>
    </w:p>
    <w:p w:rsidR="00880218" w:rsidRDefault="00880218" w:rsidP="0088021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Commenting Script Code</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Though you will learn Javascript with HTML, in a separate tutorial, but here you must make a note that if you are using Java Script or VB Script in your HTML code then it is recommended to put that script code inside proper HTML comments so that old browsers can work properly.</w:t>
      </w:r>
    </w:p>
    <w:p w:rsidR="00880218" w:rsidRDefault="00880218" w:rsidP="008802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Commenting Script Code</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&lt;script&gt;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document</w:t>
      </w:r>
      <w:r>
        <w:rPr>
          <w:rStyle w:val="pun"/>
          <w:rFonts w:ascii="Consolas" w:hAnsi="Consolas" w:cs="Consolas"/>
          <w:color w:val="666600"/>
          <w:sz w:val="18"/>
          <w:szCs w:val="18"/>
        </w:rPr>
        <w:t>.</w:t>
      </w:r>
      <w:r>
        <w:rPr>
          <w:rStyle w:val="pln"/>
          <w:rFonts w:ascii="Consolas" w:hAnsi="Consolas" w:cs="Consolas"/>
          <w:color w:val="313131"/>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"Hello World!"</w:t>
      </w:r>
      <w:r>
        <w:rPr>
          <w:rStyle w:val="pun"/>
          <w:rFonts w:ascii="Consolas" w:hAnsi="Consolas" w:cs="Consolas"/>
          <w:color w:val="666600"/>
          <w:sz w:val="18"/>
          <w:szCs w:val="18"/>
        </w:rPr>
        <w: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&lt;/script&gt;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&lt;p&gt;</w:t>
      </w:r>
      <w:r>
        <w:rPr>
          <w:rStyle w:val="pln"/>
          <w:rFonts w:ascii="Consolas" w:hAnsi="Consolas" w:cs="Consolas"/>
          <w:color w:val="313131"/>
          <w:sz w:val="18"/>
          <w:szCs w:val="18"/>
        </w:rPr>
        <w:t>Hello , World!</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Hello World!</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Hello , World!</w:t>
      </w:r>
    </w:p>
    <w:p w:rsidR="00880218" w:rsidRDefault="00880218" w:rsidP="0088021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Commenting Style Sheets</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Though you will learn using style sheets with HTML in a separate tutorial, but here you must make a note that if you are using Casecading Style Sheet (CSS) in your HTML code then it is recommended to put that style sheet code inside proper HTML comments so that old browsers can work properly.</w:t>
      </w:r>
    </w:p>
    <w:p w:rsidR="00880218" w:rsidRDefault="00880218" w:rsidP="008802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Commenting Style Sheets</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&lt;style&gt;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&lt;!--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.example {</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border:1px solid #4a7d49;</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&lt;/style&gt;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"example"</w:t>
      </w:r>
      <w:r>
        <w:rPr>
          <w:rStyle w:val="tag"/>
          <w:rFonts w:ascii="Consolas" w:hAnsi="Consolas" w:cs="Consolas"/>
          <w:color w:val="000088"/>
          <w:sz w:val="18"/>
          <w:szCs w:val="18"/>
        </w:rPr>
        <w:t>&gt;</w:t>
      </w:r>
      <w:r>
        <w:rPr>
          <w:rStyle w:val="pln"/>
          <w:rFonts w:ascii="Consolas" w:hAnsi="Consolas" w:cs="Consolas"/>
          <w:color w:val="313131"/>
          <w:sz w:val="18"/>
          <w:szCs w:val="18"/>
        </w:rPr>
        <w:t>Hello , World!</w:t>
      </w:r>
      <w:r>
        <w:rPr>
          <w:rStyle w:val="tag"/>
          <w:rFonts w:ascii="Consolas" w:hAnsi="Consolas" w:cs="Consolas"/>
          <w:color w:val="000088"/>
          <w:sz w:val="18"/>
          <w:szCs w:val="18"/>
        </w:rPr>
        <w:t>&lt;/div&gt;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p w:rsidR="00880218" w:rsidRDefault="00880218" w:rsidP="00880218">
      <w:pPr>
        <w:spacing w:line="330" w:lineRule="atLeast"/>
        <w:rPr>
          <w:rFonts w:ascii="Arial" w:hAnsi="Arial" w:cs="Arial"/>
          <w:color w:val="313131"/>
          <w:sz w:val="21"/>
          <w:szCs w:val="21"/>
        </w:rPr>
      </w:pPr>
      <w:r>
        <w:rPr>
          <w:rFonts w:ascii="Arial" w:hAnsi="Arial" w:cs="Arial"/>
          <w:color w:val="313131"/>
          <w:sz w:val="21"/>
          <w:szCs w:val="21"/>
        </w:rPr>
        <w:t>Hello , World!</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lastRenderedPageBreak/>
        <w:t>Images are very important to beautify as well as to depict many complex concepts in simple way on your web page. This tutorial will take you through simple steps to use images in your web pages.</w:t>
      </w:r>
    </w:p>
    <w:p w:rsidR="00880218" w:rsidRDefault="00880218" w:rsidP="00880218">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Insert Image</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You can insert any image in your web page by using</w:t>
      </w:r>
      <w:r>
        <w:rPr>
          <w:rStyle w:val="apple-converted-space"/>
          <w:color w:val="000000"/>
        </w:rPr>
        <w:t> </w:t>
      </w:r>
      <w:r>
        <w:rPr>
          <w:b/>
          <w:bCs/>
          <w:color w:val="000000"/>
        </w:rPr>
        <w:t>&lt;img&gt;</w:t>
      </w:r>
      <w:r>
        <w:rPr>
          <w:rStyle w:val="apple-converted-space"/>
          <w:color w:val="000000"/>
        </w:rPr>
        <w:t> </w:t>
      </w:r>
      <w:r>
        <w:rPr>
          <w:color w:val="000000"/>
        </w:rPr>
        <w:t>tag. Following is the simple syntax to use this tag.</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sz w:val="18"/>
          <w:szCs w:val="18"/>
        </w:rPr>
      </w:pPr>
      <w:r>
        <w:rPr>
          <w:rStyle w:val="tag"/>
          <w:rFonts w:ascii="Consolas" w:hAnsi="Consolas" w:cs="Consolas"/>
          <w:color w:val="000088"/>
          <w:sz w:val="18"/>
          <w:szCs w:val="18"/>
        </w:rPr>
        <w:t>&lt;img</w:t>
      </w:r>
      <w:r>
        <w:rPr>
          <w:rStyle w:val="pln"/>
          <w:rFonts w:ascii="Consolas" w:hAnsi="Consolas" w:cs="Consolas"/>
          <w:sz w:val="18"/>
          <w:szCs w:val="18"/>
        </w:rPr>
        <w:t xml:space="preserve"> </w:t>
      </w:r>
      <w:r>
        <w:rPr>
          <w:rStyle w:val="atn"/>
          <w:rFonts w:ascii="Consolas" w:hAnsi="Consolas" w:cs="Consolas"/>
          <w:color w:val="7F0055"/>
          <w:sz w:val="18"/>
          <w:szCs w:val="18"/>
        </w:rPr>
        <w:t>src</w:t>
      </w:r>
      <w:r>
        <w:rPr>
          <w:rStyle w:val="pun"/>
          <w:rFonts w:ascii="Consolas" w:hAnsi="Consolas" w:cs="Consolas"/>
          <w:color w:val="666600"/>
          <w:sz w:val="18"/>
          <w:szCs w:val="18"/>
        </w:rPr>
        <w:t>=</w:t>
      </w:r>
      <w:r>
        <w:rPr>
          <w:rStyle w:val="atv"/>
          <w:rFonts w:ascii="Consolas" w:hAnsi="Consolas" w:cs="Consolas"/>
          <w:color w:val="008800"/>
          <w:sz w:val="18"/>
          <w:szCs w:val="18"/>
        </w:rPr>
        <w:t>"Image URL"</w:t>
      </w:r>
      <w:r>
        <w:rPr>
          <w:rStyle w:val="pln"/>
          <w:rFonts w:ascii="Consolas" w:hAnsi="Consolas" w:cs="Consolas"/>
          <w:sz w:val="18"/>
          <w:szCs w:val="18"/>
        </w:rPr>
        <w:t xml:space="preserve"> ... </w:t>
      </w:r>
      <w:r>
        <w:rPr>
          <w:rStyle w:val="atn"/>
          <w:rFonts w:ascii="Consolas" w:hAnsi="Consolas" w:cs="Consolas"/>
          <w:color w:val="7F0055"/>
          <w:sz w:val="18"/>
          <w:szCs w:val="18"/>
        </w:rPr>
        <w:t>attributes-list</w:t>
      </w:r>
      <w:r>
        <w:rPr>
          <w:rStyle w:val="tag"/>
          <w:rFonts w:ascii="Consolas" w:hAnsi="Consolas" w:cs="Consolas"/>
          <w:color w:val="000088"/>
          <w:sz w:val="18"/>
          <w:szCs w:val="18"/>
        </w:rPr>
        <w:t>/&gt;</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The &lt;img&gt; tag is an empty tag, which means that it can contain only list of attributes and it has no closing tag.</w:t>
      </w:r>
    </w:p>
    <w:p w:rsidR="00880218" w:rsidRDefault="00880218" w:rsidP="00880218">
      <w:pPr>
        <w:pStyle w:val="Heading3"/>
        <w:spacing w:before="48" w:after="48" w:line="360" w:lineRule="atLeast"/>
        <w:ind w:right="48"/>
        <w:rPr>
          <w:b w:val="0"/>
          <w:bCs w:val="0"/>
          <w:color w:val="000000"/>
          <w:sz w:val="31"/>
          <w:szCs w:val="31"/>
        </w:rPr>
      </w:pPr>
      <w:r>
        <w:rPr>
          <w:b w:val="0"/>
          <w:bCs w:val="0"/>
          <w:color w:val="000000"/>
          <w:sz w:val="31"/>
          <w:szCs w:val="31"/>
        </w:rPr>
        <w:t>Example</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To try following example, let's keep our HTML file test.htm and image file test.png in the same directory:</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Using Image in Webpage</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&lt;p&gt;</w:t>
      </w:r>
      <w:r>
        <w:rPr>
          <w:rStyle w:val="pln"/>
          <w:rFonts w:ascii="Consolas" w:hAnsi="Consolas" w:cs="Consolas"/>
          <w:sz w:val="18"/>
          <w:szCs w:val="18"/>
        </w:rPr>
        <w:t>Simple Image Insert</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&lt;img</w:t>
      </w:r>
      <w:r>
        <w:rPr>
          <w:rStyle w:val="pln"/>
          <w:rFonts w:ascii="Consolas" w:hAnsi="Consolas" w:cs="Consolas"/>
          <w:sz w:val="18"/>
          <w:szCs w:val="18"/>
        </w:rPr>
        <w:t xml:space="preserve"> </w:t>
      </w:r>
      <w:r>
        <w:rPr>
          <w:rStyle w:val="atn"/>
          <w:rFonts w:ascii="Consolas" w:hAnsi="Consolas" w:cs="Consolas"/>
          <w:color w:val="7F0055"/>
          <w:sz w:val="18"/>
          <w:szCs w:val="18"/>
        </w:rPr>
        <w:t>src</w:t>
      </w:r>
      <w:r>
        <w:rPr>
          <w:rStyle w:val="pun"/>
          <w:rFonts w:ascii="Consolas" w:hAnsi="Consolas" w:cs="Consolas"/>
          <w:color w:val="666600"/>
          <w:sz w:val="18"/>
          <w:szCs w:val="18"/>
        </w:rPr>
        <w:t>=</w:t>
      </w:r>
      <w:r>
        <w:rPr>
          <w:rStyle w:val="atv"/>
          <w:rFonts w:ascii="Consolas" w:hAnsi="Consolas" w:cs="Consolas"/>
          <w:color w:val="008800"/>
          <w:sz w:val="18"/>
          <w:szCs w:val="18"/>
        </w:rPr>
        <w:t>"/html/images/test.png"</w:t>
      </w:r>
      <w:r>
        <w:rPr>
          <w:rStyle w:val="pln"/>
          <w:rFonts w:ascii="Consolas" w:hAnsi="Consolas" w:cs="Consolas"/>
          <w:sz w:val="18"/>
          <w:szCs w:val="18"/>
        </w:rPr>
        <w:t xml:space="preserve"> </w:t>
      </w:r>
      <w:r>
        <w:rPr>
          <w:rStyle w:val="atn"/>
          <w:rFonts w:ascii="Consolas" w:hAnsi="Consolas" w:cs="Consolas"/>
          <w:color w:val="7F0055"/>
          <w:sz w:val="18"/>
          <w:szCs w:val="18"/>
        </w:rPr>
        <w:t>alt</w:t>
      </w:r>
      <w:r>
        <w:rPr>
          <w:rStyle w:val="pun"/>
          <w:rFonts w:ascii="Consolas" w:hAnsi="Consolas" w:cs="Consolas"/>
          <w:color w:val="666600"/>
          <w:sz w:val="18"/>
          <w:szCs w:val="18"/>
        </w:rPr>
        <w:t>=</w:t>
      </w:r>
      <w:r>
        <w:rPr>
          <w:rStyle w:val="atv"/>
          <w:rFonts w:ascii="Consolas" w:hAnsi="Consolas" w:cs="Consolas"/>
          <w:color w:val="008800"/>
          <w:sz w:val="18"/>
          <w:szCs w:val="18"/>
        </w:rPr>
        <w:t>"Test Image"</w:t>
      </w:r>
      <w:r>
        <w:rPr>
          <w:rStyle w:val="pln"/>
          <w:rFonts w:ascii="Consolas" w:hAnsi="Consolas" w:cs="Consolas"/>
          <w:sz w:val="18"/>
          <w:szCs w:val="18"/>
        </w:rPr>
        <w:t xml:space="preserve"> </w:t>
      </w:r>
      <w:r>
        <w:rPr>
          <w:rStyle w:val="tag"/>
          <w:rFonts w:ascii="Consolas" w:hAnsi="Consolas" w:cs="Consolas"/>
          <w:color w:val="000088"/>
          <w:sz w:val="18"/>
          <w:szCs w:val="18"/>
        </w:rPr>
        <w: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This will produce following result:</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Simple Image Insert</w:t>
      </w:r>
    </w:p>
    <w:p w:rsidR="00880218" w:rsidRDefault="00880218" w:rsidP="00880218">
      <w:r>
        <w:rPr>
          <w:noProof/>
          <w:lang w:eastAsia="en-IN"/>
        </w:rPr>
        <mc:AlternateContent>
          <mc:Choice Requires="wps">
            <w:drawing>
              <wp:inline distT="0" distB="0" distL="0" distR="0">
                <wp:extent cx="302260" cy="302260"/>
                <wp:effectExtent l="0" t="0" r="0" b="0"/>
                <wp:docPr id="31" name="Rectangle 31" descr="Tes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Tes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dejUi&#10;wAIAAMw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You can use PNG, JPEG or GIF image file based on your comfort but make sure you specify correct image file name in</w:t>
      </w:r>
      <w:r>
        <w:rPr>
          <w:rStyle w:val="apple-converted-space"/>
          <w:color w:val="000000"/>
        </w:rPr>
        <w:t> </w:t>
      </w:r>
      <w:r>
        <w:rPr>
          <w:b/>
          <w:bCs/>
          <w:color w:val="000000"/>
        </w:rPr>
        <w:t>src</w:t>
      </w:r>
      <w:r>
        <w:rPr>
          <w:rStyle w:val="apple-converted-space"/>
          <w:color w:val="000000"/>
        </w:rPr>
        <w:t> </w:t>
      </w:r>
      <w:r>
        <w:rPr>
          <w:color w:val="000000"/>
        </w:rPr>
        <w:t>attribute. Image name is always case sensitive.</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The</w:t>
      </w:r>
      <w:r>
        <w:rPr>
          <w:rStyle w:val="apple-converted-space"/>
          <w:color w:val="000000"/>
        </w:rPr>
        <w:t> </w:t>
      </w:r>
      <w:r>
        <w:rPr>
          <w:b/>
          <w:bCs/>
          <w:color w:val="000000"/>
        </w:rPr>
        <w:t>alt</w:t>
      </w:r>
      <w:r>
        <w:rPr>
          <w:rStyle w:val="apple-converted-space"/>
          <w:color w:val="000000"/>
        </w:rPr>
        <w:t> </w:t>
      </w:r>
      <w:r>
        <w:rPr>
          <w:color w:val="000000"/>
        </w:rPr>
        <w:t>attribute is a mandatory attribute which specifies an alternate text for an image, if the image cannot be displayed.</w:t>
      </w:r>
    </w:p>
    <w:p w:rsidR="00511AE2" w:rsidRDefault="00511AE2" w:rsidP="00880218">
      <w:pPr>
        <w:pStyle w:val="Heading2"/>
        <w:spacing w:before="48" w:beforeAutospacing="0" w:after="48" w:afterAutospacing="0" w:line="360" w:lineRule="atLeast"/>
        <w:ind w:right="48"/>
        <w:rPr>
          <w:b w:val="0"/>
          <w:bCs w:val="0"/>
          <w:color w:val="121214"/>
          <w:spacing w:val="-15"/>
          <w:sz w:val="41"/>
          <w:szCs w:val="41"/>
        </w:rPr>
      </w:pPr>
    </w:p>
    <w:p w:rsidR="00880218" w:rsidRDefault="00880218" w:rsidP="00880218">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Set Image Location</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Usually we keep our all the images in a separate directory. So let's keep HTML file test.htm in our home directory and create a subdirectory</w:t>
      </w:r>
      <w:r>
        <w:rPr>
          <w:rStyle w:val="apple-converted-space"/>
          <w:color w:val="000000"/>
        </w:rPr>
        <w:t> </w:t>
      </w:r>
      <w:r>
        <w:rPr>
          <w:b/>
          <w:bCs/>
          <w:color w:val="000000"/>
        </w:rPr>
        <w:t>images</w:t>
      </w:r>
      <w:r>
        <w:rPr>
          <w:rStyle w:val="apple-converted-space"/>
          <w:color w:val="000000"/>
        </w:rPr>
        <w:t> </w:t>
      </w:r>
      <w:r>
        <w:rPr>
          <w:color w:val="000000"/>
        </w:rPr>
        <w:t>inside the home directory where we will keep our image test.png.</w:t>
      </w:r>
    </w:p>
    <w:p w:rsidR="00880218" w:rsidRDefault="00880218" w:rsidP="00880218">
      <w:pPr>
        <w:pStyle w:val="Heading3"/>
        <w:spacing w:before="48" w:after="48" w:line="360" w:lineRule="atLeast"/>
        <w:ind w:right="48"/>
        <w:rPr>
          <w:b w:val="0"/>
          <w:bCs w:val="0"/>
          <w:color w:val="000000"/>
          <w:sz w:val="31"/>
          <w:szCs w:val="31"/>
        </w:rPr>
      </w:pPr>
      <w:r>
        <w:rPr>
          <w:b w:val="0"/>
          <w:bCs w:val="0"/>
          <w:color w:val="000000"/>
          <w:sz w:val="31"/>
          <w:szCs w:val="31"/>
        </w:rPr>
        <w:t>Example</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Assuming our image location is "/html/image/test.png", try the following 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Using Image in Webpage</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&lt;p&gt;</w:t>
      </w:r>
      <w:r>
        <w:rPr>
          <w:rStyle w:val="pln"/>
          <w:rFonts w:ascii="Consolas" w:hAnsi="Consolas" w:cs="Consolas"/>
          <w:sz w:val="18"/>
          <w:szCs w:val="18"/>
        </w:rPr>
        <w:t>Simple Image Insert</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&lt;img</w:t>
      </w:r>
      <w:r>
        <w:rPr>
          <w:rStyle w:val="pln"/>
          <w:rFonts w:ascii="Consolas" w:hAnsi="Consolas" w:cs="Consolas"/>
          <w:sz w:val="18"/>
          <w:szCs w:val="18"/>
        </w:rPr>
        <w:t xml:space="preserve"> </w:t>
      </w:r>
      <w:r>
        <w:rPr>
          <w:rStyle w:val="atn"/>
          <w:rFonts w:ascii="Consolas" w:hAnsi="Consolas" w:cs="Consolas"/>
          <w:color w:val="7F0055"/>
          <w:sz w:val="18"/>
          <w:szCs w:val="18"/>
        </w:rPr>
        <w:t>src</w:t>
      </w:r>
      <w:r>
        <w:rPr>
          <w:rStyle w:val="pun"/>
          <w:rFonts w:ascii="Consolas" w:hAnsi="Consolas" w:cs="Consolas"/>
          <w:color w:val="666600"/>
          <w:sz w:val="18"/>
          <w:szCs w:val="18"/>
        </w:rPr>
        <w:t>=</w:t>
      </w:r>
      <w:r>
        <w:rPr>
          <w:rStyle w:val="atv"/>
          <w:rFonts w:ascii="Consolas" w:hAnsi="Consolas" w:cs="Consolas"/>
          <w:color w:val="008800"/>
          <w:sz w:val="18"/>
          <w:szCs w:val="18"/>
        </w:rPr>
        <w:t>"/html/images/test.png"</w:t>
      </w:r>
      <w:r>
        <w:rPr>
          <w:rStyle w:val="pln"/>
          <w:rFonts w:ascii="Consolas" w:hAnsi="Consolas" w:cs="Consolas"/>
          <w:sz w:val="18"/>
          <w:szCs w:val="18"/>
        </w:rPr>
        <w:t xml:space="preserve"> </w:t>
      </w:r>
      <w:r>
        <w:rPr>
          <w:rStyle w:val="atn"/>
          <w:rFonts w:ascii="Consolas" w:hAnsi="Consolas" w:cs="Consolas"/>
          <w:color w:val="7F0055"/>
          <w:sz w:val="18"/>
          <w:szCs w:val="18"/>
        </w:rPr>
        <w:t>alt</w:t>
      </w:r>
      <w:r>
        <w:rPr>
          <w:rStyle w:val="pun"/>
          <w:rFonts w:ascii="Consolas" w:hAnsi="Consolas" w:cs="Consolas"/>
          <w:color w:val="666600"/>
          <w:sz w:val="18"/>
          <w:szCs w:val="18"/>
        </w:rPr>
        <w:t>=</w:t>
      </w:r>
      <w:r>
        <w:rPr>
          <w:rStyle w:val="atv"/>
          <w:rFonts w:ascii="Consolas" w:hAnsi="Consolas" w:cs="Consolas"/>
          <w:color w:val="008800"/>
          <w:sz w:val="18"/>
          <w:szCs w:val="18"/>
        </w:rPr>
        <w:t>"Test Image"</w:t>
      </w:r>
      <w:r>
        <w:rPr>
          <w:rStyle w:val="pln"/>
          <w:rFonts w:ascii="Consolas" w:hAnsi="Consolas" w:cs="Consolas"/>
          <w:sz w:val="18"/>
          <w:szCs w:val="18"/>
        </w:rPr>
        <w:t xml:space="preserve"> </w:t>
      </w:r>
      <w:r>
        <w:rPr>
          <w:rStyle w:val="tag"/>
          <w:rFonts w:ascii="Consolas" w:hAnsi="Consolas" w:cs="Consolas"/>
          <w:color w:val="000088"/>
          <w:sz w:val="18"/>
          <w:szCs w:val="18"/>
        </w:rPr>
        <w: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This will produce following result:</w:t>
      </w:r>
    </w:p>
    <w:p w:rsidR="00511AE2" w:rsidRDefault="00511AE2" w:rsidP="00880218">
      <w:pPr>
        <w:pStyle w:val="NormalWeb"/>
        <w:spacing w:before="0" w:beforeAutospacing="0" w:after="240" w:afterAutospacing="0" w:line="360" w:lineRule="atLeast"/>
        <w:ind w:left="48" w:right="48"/>
        <w:jc w:val="both"/>
        <w:rPr>
          <w:color w:val="000000"/>
        </w:rPr>
      </w:pPr>
      <w:r>
        <w:rPr>
          <w:rFonts w:ascii="Arial" w:hAnsi="Arial" w:cs="Arial"/>
          <w:noProof/>
          <w:color w:val="333333"/>
          <w:kern w:val="36"/>
          <w:sz w:val="54"/>
          <w:szCs w:val="54"/>
        </w:rPr>
        <w:drawing>
          <wp:inline distT="0" distB="0" distL="0" distR="0" wp14:anchorId="7FBA4E1C" wp14:editId="29537C03">
            <wp:extent cx="2107096" cy="94489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112380" cy="947260"/>
                    </a:xfrm>
                    <a:prstGeom prst="rect">
                      <a:avLst/>
                    </a:prstGeom>
                    <a:noFill/>
                    <a:ln>
                      <a:noFill/>
                    </a:ln>
                  </pic:spPr>
                </pic:pic>
              </a:graphicData>
            </a:graphic>
          </wp:inline>
        </w:drawing>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Simple Image Insert</w:t>
      </w:r>
    </w:p>
    <w:p w:rsidR="00880218" w:rsidRDefault="00880218" w:rsidP="00880218">
      <w:r>
        <w:rPr>
          <w:noProof/>
          <w:lang w:eastAsia="en-IN"/>
        </w:rPr>
        <mc:AlternateContent>
          <mc:Choice Requires="wps">
            <w:drawing>
              <wp:inline distT="0" distB="0" distL="0" distR="0">
                <wp:extent cx="302260" cy="302260"/>
                <wp:effectExtent l="0" t="0" r="0" b="0"/>
                <wp:docPr id="30" name="Rectangle 30" descr="Tes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Tes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BXAxlL&#10;wAIAAMw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880218" w:rsidRDefault="00880218" w:rsidP="00880218">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Set Image Width/Height</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You can set image width and height based on your requirement using</w:t>
      </w:r>
      <w:r>
        <w:rPr>
          <w:rStyle w:val="apple-converted-space"/>
          <w:color w:val="000000"/>
        </w:rPr>
        <w:t> </w:t>
      </w:r>
      <w:r>
        <w:rPr>
          <w:b/>
          <w:bCs/>
          <w:color w:val="000000"/>
        </w:rPr>
        <w:t>width</w:t>
      </w:r>
      <w:r>
        <w:rPr>
          <w:rStyle w:val="apple-converted-space"/>
          <w:color w:val="000000"/>
        </w:rPr>
        <w:t> </w:t>
      </w:r>
      <w:r>
        <w:rPr>
          <w:color w:val="000000"/>
        </w:rPr>
        <w:t>and</w:t>
      </w:r>
      <w:r>
        <w:rPr>
          <w:rStyle w:val="apple-converted-space"/>
          <w:color w:val="000000"/>
        </w:rPr>
        <w:t> </w:t>
      </w:r>
      <w:r>
        <w:rPr>
          <w:b/>
          <w:bCs/>
          <w:color w:val="000000"/>
        </w:rPr>
        <w:t>height</w:t>
      </w:r>
      <w:r>
        <w:rPr>
          <w:color w:val="000000"/>
        </w:rPr>
        <w:t>attributes. You can specify width and height of the image in terms of either pixels or percentage of its actual size.</w:t>
      </w:r>
    </w:p>
    <w:p w:rsidR="00880218" w:rsidRDefault="00880218" w:rsidP="00880218">
      <w:pPr>
        <w:pStyle w:val="Heading3"/>
        <w:spacing w:before="48" w:after="48" w:line="360" w:lineRule="atLeast"/>
        <w:ind w:right="48"/>
        <w:rPr>
          <w:b w:val="0"/>
          <w:bCs w:val="0"/>
          <w:color w:val="000000"/>
          <w:sz w:val="31"/>
          <w:szCs w:val="31"/>
        </w:rPr>
      </w:pPr>
      <w:r>
        <w:rPr>
          <w:b w:val="0"/>
          <w:bCs w:val="0"/>
          <w:color w:val="000000"/>
          <w:sz w:val="31"/>
          <w:szCs w:val="31"/>
        </w:rPr>
        <w:t>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lastRenderedPageBreak/>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Set Image Width and Height</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&lt;p&gt;</w:t>
      </w:r>
      <w:r>
        <w:rPr>
          <w:rStyle w:val="pln"/>
          <w:rFonts w:ascii="Consolas" w:hAnsi="Consolas" w:cs="Consolas"/>
          <w:sz w:val="18"/>
          <w:szCs w:val="18"/>
        </w:rPr>
        <w:t>Setting image width and height</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&lt;img</w:t>
      </w:r>
      <w:r>
        <w:rPr>
          <w:rStyle w:val="pln"/>
          <w:rFonts w:ascii="Consolas" w:hAnsi="Consolas" w:cs="Consolas"/>
          <w:sz w:val="18"/>
          <w:szCs w:val="18"/>
        </w:rPr>
        <w:t xml:space="preserve"> </w:t>
      </w:r>
      <w:r>
        <w:rPr>
          <w:rStyle w:val="atn"/>
          <w:rFonts w:ascii="Consolas" w:hAnsi="Consolas" w:cs="Consolas"/>
          <w:color w:val="7F0055"/>
          <w:sz w:val="18"/>
          <w:szCs w:val="18"/>
        </w:rPr>
        <w:t>src</w:t>
      </w:r>
      <w:r>
        <w:rPr>
          <w:rStyle w:val="pun"/>
          <w:rFonts w:ascii="Consolas" w:hAnsi="Consolas" w:cs="Consolas"/>
          <w:color w:val="666600"/>
          <w:sz w:val="18"/>
          <w:szCs w:val="18"/>
        </w:rPr>
        <w:t>=</w:t>
      </w:r>
      <w:r>
        <w:rPr>
          <w:rStyle w:val="atv"/>
          <w:rFonts w:ascii="Consolas" w:hAnsi="Consolas" w:cs="Consolas"/>
          <w:color w:val="008800"/>
          <w:sz w:val="18"/>
          <w:szCs w:val="18"/>
        </w:rPr>
        <w:t>"/html/images/test.png"</w:t>
      </w:r>
      <w:r>
        <w:rPr>
          <w:rStyle w:val="pln"/>
          <w:rFonts w:ascii="Consolas" w:hAnsi="Consolas" w:cs="Consolas"/>
          <w:sz w:val="18"/>
          <w:szCs w:val="18"/>
        </w:rPr>
        <w:t xml:space="preserve"> </w:t>
      </w:r>
      <w:r>
        <w:rPr>
          <w:rStyle w:val="atn"/>
          <w:rFonts w:ascii="Consolas" w:hAnsi="Consolas" w:cs="Consolas"/>
          <w:color w:val="7F0055"/>
          <w:sz w:val="18"/>
          <w:szCs w:val="18"/>
        </w:rPr>
        <w:t>alt</w:t>
      </w:r>
      <w:r>
        <w:rPr>
          <w:rStyle w:val="pun"/>
          <w:rFonts w:ascii="Consolas" w:hAnsi="Consolas" w:cs="Consolas"/>
          <w:color w:val="666600"/>
          <w:sz w:val="18"/>
          <w:szCs w:val="18"/>
        </w:rPr>
        <w:t>=</w:t>
      </w:r>
      <w:r>
        <w:rPr>
          <w:rStyle w:val="atv"/>
          <w:rFonts w:ascii="Consolas" w:hAnsi="Consolas" w:cs="Consolas"/>
          <w:color w:val="008800"/>
          <w:sz w:val="18"/>
          <w:szCs w:val="18"/>
        </w:rPr>
        <w:t>"Test Image"</w:t>
      </w:r>
      <w:r>
        <w:rPr>
          <w:rStyle w:val="pln"/>
          <w:rFonts w:ascii="Consolas" w:hAnsi="Consolas" w:cs="Consolas"/>
          <w:sz w:val="18"/>
          <w:szCs w:val="18"/>
        </w:rPr>
        <w:t xml:space="preserve"> </w:t>
      </w:r>
      <w:r>
        <w:rPr>
          <w:rStyle w:val="atn"/>
          <w:rFonts w:ascii="Consolas" w:hAnsi="Consolas" w:cs="Consolas"/>
          <w:color w:val="7F0055"/>
          <w:sz w:val="18"/>
          <w:szCs w:val="18"/>
        </w:rPr>
        <w:t>width</w:t>
      </w:r>
      <w:r>
        <w:rPr>
          <w:rStyle w:val="pun"/>
          <w:rFonts w:ascii="Consolas" w:hAnsi="Consolas" w:cs="Consolas"/>
          <w:color w:val="666600"/>
          <w:sz w:val="18"/>
          <w:szCs w:val="18"/>
        </w:rPr>
        <w:t>=</w:t>
      </w:r>
      <w:r>
        <w:rPr>
          <w:rStyle w:val="atv"/>
          <w:rFonts w:ascii="Consolas" w:hAnsi="Consolas" w:cs="Consolas"/>
          <w:color w:val="008800"/>
          <w:sz w:val="18"/>
          <w:szCs w:val="18"/>
        </w:rPr>
        <w:t>"150"</w:t>
      </w:r>
      <w:r>
        <w:rPr>
          <w:rStyle w:val="pln"/>
          <w:rFonts w:ascii="Consolas" w:hAnsi="Consolas" w:cs="Consolas"/>
          <w:sz w:val="18"/>
          <w:szCs w:val="18"/>
        </w:rPr>
        <w:t xml:space="preserve"> </w:t>
      </w:r>
      <w:r>
        <w:rPr>
          <w:rStyle w:val="atn"/>
          <w:rFonts w:ascii="Consolas" w:hAnsi="Consolas" w:cs="Consolas"/>
          <w:color w:val="7F0055"/>
          <w:sz w:val="18"/>
          <w:szCs w:val="18"/>
        </w:rPr>
        <w:t>height</w:t>
      </w:r>
      <w:r>
        <w:rPr>
          <w:rStyle w:val="pun"/>
          <w:rFonts w:ascii="Consolas" w:hAnsi="Consolas" w:cs="Consolas"/>
          <w:color w:val="666600"/>
          <w:sz w:val="18"/>
          <w:szCs w:val="18"/>
        </w:rPr>
        <w:t>=</w:t>
      </w:r>
      <w:r>
        <w:rPr>
          <w:rStyle w:val="atv"/>
          <w:rFonts w:ascii="Consolas" w:hAnsi="Consolas" w:cs="Consolas"/>
          <w:color w:val="008800"/>
          <w:sz w:val="18"/>
          <w:szCs w:val="18"/>
        </w:rPr>
        <w:t>"100"</w:t>
      </w:r>
      <w:r>
        <w:rPr>
          <w:rStyle w:val="tag"/>
          <w:rFonts w:ascii="Consolas" w:hAnsi="Consolas" w:cs="Consolas"/>
          <w:color w:val="000088"/>
          <w:sz w:val="18"/>
          <w:szCs w:val="18"/>
        </w:rPr>
        <w: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This will produce following result:</w:t>
      </w:r>
    </w:p>
    <w:p w:rsidR="00511AE2" w:rsidRDefault="00511AE2" w:rsidP="00880218">
      <w:pPr>
        <w:pStyle w:val="NormalWeb"/>
        <w:spacing w:before="0" w:beforeAutospacing="0" w:after="240" w:afterAutospacing="0" w:line="360" w:lineRule="atLeast"/>
        <w:ind w:left="48" w:right="48"/>
        <w:jc w:val="both"/>
        <w:rPr>
          <w:color w:val="000000"/>
        </w:rPr>
      </w:pPr>
      <w:r>
        <w:rPr>
          <w:rFonts w:ascii="Arial" w:hAnsi="Arial" w:cs="Arial"/>
          <w:noProof/>
          <w:color w:val="333333"/>
          <w:kern w:val="36"/>
          <w:sz w:val="54"/>
          <w:szCs w:val="54"/>
        </w:rPr>
        <w:drawing>
          <wp:inline distT="0" distB="0" distL="0" distR="0" wp14:anchorId="76532C97" wp14:editId="6FE286BC">
            <wp:extent cx="1860605" cy="678653"/>
            <wp:effectExtent l="0" t="0" r="635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865271" cy="680355"/>
                    </a:xfrm>
                    <a:prstGeom prst="rect">
                      <a:avLst/>
                    </a:prstGeom>
                    <a:noFill/>
                    <a:ln>
                      <a:noFill/>
                    </a:ln>
                  </pic:spPr>
                </pic:pic>
              </a:graphicData>
            </a:graphic>
          </wp:inline>
        </w:drawing>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Setting image width and height</w:t>
      </w:r>
    </w:p>
    <w:p w:rsidR="00880218" w:rsidRDefault="00880218" w:rsidP="00880218">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Set Image Border</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By default image will have a border around it, you can specify border thickness in terms of pixels using</w:t>
      </w:r>
      <w:r>
        <w:rPr>
          <w:rStyle w:val="apple-converted-space"/>
          <w:color w:val="000000"/>
        </w:rPr>
        <w:t> </w:t>
      </w:r>
      <w:r>
        <w:rPr>
          <w:b/>
          <w:bCs/>
          <w:color w:val="000000"/>
        </w:rPr>
        <w:t>border</w:t>
      </w:r>
      <w:r>
        <w:rPr>
          <w:rStyle w:val="apple-converted-space"/>
          <w:color w:val="000000"/>
        </w:rPr>
        <w:t> </w:t>
      </w:r>
      <w:r>
        <w:rPr>
          <w:color w:val="000000"/>
        </w:rPr>
        <w:t>attribute. A thickness of 0 means, no border around the picture.</w:t>
      </w:r>
    </w:p>
    <w:p w:rsidR="00880218" w:rsidRDefault="00880218" w:rsidP="00880218">
      <w:pPr>
        <w:pStyle w:val="Heading3"/>
        <w:spacing w:before="48" w:after="48" w:line="360" w:lineRule="atLeast"/>
        <w:ind w:right="48"/>
        <w:rPr>
          <w:b w:val="0"/>
          <w:bCs w:val="0"/>
          <w:color w:val="000000"/>
          <w:sz w:val="31"/>
          <w:szCs w:val="31"/>
        </w:rPr>
      </w:pPr>
      <w:r>
        <w:rPr>
          <w:b w:val="0"/>
          <w:bCs w:val="0"/>
          <w:color w:val="000000"/>
          <w:sz w:val="31"/>
          <w:szCs w:val="31"/>
        </w:rPr>
        <w:t>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Set Image Border</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&lt;p&gt;</w:t>
      </w:r>
      <w:r>
        <w:rPr>
          <w:rStyle w:val="pln"/>
          <w:rFonts w:ascii="Consolas" w:hAnsi="Consolas" w:cs="Consolas"/>
          <w:sz w:val="18"/>
          <w:szCs w:val="18"/>
        </w:rPr>
        <w:t>Setting image Border</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&lt;img</w:t>
      </w:r>
      <w:r>
        <w:rPr>
          <w:rStyle w:val="pln"/>
          <w:rFonts w:ascii="Consolas" w:hAnsi="Consolas" w:cs="Consolas"/>
          <w:sz w:val="18"/>
          <w:szCs w:val="18"/>
        </w:rPr>
        <w:t xml:space="preserve"> </w:t>
      </w:r>
      <w:r>
        <w:rPr>
          <w:rStyle w:val="atn"/>
          <w:rFonts w:ascii="Consolas" w:hAnsi="Consolas" w:cs="Consolas"/>
          <w:color w:val="7F0055"/>
          <w:sz w:val="18"/>
          <w:szCs w:val="18"/>
        </w:rPr>
        <w:t>src</w:t>
      </w:r>
      <w:r>
        <w:rPr>
          <w:rStyle w:val="pun"/>
          <w:rFonts w:ascii="Consolas" w:hAnsi="Consolas" w:cs="Consolas"/>
          <w:color w:val="666600"/>
          <w:sz w:val="18"/>
          <w:szCs w:val="18"/>
        </w:rPr>
        <w:t>=</w:t>
      </w:r>
      <w:r>
        <w:rPr>
          <w:rStyle w:val="atv"/>
          <w:rFonts w:ascii="Consolas" w:hAnsi="Consolas" w:cs="Consolas"/>
          <w:color w:val="008800"/>
          <w:sz w:val="18"/>
          <w:szCs w:val="18"/>
        </w:rPr>
        <w:t>"/html/images/test.png"</w:t>
      </w:r>
      <w:r>
        <w:rPr>
          <w:rStyle w:val="pln"/>
          <w:rFonts w:ascii="Consolas" w:hAnsi="Consolas" w:cs="Consolas"/>
          <w:sz w:val="18"/>
          <w:szCs w:val="18"/>
        </w:rPr>
        <w:t xml:space="preserve"> </w:t>
      </w:r>
      <w:r>
        <w:rPr>
          <w:rStyle w:val="atn"/>
          <w:rFonts w:ascii="Consolas" w:hAnsi="Consolas" w:cs="Consolas"/>
          <w:color w:val="7F0055"/>
          <w:sz w:val="18"/>
          <w:szCs w:val="18"/>
        </w:rPr>
        <w:t>alt</w:t>
      </w:r>
      <w:r>
        <w:rPr>
          <w:rStyle w:val="pun"/>
          <w:rFonts w:ascii="Consolas" w:hAnsi="Consolas" w:cs="Consolas"/>
          <w:color w:val="666600"/>
          <w:sz w:val="18"/>
          <w:szCs w:val="18"/>
        </w:rPr>
        <w:t>=</w:t>
      </w:r>
      <w:r>
        <w:rPr>
          <w:rStyle w:val="atv"/>
          <w:rFonts w:ascii="Consolas" w:hAnsi="Consolas" w:cs="Consolas"/>
          <w:color w:val="008800"/>
          <w:sz w:val="18"/>
          <w:szCs w:val="18"/>
        </w:rPr>
        <w:t>"Test Image"</w:t>
      </w:r>
      <w:r>
        <w:rPr>
          <w:rStyle w:val="pln"/>
          <w:rFonts w:ascii="Consolas" w:hAnsi="Consolas" w:cs="Consolas"/>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"3"</w:t>
      </w:r>
      <w:r>
        <w:rPr>
          <w:rStyle w:val="tag"/>
          <w:rFonts w:ascii="Consolas" w:hAnsi="Consolas" w:cs="Consolas"/>
          <w:color w:val="000088"/>
          <w:sz w:val="18"/>
          <w:szCs w:val="18"/>
        </w:rPr>
        <w: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511AE2" w:rsidRDefault="00511AE2" w:rsidP="00880218">
      <w:pPr>
        <w:pStyle w:val="Heading2"/>
        <w:spacing w:before="48" w:beforeAutospacing="0" w:after="48" w:afterAutospacing="0" w:line="360" w:lineRule="atLeast"/>
        <w:ind w:right="48"/>
        <w:rPr>
          <w:b w:val="0"/>
          <w:bCs w:val="0"/>
          <w:color w:val="121214"/>
          <w:spacing w:val="-15"/>
          <w:sz w:val="41"/>
          <w:szCs w:val="41"/>
        </w:rPr>
      </w:pPr>
    </w:p>
    <w:p w:rsidR="00511AE2" w:rsidRDefault="00511AE2" w:rsidP="00880218">
      <w:pPr>
        <w:pStyle w:val="Heading2"/>
        <w:spacing w:before="48" w:beforeAutospacing="0" w:after="48" w:afterAutospacing="0" w:line="360" w:lineRule="atLeast"/>
        <w:ind w:right="48"/>
        <w:rPr>
          <w:b w:val="0"/>
          <w:bCs w:val="0"/>
          <w:color w:val="121214"/>
          <w:spacing w:val="-15"/>
          <w:sz w:val="41"/>
          <w:szCs w:val="41"/>
        </w:rPr>
      </w:pPr>
    </w:p>
    <w:p w:rsidR="00511AE2" w:rsidRDefault="00511AE2" w:rsidP="00880218">
      <w:pPr>
        <w:pStyle w:val="Heading2"/>
        <w:spacing w:before="48" w:beforeAutospacing="0" w:after="48" w:afterAutospacing="0" w:line="360" w:lineRule="atLeast"/>
        <w:ind w:right="48"/>
        <w:rPr>
          <w:b w:val="0"/>
          <w:bCs w:val="0"/>
          <w:color w:val="121214"/>
          <w:spacing w:val="-15"/>
          <w:sz w:val="41"/>
          <w:szCs w:val="41"/>
        </w:rPr>
      </w:pPr>
    </w:p>
    <w:p w:rsidR="00880218" w:rsidRDefault="00880218" w:rsidP="00880218">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lastRenderedPageBreak/>
        <w:t>Set Image Alignment</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By default image will align at the left side of the page, but you can use</w:t>
      </w:r>
      <w:r>
        <w:rPr>
          <w:rStyle w:val="apple-converted-space"/>
          <w:color w:val="000000"/>
        </w:rPr>
        <w:t> </w:t>
      </w:r>
      <w:r>
        <w:rPr>
          <w:b/>
          <w:bCs/>
          <w:color w:val="000000"/>
        </w:rPr>
        <w:t>align</w:t>
      </w:r>
      <w:r>
        <w:rPr>
          <w:rStyle w:val="apple-converted-space"/>
          <w:color w:val="000000"/>
        </w:rPr>
        <w:t> </w:t>
      </w:r>
      <w:r>
        <w:rPr>
          <w:color w:val="000000"/>
        </w:rPr>
        <w:t>attribute to set it in the center or right.</w:t>
      </w:r>
    </w:p>
    <w:p w:rsidR="00880218" w:rsidRDefault="00880218" w:rsidP="00880218">
      <w:pPr>
        <w:pStyle w:val="Heading3"/>
        <w:spacing w:before="48" w:after="48" w:line="360" w:lineRule="atLeast"/>
        <w:ind w:right="48"/>
        <w:rPr>
          <w:b w:val="0"/>
          <w:bCs w:val="0"/>
          <w:color w:val="000000"/>
          <w:sz w:val="31"/>
          <w:szCs w:val="31"/>
        </w:rPr>
      </w:pPr>
      <w:r>
        <w:rPr>
          <w:b w:val="0"/>
          <w:bCs w:val="0"/>
          <w:color w:val="000000"/>
          <w:sz w:val="31"/>
          <w:szCs w:val="31"/>
        </w:rPr>
        <w:t>Example</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Set Image Alignment</w:t>
      </w:r>
      <w:r>
        <w:rPr>
          <w:rStyle w:val="tag"/>
          <w:rFonts w:ascii="Consolas" w:hAnsi="Consolas" w:cs="Consolas"/>
          <w:color w:val="000088"/>
          <w:sz w:val="18"/>
          <w:szCs w:val="18"/>
        </w:rPr>
        <w:t>&lt;/title&gt;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&lt;p&gt;</w:t>
      </w:r>
      <w:r>
        <w:rPr>
          <w:rStyle w:val="pln"/>
          <w:rFonts w:ascii="Consolas" w:hAnsi="Consolas" w:cs="Consolas"/>
          <w:sz w:val="18"/>
          <w:szCs w:val="18"/>
        </w:rPr>
        <w:t>Setting image Alignment</w:t>
      </w:r>
      <w:r>
        <w:rPr>
          <w:rStyle w:val="tag"/>
          <w:rFonts w:ascii="Consolas" w:hAnsi="Consolas" w:cs="Consolas"/>
          <w:color w:val="000088"/>
          <w:sz w:val="18"/>
          <w:szCs w:val="18"/>
        </w:rPr>
        <w:t>&lt;/p&gt;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&lt;img</w:t>
      </w:r>
      <w:r>
        <w:rPr>
          <w:rStyle w:val="pln"/>
          <w:rFonts w:ascii="Consolas" w:hAnsi="Consolas" w:cs="Consolas"/>
          <w:sz w:val="18"/>
          <w:szCs w:val="18"/>
        </w:rPr>
        <w:t xml:space="preserve"> </w:t>
      </w:r>
      <w:r>
        <w:rPr>
          <w:rStyle w:val="atn"/>
          <w:rFonts w:ascii="Consolas" w:hAnsi="Consolas" w:cs="Consolas"/>
          <w:color w:val="7F0055"/>
          <w:sz w:val="18"/>
          <w:szCs w:val="18"/>
        </w:rPr>
        <w:t>src</w:t>
      </w:r>
      <w:r>
        <w:rPr>
          <w:rStyle w:val="pun"/>
          <w:rFonts w:ascii="Consolas" w:hAnsi="Consolas" w:cs="Consolas"/>
          <w:color w:val="666600"/>
          <w:sz w:val="18"/>
          <w:szCs w:val="18"/>
        </w:rPr>
        <w:t>=</w:t>
      </w:r>
      <w:r>
        <w:rPr>
          <w:rStyle w:val="atv"/>
          <w:rFonts w:ascii="Consolas" w:hAnsi="Consolas" w:cs="Consolas"/>
          <w:color w:val="008800"/>
          <w:sz w:val="18"/>
          <w:szCs w:val="18"/>
        </w:rPr>
        <w:t>"/html/images/test.png"</w:t>
      </w:r>
      <w:r>
        <w:rPr>
          <w:rStyle w:val="pln"/>
          <w:rFonts w:ascii="Consolas" w:hAnsi="Consolas" w:cs="Consolas"/>
          <w:sz w:val="18"/>
          <w:szCs w:val="18"/>
        </w:rPr>
        <w:t xml:space="preserve"> </w:t>
      </w:r>
      <w:r>
        <w:rPr>
          <w:rStyle w:val="atn"/>
          <w:rFonts w:ascii="Consolas" w:hAnsi="Consolas" w:cs="Consolas"/>
          <w:color w:val="7F0055"/>
          <w:sz w:val="18"/>
          <w:szCs w:val="18"/>
        </w:rPr>
        <w:t>alt</w:t>
      </w:r>
      <w:r>
        <w:rPr>
          <w:rStyle w:val="pun"/>
          <w:rFonts w:ascii="Consolas" w:hAnsi="Consolas" w:cs="Consolas"/>
          <w:color w:val="666600"/>
          <w:sz w:val="18"/>
          <w:szCs w:val="18"/>
        </w:rPr>
        <w:t>=</w:t>
      </w:r>
      <w:r>
        <w:rPr>
          <w:rStyle w:val="atv"/>
          <w:rFonts w:ascii="Consolas" w:hAnsi="Consolas" w:cs="Consolas"/>
          <w:color w:val="008800"/>
          <w:sz w:val="18"/>
          <w:szCs w:val="18"/>
        </w:rPr>
        <w:t>"Test Image"</w:t>
      </w:r>
      <w:r>
        <w:rPr>
          <w:rStyle w:val="pln"/>
          <w:rFonts w:ascii="Consolas" w:hAnsi="Consolas" w:cs="Consolas"/>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"3"</w:t>
      </w:r>
      <w:r>
        <w:rPr>
          <w:rStyle w:val="pln"/>
          <w:rFonts w:ascii="Consolas" w:hAnsi="Consolas" w:cs="Consolas"/>
          <w:sz w:val="18"/>
          <w:szCs w:val="18"/>
        </w:rPr>
        <w:t xml:space="preserve"> </w:t>
      </w:r>
      <w:r>
        <w:rPr>
          <w:rStyle w:val="atn"/>
          <w:rFonts w:ascii="Consolas" w:hAnsi="Consolas" w:cs="Consolas"/>
          <w:color w:val="7F0055"/>
          <w:sz w:val="18"/>
          <w:szCs w:val="18"/>
        </w:rPr>
        <w:t>align</w:t>
      </w:r>
      <w:r>
        <w:rPr>
          <w:rStyle w:val="pun"/>
          <w:rFonts w:ascii="Consolas" w:hAnsi="Consolas" w:cs="Consolas"/>
          <w:color w:val="666600"/>
          <w:sz w:val="18"/>
          <w:szCs w:val="18"/>
        </w:rPr>
        <w:t>=</w:t>
      </w:r>
      <w:r>
        <w:rPr>
          <w:rStyle w:val="atv"/>
          <w:rFonts w:ascii="Consolas" w:hAnsi="Consolas" w:cs="Consolas"/>
          <w:color w:val="008800"/>
          <w:sz w:val="18"/>
          <w:szCs w:val="18"/>
        </w:rPr>
        <w:t>"right"</w:t>
      </w:r>
      <w:r>
        <w:rPr>
          <w:rStyle w:val="tag"/>
          <w:rFonts w:ascii="Consolas" w:hAnsi="Consolas" w:cs="Consolas"/>
          <w:color w:val="000088"/>
          <w:sz w:val="18"/>
          <w:szCs w:val="18"/>
        </w:rPr>
        <w:t>/&gt;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80218" w:rsidRDefault="00880218" w:rsidP="008802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This will produce following result:</w:t>
      </w:r>
    </w:p>
    <w:p w:rsidR="00880218" w:rsidRDefault="00880218" w:rsidP="00880218">
      <w:pPr>
        <w:pStyle w:val="NormalWeb"/>
        <w:spacing w:before="0" w:beforeAutospacing="0" w:after="240" w:afterAutospacing="0" w:line="360" w:lineRule="atLeast"/>
        <w:ind w:left="48" w:right="48"/>
        <w:jc w:val="both"/>
        <w:rPr>
          <w:color w:val="000000"/>
        </w:rPr>
      </w:pPr>
      <w:r>
        <w:rPr>
          <w:color w:val="000000"/>
        </w:rPr>
        <w:t>Setting image Alignment</w:t>
      </w:r>
      <w:r w:rsidR="00211D64">
        <w:rPr>
          <w:color w:val="000000"/>
        </w:rPr>
        <w:t xml:space="preserve">       </w:t>
      </w:r>
      <w:r w:rsidR="00B12E49">
        <w:rPr>
          <w:color w:val="000000"/>
        </w:rPr>
        <w:t xml:space="preserve">                          </w:t>
      </w:r>
      <w:r w:rsidR="00211D64">
        <w:rPr>
          <w:color w:val="000000"/>
        </w:rPr>
        <w:t xml:space="preserve">   </w:t>
      </w:r>
      <w:r w:rsidR="00211D64">
        <w:rPr>
          <w:rFonts w:ascii="Arial" w:hAnsi="Arial" w:cs="Arial"/>
          <w:noProof/>
          <w:color w:val="333333"/>
          <w:kern w:val="36"/>
          <w:sz w:val="54"/>
          <w:szCs w:val="54"/>
        </w:rPr>
        <w:drawing>
          <wp:inline distT="0" distB="0" distL="0" distR="0" wp14:anchorId="35218C22" wp14:editId="6309B709">
            <wp:extent cx="2759103" cy="1237271"/>
            <wp:effectExtent l="0" t="0" r="317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762996" cy="1239017"/>
                    </a:xfrm>
                    <a:prstGeom prst="rect">
                      <a:avLst/>
                    </a:prstGeom>
                    <a:noFill/>
                    <a:ln>
                      <a:noFill/>
                    </a:ln>
                  </pic:spPr>
                </pic:pic>
              </a:graphicData>
            </a:graphic>
          </wp:inline>
        </w:drawing>
      </w:r>
    </w:p>
    <w:p w:rsidR="00880218" w:rsidRDefault="00880218" w:rsidP="00880218">
      <w:pPr>
        <w:jc w:val="right"/>
      </w:pPr>
    </w:p>
    <w:p w:rsidR="00A2365D" w:rsidRDefault="00A2365D"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p>
    <w:p w:rsidR="00A2365D" w:rsidRDefault="00A2365D"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p>
    <w:p w:rsidR="00A2365D" w:rsidRDefault="00A2365D"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p>
    <w:p w:rsidR="00A2365D" w:rsidRDefault="00A2365D"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p>
    <w:p w:rsidR="00A2365D" w:rsidRDefault="00A2365D"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The HTML tables allow web authors to arrange data like text, images, links, other tables, etc. into rows and columns of cells.</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HTML tables are created using the</w:t>
      </w:r>
      <w:r>
        <w:rPr>
          <w:rStyle w:val="apple-converted-space"/>
          <w:rFonts w:ascii="Arial" w:hAnsi="Arial" w:cs="Arial"/>
          <w:color w:val="000000"/>
          <w:sz w:val="21"/>
          <w:szCs w:val="21"/>
        </w:rPr>
        <w:t> </w:t>
      </w:r>
      <w:r>
        <w:rPr>
          <w:rFonts w:ascii="Arial" w:hAnsi="Arial" w:cs="Arial"/>
          <w:b/>
          <w:bCs/>
          <w:color w:val="000000"/>
          <w:sz w:val="21"/>
          <w:szCs w:val="21"/>
        </w:rPr>
        <w:t>&lt;table&gt;</w:t>
      </w:r>
      <w:r>
        <w:rPr>
          <w:rStyle w:val="apple-converted-space"/>
          <w:rFonts w:ascii="Arial" w:hAnsi="Arial" w:cs="Arial"/>
          <w:color w:val="000000"/>
          <w:sz w:val="21"/>
          <w:szCs w:val="21"/>
        </w:rPr>
        <w:t> </w:t>
      </w:r>
      <w:r>
        <w:rPr>
          <w:rFonts w:ascii="Arial" w:hAnsi="Arial" w:cs="Arial"/>
          <w:color w:val="000000"/>
          <w:sz w:val="21"/>
          <w:szCs w:val="21"/>
        </w:rPr>
        <w:t>tag in which the</w:t>
      </w:r>
      <w:r>
        <w:rPr>
          <w:rStyle w:val="apple-converted-space"/>
          <w:rFonts w:ascii="Arial" w:hAnsi="Arial" w:cs="Arial"/>
          <w:color w:val="000000"/>
          <w:sz w:val="21"/>
          <w:szCs w:val="21"/>
        </w:rPr>
        <w:t> </w:t>
      </w:r>
      <w:r>
        <w:rPr>
          <w:rFonts w:ascii="Arial" w:hAnsi="Arial" w:cs="Arial"/>
          <w:b/>
          <w:bCs/>
          <w:color w:val="000000"/>
          <w:sz w:val="21"/>
          <w:szCs w:val="21"/>
        </w:rPr>
        <w:t>&lt;tr&gt;</w:t>
      </w:r>
      <w:r>
        <w:rPr>
          <w:rStyle w:val="apple-converted-space"/>
          <w:rFonts w:ascii="Arial" w:hAnsi="Arial" w:cs="Arial"/>
          <w:color w:val="000000"/>
          <w:sz w:val="21"/>
          <w:szCs w:val="21"/>
        </w:rPr>
        <w:t> </w:t>
      </w:r>
      <w:r>
        <w:rPr>
          <w:rFonts w:ascii="Arial" w:hAnsi="Arial" w:cs="Arial"/>
          <w:color w:val="000000"/>
          <w:sz w:val="21"/>
          <w:szCs w:val="21"/>
        </w:rPr>
        <w:t>tag is used to create table rows and</w:t>
      </w:r>
      <w:r>
        <w:rPr>
          <w:rStyle w:val="apple-converted-space"/>
          <w:rFonts w:ascii="Arial" w:hAnsi="Arial" w:cs="Arial"/>
          <w:color w:val="000000"/>
          <w:sz w:val="21"/>
          <w:szCs w:val="21"/>
        </w:rPr>
        <w:t> </w:t>
      </w:r>
      <w:r>
        <w:rPr>
          <w:rFonts w:ascii="Arial" w:hAnsi="Arial" w:cs="Arial"/>
          <w:b/>
          <w:bCs/>
          <w:color w:val="000000"/>
          <w:sz w:val="21"/>
          <w:szCs w:val="21"/>
        </w:rPr>
        <w:t>&lt;td&gt;</w:t>
      </w:r>
      <w:r>
        <w:rPr>
          <w:rStyle w:val="apple-converted-space"/>
          <w:rFonts w:ascii="Arial" w:hAnsi="Arial" w:cs="Arial"/>
          <w:color w:val="000000"/>
          <w:sz w:val="21"/>
          <w:szCs w:val="21"/>
        </w:rPr>
        <w:t> </w:t>
      </w:r>
      <w:r>
        <w:rPr>
          <w:rFonts w:ascii="Arial" w:hAnsi="Arial" w:cs="Arial"/>
          <w:color w:val="000000"/>
          <w:sz w:val="21"/>
          <w:szCs w:val="21"/>
        </w:rPr>
        <w:t>tag is used to create data cells.</w:t>
      </w:r>
    </w:p>
    <w:p w:rsidR="00511AE2" w:rsidRDefault="00511AE2" w:rsidP="00511AE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Tables</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1, Column 1</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1, Column 2</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2, Column 1</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2, Column 2</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6"/>
        <w:gridCol w:w="1616"/>
      </w:tblGrid>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1, Column 2</w:t>
            </w:r>
          </w:p>
        </w:tc>
      </w:tr>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2, Column 2</w:t>
            </w:r>
          </w:p>
        </w:tc>
      </w:tr>
    </w:tbl>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w:t>
      </w:r>
      <w:r>
        <w:rPr>
          <w:rStyle w:val="apple-converted-space"/>
          <w:rFonts w:ascii="Arial" w:hAnsi="Arial" w:cs="Arial"/>
          <w:color w:val="000000"/>
          <w:sz w:val="21"/>
          <w:szCs w:val="21"/>
        </w:rPr>
        <w:t> </w:t>
      </w:r>
      <w:r>
        <w:rPr>
          <w:rFonts w:ascii="Arial" w:hAnsi="Arial" w:cs="Arial"/>
          <w:b/>
          <w:bCs/>
          <w:color w:val="000000"/>
          <w:sz w:val="21"/>
          <w:szCs w:val="21"/>
        </w:rPr>
        <w:t>border</w:t>
      </w:r>
      <w:r>
        <w:rPr>
          <w:rStyle w:val="apple-converted-space"/>
          <w:rFonts w:ascii="Arial" w:hAnsi="Arial" w:cs="Arial"/>
          <w:color w:val="000000"/>
          <w:sz w:val="21"/>
          <w:szCs w:val="21"/>
        </w:rPr>
        <w:t> </w:t>
      </w:r>
      <w:r>
        <w:rPr>
          <w:rFonts w:ascii="Arial" w:hAnsi="Arial" w:cs="Arial"/>
          <w:color w:val="000000"/>
          <w:sz w:val="21"/>
          <w:szCs w:val="21"/>
        </w:rPr>
        <w:t>is an attribute of &lt;table&gt; tag and it is used to put a border across all the cells. If you do not need a border then you can use border="0".</w:t>
      </w:r>
    </w:p>
    <w:p w:rsidR="00511AE2" w:rsidRDefault="00511AE2" w:rsidP="00511AE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Table Heading</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Table heading can be defined using</w:t>
      </w:r>
      <w:r>
        <w:rPr>
          <w:rStyle w:val="apple-converted-space"/>
          <w:rFonts w:ascii="Arial" w:hAnsi="Arial" w:cs="Arial"/>
          <w:color w:val="000000"/>
          <w:sz w:val="21"/>
          <w:szCs w:val="21"/>
        </w:rPr>
        <w:t> </w:t>
      </w:r>
      <w:r>
        <w:rPr>
          <w:rFonts w:ascii="Arial" w:hAnsi="Arial" w:cs="Arial"/>
          <w:b/>
          <w:bCs/>
          <w:color w:val="000000"/>
          <w:sz w:val="21"/>
          <w:szCs w:val="21"/>
        </w:rPr>
        <w:t>&lt;th&gt;</w:t>
      </w:r>
      <w:r>
        <w:rPr>
          <w:rStyle w:val="apple-converted-space"/>
          <w:rFonts w:ascii="Arial" w:hAnsi="Arial" w:cs="Arial"/>
          <w:color w:val="000000"/>
          <w:sz w:val="21"/>
          <w:szCs w:val="21"/>
        </w:rPr>
        <w:t> </w:t>
      </w:r>
      <w:r>
        <w:rPr>
          <w:rFonts w:ascii="Arial" w:hAnsi="Arial" w:cs="Arial"/>
          <w:color w:val="000000"/>
          <w:sz w:val="21"/>
          <w:szCs w:val="21"/>
        </w:rPr>
        <w:t>tag. This tag will be put to replace &lt;td&gt; tag, which is used to represent actual data cell. Normally you will put your top row as table heading as shown below, otherwise you can use &lt;th&gt; element in any row.</w:t>
      </w:r>
    </w:p>
    <w:p w:rsidR="00511AE2" w:rsidRDefault="00511AE2" w:rsidP="00511AE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Example</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 Header</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Name</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Salary</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Ramesh Raman</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5000</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Shabbir Hussein</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7000</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6"/>
        <w:gridCol w:w="663"/>
      </w:tblGrid>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1AE2" w:rsidRDefault="00511AE2">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1AE2" w:rsidRDefault="00511AE2">
            <w:pPr>
              <w:rPr>
                <w:b/>
                <w:bCs/>
                <w:sz w:val="24"/>
                <w:szCs w:val="24"/>
              </w:rPr>
            </w:pPr>
            <w:r>
              <w:rPr>
                <w:b/>
                <w:bCs/>
              </w:rPr>
              <w:t>Salary</w:t>
            </w:r>
          </w:p>
        </w:tc>
      </w:tr>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5000</w:t>
            </w:r>
          </w:p>
        </w:tc>
      </w:tr>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7000</w:t>
            </w:r>
          </w:p>
        </w:tc>
      </w:tr>
    </w:tbl>
    <w:p w:rsidR="00511AE2" w:rsidRDefault="00511AE2" w:rsidP="00511AE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Cellpadding and Cellspacing Attributes</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two attribiutes called</w:t>
      </w:r>
      <w:r>
        <w:rPr>
          <w:rStyle w:val="apple-converted-space"/>
          <w:rFonts w:ascii="Arial" w:hAnsi="Arial" w:cs="Arial"/>
          <w:color w:val="000000"/>
          <w:sz w:val="21"/>
          <w:szCs w:val="21"/>
        </w:rPr>
        <w:t> </w:t>
      </w:r>
      <w:r>
        <w:rPr>
          <w:rFonts w:ascii="Arial" w:hAnsi="Arial" w:cs="Arial"/>
          <w:i/>
          <w:iCs/>
          <w:color w:val="000000"/>
          <w:sz w:val="21"/>
          <w:szCs w:val="21"/>
        </w:rPr>
        <w:t>cellpadding</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i/>
          <w:iCs/>
          <w:color w:val="000000"/>
          <w:sz w:val="21"/>
          <w:szCs w:val="21"/>
        </w:rPr>
        <w:t>cellspacing</w:t>
      </w:r>
      <w:r>
        <w:rPr>
          <w:rStyle w:val="apple-converted-space"/>
          <w:rFonts w:ascii="Arial" w:hAnsi="Arial" w:cs="Arial"/>
          <w:color w:val="000000"/>
          <w:sz w:val="21"/>
          <w:szCs w:val="21"/>
        </w:rPr>
        <w:t> </w:t>
      </w:r>
      <w:r>
        <w:rPr>
          <w:rFonts w:ascii="Arial" w:hAnsi="Arial" w:cs="Arial"/>
          <w:color w:val="000000"/>
          <w:sz w:val="21"/>
          <w:szCs w:val="21"/>
        </w:rPr>
        <w:t>which you will use to adjust the white space in your table cells. The cellspacing attribute defines the width of the border, while cellpadding represents the distance between cell borders and the content within a cell.</w:t>
      </w:r>
    </w:p>
    <w:p w:rsidR="00511AE2" w:rsidRDefault="00511AE2" w:rsidP="00511AE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Example</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 Cellpadding</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color w:val="313131"/>
          <w:sz w:val="18"/>
          <w:szCs w:val="18"/>
        </w:rPr>
        <w:t xml:space="preserve"> </w:t>
      </w:r>
      <w:r>
        <w:rPr>
          <w:rStyle w:val="atn"/>
          <w:rFonts w:ascii="Consolas" w:hAnsi="Consolas" w:cs="Consolas"/>
          <w:color w:val="7F0055"/>
          <w:sz w:val="18"/>
          <w:szCs w:val="18"/>
        </w:rPr>
        <w:t>cellpadding</w:t>
      </w:r>
      <w:r>
        <w:rPr>
          <w:rStyle w:val="pun"/>
          <w:rFonts w:ascii="Consolas" w:hAnsi="Consolas" w:cs="Consolas"/>
          <w:color w:val="666600"/>
          <w:sz w:val="18"/>
          <w:szCs w:val="18"/>
        </w:rPr>
        <w:t>=</w:t>
      </w:r>
      <w:r>
        <w:rPr>
          <w:rStyle w:val="atv"/>
          <w:rFonts w:ascii="Consolas" w:hAnsi="Consolas" w:cs="Consolas"/>
          <w:color w:val="008800"/>
          <w:sz w:val="18"/>
          <w:szCs w:val="18"/>
        </w:rPr>
        <w:t>"5"</w:t>
      </w:r>
      <w:r>
        <w:rPr>
          <w:rStyle w:val="pln"/>
          <w:rFonts w:ascii="Consolas" w:hAnsi="Consolas" w:cs="Consolas"/>
          <w:color w:val="313131"/>
          <w:sz w:val="18"/>
          <w:szCs w:val="18"/>
        </w:rPr>
        <w:t xml:space="preserve"> </w:t>
      </w:r>
      <w:r>
        <w:rPr>
          <w:rStyle w:val="atn"/>
          <w:rFonts w:ascii="Consolas" w:hAnsi="Consolas" w:cs="Consolas"/>
          <w:color w:val="7F0055"/>
          <w:sz w:val="18"/>
          <w:szCs w:val="18"/>
        </w:rPr>
        <w:t>cellspacing</w:t>
      </w:r>
      <w:r>
        <w:rPr>
          <w:rStyle w:val="pun"/>
          <w:rFonts w:ascii="Consolas" w:hAnsi="Consolas" w:cs="Consolas"/>
          <w:color w:val="666600"/>
          <w:sz w:val="18"/>
          <w:szCs w:val="18"/>
        </w:rPr>
        <w:t>=</w:t>
      </w:r>
      <w:r>
        <w:rPr>
          <w:rStyle w:val="atv"/>
          <w:rFonts w:ascii="Consolas" w:hAnsi="Consolas" w:cs="Consolas"/>
          <w:color w:val="008800"/>
          <w:sz w:val="18"/>
          <w:szCs w:val="18"/>
        </w:rPr>
        <w:t>"5"</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Name</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Salary</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Ramesh Raman</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5000</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Shabbir Hussein</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7000</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6"/>
        <w:gridCol w:w="783"/>
      </w:tblGrid>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11AE2" w:rsidRDefault="00511AE2">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11AE2" w:rsidRDefault="00511AE2">
            <w:pPr>
              <w:rPr>
                <w:b/>
                <w:bCs/>
                <w:sz w:val="24"/>
                <w:szCs w:val="24"/>
              </w:rPr>
            </w:pPr>
            <w:r>
              <w:rPr>
                <w:b/>
                <w:bCs/>
              </w:rPr>
              <w:t>Salary</w:t>
            </w:r>
          </w:p>
        </w:tc>
      </w:tr>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511AE2" w:rsidRDefault="00511AE2">
            <w:pPr>
              <w:rPr>
                <w:sz w:val="24"/>
                <w:szCs w:val="24"/>
              </w:rPr>
            </w:pPr>
            <w: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511AE2" w:rsidRDefault="00511AE2">
            <w:pPr>
              <w:rPr>
                <w:sz w:val="24"/>
                <w:szCs w:val="24"/>
              </w:rPr>
            </w:pPr>
            <w:r>
              <w:t>5000</w:t>
            </w:r>
          </w:p>
        </w:tc>
      </w:tr>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511AE2" w:rsidRDefault="00511AE2">
            <w:pPr>
              <w:rPr>
                <w:sz w:val="24"/>
                <w:szCs w:val="24"/>
              </w:rPr>
            </w:pPr>
            <w: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511AE2" w:rsidRDefault="00511AE2">
            <w:pPr>
              <w:rPr>
                <w:sz w:val="24"/>
                <w:szCs w:val="24"/>
              </w:rPr>
            </w:pPr>
            <w:r>
              <w:t>7000</w:t>
            </w:r>
          </w:p>
        </w:tc>
      </w:tr>
    </w:tbl>
    <w:p w:rsidR="00511AE2" w:rsidRDefault="00511AE2" w:rsidP="00511AE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Colspan and Rowspan Attributes</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will use</w:t>
      </w:r>
      <w:r>
        <w:rPr>
          <w:rStyle w:val="apple-converted-space"/>
          <w:rFonts w:ascii="Arial" w:hAnsi="Arial" w:cs="Arial"/>
          <w:color w:val="000000"/>
          <w:sz w:val="21"/>
          <w:szCs w:val="21"/>
        </w:rPr>
        <w:t> </w:t>
      </w:r>
      <w:r>
        <w:rPr>
          <w:rFonts w:ascii="Arial" w:hAnsi="Arial" w:cs="Arial"/>
          <w:b/>
          <w:bCs/>
          <w:color w:val="000000"/>
          <w:sz w:val="21"/>
          <w:szCs w:val="21"/>
        </w:rPr>
        <w:t>colspan</w:t>
      </w:r>
      <w:r>
        <w:rPr>
          <w:rStyle w:val="apple-converted-space"/>
          <w:rFonts w:ascii="Arial" w:hAnsi="Arial" w:cs="Arial"/>
          <w:color w:val="000000"/>
          <w:sz w:val="21"/>
          <w:szCs w:val="21"/>
        </w:rPr>
        <w:t> </w:t>
      </w:r>
      <w:r>
        <w:rPr>
          <w:rFonts w:ascii="Arial" w:hAnsi="Arial" w:cs="Arial"/>
          <w:color w:val="000000"/>
          <w:sz w:val="21"/>
          <w:szCs w:val="21"/>
        </w:rPr>
        <w:t>attribute if you want to merge two or more columns into a single column. Similar way you will use</w:t>
      </w:r>
      <w:r>
        <w:rPr>
          <w:rStyle w:val="apple-converted-space"/>
          <w:rFonts w:ascii="Arial" w:hAnsi="Arial" w:cs="Arial"/>
          <w:color w:val="000000"/>
          <w:sz w:val="21"/>
          <w:szCs w:val="21"/>
        </w:rPr>
        <w:t> </w:t>
      </w:r>
      <w:r>
        <w:rPr>
          <w:rFonts w:ascii="Arial" w:hAnsi="Arial" w:cs="Arial"/>
          <w:b/>
          <w:bCs/>
          <w:color w:val="000000"/>
          <w:sz w:val="21"/>
          <w:szCs w:val="21"/>
        </w:rPr>
        <w:t>rowspan</w:t>
      </w:r>
      <w:r>
        <w:rPr>
          <w:rStyle w:val="apple-converted-space"/>
          <w:rFonts w:ascii="Arial" w:hAnsi="Arial" w:cs="Arial"/>
          <w:color w:val="000000"/>
          <w:sz w:val="21"/>
          <w:szCs w:val="21"/>
        </w:rPr>
        <w:t> </w:t>
      </w:r>
      <w:r>
        <w:rPr>
          <w:rFonts w:ascii="Arial" w:hAnsi="Arial" w:cs="Arial"/>
          <w:color w:val="000000"/>
          <w:sz w:val="21"/>
          <w:szCs w:val="21"/>
        </w:rPr>
        <w:t>if you want to merge two or more rows.</w:t>
      </w:r>
    </w:p>
    <w:p w:rsidR="00511AE2" w:rsidRDefault="00511AE2" w:rsidP="00511AE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Example</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 Colspan/Rowspan</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Column 1</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Column 2</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Column 3</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&lt;tr&gt;&lt;td</w:t>
      </w:r>
      <w:r>
        <w:rPr>
          <w:rStyle w:val="pln"/>
          <w:rFonts w:ascii="Consolas" w:hAnsi="Consolas" w:cs="Consolas"/>
          <w:color w:val="313131"/>
          <w:sz w:val="18"/>
          <w:szCs w:val="18"/>
        </w:rPr>
        <w:t xml:space="preserve"> </w:t>
      </w:r>
      <w:r>
        <w:rPr>
          <w:rStyle w:val="atn"/>
          <w:rFonts w:ascii="Consolas" w:hAnsi="Consolas" w:cs="Consolas"/>
          <w:color w:val="7F0055"/>
          <w:sz w:val="18"/>
          <w:szCs w:val="18"/>
        </w:rPr>
        <w:t>rowspan</w:t>
      </w:r>
      <w:r>
        <w:rPr>
          <w:rStyle w:val="pun"/>
          <w:rFonts w:ascii="Consolas" w:hAnsi="Consolas" w:cs="Consolas"/>
          <w:color w:val="666600"/>
          <w:sz w:val="18"/>
          <w:szCs w:val="18"/>
        </w:rPr>
        <w:t>=</w:t>
      </w:r>
      <w:r>
        <w:rPr>
          <w:rStyle w:val="atv"/>
          <w:rFonts w:ascii="Consolas" w:hAnsi="Consolas" w:cs="Consolas"/>
          <w:color w:val="008800"/>
          <w:sz w:val="18"/>
          <w:szCs w:val="18"/>
        </w:rPr>
        <w:t>"2"</w:t>
      </w:r>
      <w:r>
        <w:rPr>
          <w:rStyle w:val="tag"/>
          <w:rFonts w:ascii="Consolas" w:hAnsi="Consolas" w:cs="Consolas"/>
          <w:color w:val="000088"/>
          <w:sz w:val="18"/>
          <w:szCs w:val="18"/>
        </w:rPr>
        <w:t>&gt;</w:t>
      </w:r>
      <w:r>
        <w:rPr>
          <w:rStyle w:val="pln"/>
          <w:rFonts w:ascii="Consolas" w:hAnsi="Consolas" w:cs="Consolas"/>
          <w:color w:val="313131"/>
          <w:sz w:val="18"/>
          <w:szCs w:val="18"/>
        </w:rPr>
        <w:t>Row 1 Cell 1</w:t>
      </w:r>
      <w:r>
        <w:rPr>
          <w:rStyle w:val="tag"/>
          <w:rFonts w:ascii="Consolas" w:hAnsi="Consolas" w:cs="Consolas"/>
          <w:color w:val="000088"/>
          <w:sz w:val="18"/>
          <w:szCs w:val="18"/>
        </w:rPr>
        <w:t>&lt;/td&gt;&lt;td&gt;</w:t>
      </w:r>
      <w:r>
        <w:rPr>
          <w:rStyle w:val="pln"/>
          <w:rFonts w:ascii="Consolas" w:hAnsi="Consolas" w:cs="Consolas"/>
          <w:color w:val="313131"/>
          <w:sz w:val="18"/>
          <w:szCs w:val="18"/>
        </w:rPr>
        <w:t>Row 1 Cell 2</w:t>
      </w:r>
      <w:r>
        <w:rPr>
          <w:rStyle w:val="tag"/>
          <w:rFonts w:ascii="Consolas" w:hAnsi="Consolas" w:cs="Consolas"/>
          <w:color w:val="000088"/>
          <w:sz w:val="18"/>
          <w:szCs w:val="18"/>
        </w:rPr>
        <w:t>&lt;/td&gt;&lt;td&gt;</w:t>
      </w:r>
      <w:r>
        <w:rPr>
          <w:rStyle w:val="pln"/>
          <w:rFonts w:ascii="Consolas" w:hAnsi="Consolas" w:cs="Consolas"/>
          <w:color w:val="313131"/>
          <w:sz w:val="18"/>
          <w:szCs w:val="18"/>
        </w:rPr>
        <w:t>Row 1 Cell 3</w:t>
      </w:r>
      <w:r>
        <w:rPr>
          <w:rStyle w:val="tag"/>
          <w:rFonts w:ascii="Consolas" w:hAnsi="Consolas" w:cs="Consolas"/>
          <w:color w:val="000088"/>
          <w:sz w:val="18"/>
          <w:szCs w:val="18"/>
        </w:rPr>
        <w:t>&lt;/td&gt;&lt;/tr&gt;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&lt;tr&gt;&lt;td&gt;</w:t>
      </w:r>
      <w:r>
        <w:rPr>
          <w:rStyle w:val="pln"/>
          <w:rFonts w:ascii="Consolas" w:hAnsi="Consolas" w:cs="Consolas"/>
          <w:color w:val="313131"/>
          <w:sz w:val="18"/>
          <w:szCs w:val="18"/>
        </w:rPr>
        <w:t>Row 2 Cell 2</w:t>
      </w:r>
      <w:r>
        <w:rPr>
          <w:rStyle w:val="tag"/>
          <w:rFonts w:ascii="Consolas" w:hAnsi="Consolas" w:cs="Consolas"/>
          <w:color w:val="000088"/>
          <w:sz w:val="18"/>
          <w:szCs w:val="18"/>
        </w:rPr>
        <w:t>&lt;/td&gt;&lt;td&gt;</w:t>
      </w:r>
      <w:r>
        <w:rPr>
          <w:rStyle w:val="pln"/>
          <w:rFonts w:ascii="Consolas" w:hAnsi="Consolas" w:cs="Consolas"/>
          <w:color w:val="313131"/>
          <w:sz w:val="18"/>
          <w:szCs w:val="18"/>
        </w:rPr>
        <w:t>Row 2 Cell 3</w:t>
      </w:r>
      <w:r>
        <w:rPr>
          <w:rStyle w:val="tag"/>
          <w:rFonts w:ascii="Consolas" w:hAnsi="Consolas" w:cs="Consolas"/>
          <w:color w:val="000088"/>
          <w:sz w:val="18"/>
          <w:szCs w:val="18"/>
        </w:rPr>
        <w:t>&lt;/td&gt;&lt;/tr&gt;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&lt;tr&gt;&lt;td</w:t>
      </w:r>
      <w:r>
        <w:rPr>
          <w:rStyle w:val="pln"/>
          <w:rFonts w:ascii="Consolas" w:hAnsi="Consolas" w:cs="Consolas"/>
          <w:color w:val="313131"/>
          <w:sz w:val="18"/>
          <w:szCs w:val="18"/>
        </w:rPr>
        <w:t xml:space="preserve"> </w:t>
      </w:r>
      <w:r>
        <w:rPr>
          <w:rStyle w:val="atn"/>
          <w:rFonts w:ascii="Consolas" w:hAnsi="Consolas" w:cs="Consolas"/>
          <w:color w:val="7F0055"/>
          <w:sz w:val="18"/>
          <w:szCs w:val="18"/>
        </w:rPr>
        <w:t>colspan</w:t>
      </w:r>
      <w:r>
        <w:rPr>
          <w:rStyle w:val="pun"/>
          <w:rFonts w:ascii="Consolas" w:hAnsi="Consolas" w:cs="Consolas"/>
          <w:color w:val="666600"/>
          <w:sz w:val="18"/>
          <w:szCs w:val="18"/>
        </w:rPr>
        <w:t>=</w:t>
      </w:r>
      <w:r>
        <w:rPr>
          <w:rStyle w:val="atv"/>
          <w:rFonts w:ascii="Consolas" w:hAnsi="Consolas" w:cs="Consolas"/>
          <w:color w:val="008800"/>
          <w:sz w:val="18"/>
          <w:szCs w:val="18"/>
        </w:rPr>
        <w:t>"3"</w:t>
      </w:r>
      <w:r>
        <w:rPr>
          <w:rStyle w:val="tag"/>
          <w:rFonts w:ascii="Consolas" w:hAnsi="Consolas" w:cs="Consolas"/>
          <w:color w:val="000088"/>
          <w:sz w:val="18"/>
          <w:szCs w:val="18"/>
        </w:rPr>
        <w:t>&gt;</w:t>
      </w:r>
      <w:r>
        <w:rPr>
          <w:rStyle w:val="pln"/>
          <w:rFonts w:ascii="Consolas" w:hAnsi="Consolas" w:cs="Consolas"/>
          <w:color w:val="313131"/>
          <w:sz w:val="18"/>
          <w:szCs w:val="18"/>
        </w:rPr>
        <w:t>Row 3 Cell 1</w:t>
      </w:r>
      <w:r>
        <w:rPr>
          <w:rStyle w:val="tag"/>
          <w:rFonts w:ascii="Consolas" w:hAnsi="Consolas" w:cs="Consolas"/>
          <w:color w:val="000088"/>
          <w:sz w:val="18"/>
          <w:szCs w:val="18"/>
        </w:rPr>
        <w:t>&lt;/td&gt;&lt;/tr&gt;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8"/>
        <w:gridCol w:w="1183"/>
        <w:gridCol w:w="1198"/>
      </w:tblGrid>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1AE2" w:rsidRDefault="00511AE2">
            <w:pPr>
              <w:rPr>
                <w:b/>
                <w:bCs/>
                <w:sz w:val="24"/>
                <w:szCs w:val="24"/>
              </w:rPr>
            </w:pPr>
            <w:r>
              <w:rPr>
                <w:b/>
                <w:bCs/>
              </w:rPr>
              <w:t>Column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1AE2" w:rsidRDefault="00511AE2">
            <w:pPr>
              <w:rPr>
                <w:b/>
                <w:bCs/>
                <w:sz w:val="24"/>
                <w:szCs w:val="24"/>
              </w:rPr>
            </w:pPr>
            <w:r>
              <w:rPr>
                <w:b/>
                <w:bCs/>
              </w:rPr>
              <w:t>Column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1AE2" w:rsidRDefault="00511AE2">
            <w:pPr>
              <w:rPr>
                <w:b/>
                <w:bCs/>
                <w:sz w:val="24"/>
                <w:szCs w:val="24"/>
              </w:rPr>
            </w:pPr>
            <w:r>
              <w:rPr>
                <w:b/>
                <w:bCs/>
              </w:rPr>
              <w:t>Column 3</w:t>
            </w:r>
          </w:p>
        </w:tc>
      </w:tr>
      <w:tr w:rsidR="00511AE2" w:rsidTr="00511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1 Cell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1 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1 Cell 3</w:t>
            </w:r>
          </w:p>
        </w:tc>
      </w:tr>
      <w:tr w:rsidR="00511AE2" w:rsidTr="00511AE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2 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2 Cell 3</w:t>
            </w:r>
          </w:p>
        </w:tc>
      </w:tr>
      <w:tr w:rsidR="00511AE2" w:rsidTr="00511AE2">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3 Cell 1</w:t>
            </w:r>
          </w:p>
        </w:tc>
      </w:tr>
    </w:tbl>
    <w:p w:rsidR="00511AE2" w:rsidRDefault="00511AE2" w:rsidP="00511AE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Tables Backgrounds</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set table background using one of the following two ways:</w:t>
      </w:r>
    </w:p>
    <w:p w:rsidR="00511AE2" w:rsidRDefault="00511AE2" w:rsidP="00511AE2">
      <w:pPr>
        <w:pStyle w:val="NormalWeb"/>
        <w:numPr>
          <w:ilvl w:val="0"/>
          <w:numId w:val="19"/>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bgcolor</w:t>
      </w:r>
      <w:r>
        <w:rPr>
          <w:rStyle w:val="apple-converted-space"/>
          <w:rFonts w:ascii="Arial" w:hAnsi="Arial" w:cs="Arial"/>
          <w:color w:val="000000"/>
          <w:sz w:val="21"/>
          <w:szCs w:val="21"/>
        </w:rPr>
        <w:t> </w:t>
      </w:r>
      <w:r>
        <w:rPr>
          <w:rFonts w:ascii="Arial" w:hAnsi="Arial" w:cs="Arial"/>
          <w:color w:val="000000"/>
          <w:sz w:val="21"/>
          <w:szCs w:val="21"/>
        </w:rPr>
        <w:t>attribute - You can set background color for whole table or just for one cell.</w:t>
      </w:r>
    </w:p>
    <w:p w:rsidR="00511AE2" w:rsidRDefault="00511AE2" w:rsidP="00511AE2">
      <w:pPr>
        <w:pStyle w:val="NormalWeb"/>
        <w:numPr>
          <w:ilvl w:val="0"/>
          <w:numId w:val="19"/>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background</w:t>
      </w:r>
      <w:r>
        <w:rPr>
          <w:rStyle w:val="apple-converted-space"/>
          <w:rFonts w:ascii="Arial" w:hAnsi="Arial" w:cs="Arial"/>
          <w:color w:val="000000"/>
          <w:sz w:val="21"/>
          <w:szCs w:val="21"/>
        </w:rPr>
        <w:t> </w:t>
      </w:r>
      <w:r>
        <w:rPr>
          <w:rFonts w:ascii="Arial" w:hAnsi="Arial" w:cs="Arial"/>
          <w:color w:val="000000"/>
          <w:sz w:val="21"/>
          <w:szCs w:val="21"/>
        </w:rPr>
        <w:t>attribute - You can set background image for whole table or just for one cell.</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also set border color also using</w:t>
      </w:r>
      <w:r>
        <w:rPr>
          <w:rStyle w:val="apple-converted-space"/>
          <w:rFonts w:ascii="Arial" w:hAnsi="Arial" w:cs="Arial"/>
          <w:color w:val="000000"/>
          <w:sz w:val="21"/>
          <w:szCs w:val="21"/>
        </w:rPr>
        <w:t> </w:t>
      </w:r>
      <w:r>
        <w:rPr>
          <w:rFonts w:ascii="Arial" w:hAnsi="Arial" w:cs="Arial"/>
          <w:b/>
          <w:bCs/>
          <w:color w:val="000000"/>
          <w:sz w:val="21"/>
          <w:szCs w:val="21"/>
        </w:rPr>
        <w:t>bordercolor</w:t>
      </w:r>
      <w:r>
        <w:rPr>
          <w:rStyle w:val="apple-converted-space"/>
          <w:rFonts w:ascii="Arial" w:hAnsi="Arial" w:cs="Arial"/>
          <w:color w:val="000000"/>
          <w:sz w:val="21"/>
          <w:szCs w:val="21"/>
        </w:rPr>
        <w:t> </w:t>
      </w:r>
      <w:r>
        <w:rPr>
          <w:rFonts w:ascii="Arial" w:hAnsi="Arial" w:cs="Arial"/>
          <w:color w:val="000000"/>
          <w:sz w:val="21"/>
          <w:szCs w:val="21"/>
        </w:rPr>
        <w:t>attribute.</w:t>
      </w:r>
    </w:p>
    <w:p w:rsidR="00511AE2" w:rsidRDefault="00511AE2" w:rsidP="00511AE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Example</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 Background</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bordercolor</w:t>
      </w:r>
      <w:r>
        <w:rPr>
          <w:rStyle w:val="pun"/>
          <w:rFonts w:ascii="Consolas" w:hAnsi="Consolas" w:cs="Consolas"/>
          <w:color w:val="666600"/>
          <w:sz w:val="18"/>
          <w:szCs w:val="18"/>
        </w:rPr>
        <w:t>=</w:t>
      </w:r>
      <w:r>
        <w:rPr>
          <w:rStyle w:val="atv"/>
          <w:rFonts w:ascii="Consolas" w:hAnsi="Consolas" w:cs="Consolas"/>
          <w:color w:val="008800"/>
          <w:sz w:val="18"/>
          <w:szCs w:val="18"/>
        </w:rPr>
        <w:t>"green"</w:t>
      </w:r>
      <w:r>
        <w:rPr>
          <w:rStyle w:val="pln"/>
          <w:rFonts w:ascii="Consolas" w:hAnsi="Consolas" w:cs="Consolas"/>
          <w:color w:val="313131"/>
          <w:sz w:val="18"/>
          <w:szCs w:val="18"/>
        </w:rPr>
        <w:t xml:space="preserve"> </w:t>
      </w:r>
      <w:r>
        <w:rPr>
          <w:rStyle w:val="atn"/>
          <w:rFonts w:ascii="Consolas" w:hAnsi="Consolas" w:cs="Consolas"/>
          <w:color w:val="7F0055"/>
          <w:sz w:val="18"/>
          <w:szCs w:val="18"/>
        </w:rPr>
        <w:t>bgcolor</w:t>
      </w:r>
      <w:r>
        <w:rPr>
          <w:rStyle w:val="pun"/>
          <w:rFonts w:ascii="Consolas" w:hAnsi="Consolas" w:cs="Consolas"/>
          <w:color w:val="666600"/>
          <w:sz w:val="18"/>
          <w:szCs w:val="18"/>
        </w:rPr>
        <w:t>=</w:t>
      </w:r>
      <w:r>
        <w:rPr>
          <w:rStyle w:val="atv"/>
          <w:rFonts w:ascii="Consolas" w:hAnsi="Consolas" w:cs="Consolas"/>
          <w:color w:val="008800"/>
          <w:sz w:val="18"/>
          <w:szCs w:val="18"/>
        </w:rPr>
        <w:t>"yellow"</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Column 1</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Column 2</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Column 3</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&lt;tr&gt;&lt;td</w:t>
      </w:r>
      <w:r>
        <w:rPr>
          <w:rStyle w:val="pln"/>
          <w:rFonts w:ascii="Consolas" w:hAnsi="Consolas" w:cs="Consolas"/>
          <w:color w:val="313131"/>
          <w:sz w:val="18"/>
          <w:szCs w:val="18"/>
        </w:rPr>
        <w:t xml:space="preserve"> </w:t>
      </w:r>
      <w:r>
        <w:rPr>
          <w:rStyle w:val="atn"/>
          <w:rFonts w:ascii="Consolas" w:hAnsi="Consolas" w:cs="Consolas"/>
          <w:color w:val="7F0055"/>
          <w:sz w:val="18"/>
          <w:szCs w:val="18"/>
        </w:rPr>
        <w:t>rowspan</w:t>
      </w:r>
      <w:r>
        <w:rPr>
          <w:rStyle w:val="pun"/>
          <w:rFonts w:ascii="Consolas" w:hAnsi="Consolas" w:cs="Consolas"/>
          <w:color w:val="666600"/>
          <w:sz w:val="18"/>
          <w:szCs w:val="18"/>
        </w:rPr>
        <w:t>=</w:t>
      </w:r>
      <w:r>
        <w:rPr>
          <w:rStyle w:val="atv"/>
          <w:rFonts w:ascii="Consolas" w:hAnsi="Consolas" w:cs="Consolas"/>
          <w:color w:val="008800"/>
          <w:sz w:val="18"/>
          <w:szCs w:val="18"/>
        </w:rPr>
        <w:t>"2"</w:t>
      </w:r>
      <w:r>
        <w:rPr>
          <w:rStyle w:val="tag"/>
          <w:rFonts w:ascii="Consolas" w:hAnsi="Consolas" w:cs="Consolas"/>
          <w:color w:val="000088"/>
          <w:sz w:val="18"/>
          <w:szCs w:val="18"/>
        </w:rPr>
        <w:t>&gt;</w:t>
      </w:r>
      <w:r>
        <w:rPr>
          <w:rStyle w:val="pln"/>
          <w:rFonts w:ascii="Consolas" w:hAnsi="Consolas" w:cs="Consolas"/>
          <w:color w:val="313131"/>
          <w:sz w:val="18"/>
          <w:szCs w:val="18"/>
        </w:rPr>
        <w:t>Row 1 Cell 1</w:t>
      </w:r>
      <w:r>
        <w:rPr>
          <w:rStyle w:val="tag"/>
          <w:rFonts w:ascii="Consolas" w:hAnsi="Consolas" w:cs="Consolas"/>
          <w:color w:val="000088"/>
          <w:sz w:val="18"/>
          <w:szCs w:val="18"/>
        </w:rPr>
        <w:t>&lt;/td&gt;&lt;td&gt;</w:t>
      </w:r>
      <w:r>
        <w:rPr>
          <w:rStyle w:val="pln"/>
          <w:rFonts w:ascii="Consolas" w:hAnsi="Consolas" w:cs="Consolas"/>
          <w:color w:val="313131"/>
          <w:sz w:val="18"/>
          <w:szCs w:val="18"/>
        </w:rPr>
        <w:t>Row 1 Cell 2</w:t>
      </w:r>
      <w:r>
        <w:rPr>
          <w:rStyle w:val="tag"/>
          <w:rFonts w:ascii="Consolas" w:hAnsi="Consolas" w:cs="Consolas"/>
          <w:color w:val="000088"/>
          <w:sz w:val="18"/>
          <w:szCs w:val="18"/>
        </w:rPr>
        <w:t>&lt;/td&gt;&lt;td&gt;</w:t>
      </w:r>
      <w:r>
        <w:rPr>
          <w:rStyle w:val="pln"/>
          <w:rFonts w:ascii="Consolas" w:hAnsi="Consolas" w:cs="Consolas"/>
          <w:color w:val="313131"/>
          <w:sz w:val="18"/>
          <w:szCs w:val="18"/>
        </w:rPr>
        <w:t>Row 1 Cell 3</w:t>
      </w:r>
      <w:r>
        <w:rPr>
          <w:rStyle w:val="tag"/>
          <w:rFonts w:ascii="Consolas" w:hAnsi="Consolas" w:cs="Consolas"/>
          <w:color w:val="000088"/>
          <w:sz w:val="18"/>
          <w:szCs w:val="18"/>
        </w:rPr>
        <w:t>&lt;/td&gt;&lt;/tr&gt;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&lt;tr&gt;&lt;td&gt;</w:t>
      </w:r>
      <w:r>
        <w:rPr>
          <w:rStyle w:val="pln"/>
          <w:rFonts w:ascii="Consolas" w:hAnsi="Consolas" w:cs="Consolas"/>
          <w:color w:val="313131"/>
          <w:sz w:val="18"/>
          <w:szCs w:val="18"/>
        </w:rPr>
        <w:t>Row 2 Cell 2</w:t>
      </w:r>
      <w:r>
        <w:rPr>
          <w:rStyle w:val="tag"/>
          <w:rFonts w:ascii="Consolas" w:hAnsi="Consolas" w:cs="Consolas"/>
          <w:color w:val="000088"/>
          <w:sz w:val="18"/>
          <w:szCs w:val="18"/>
        </w:rPr>
        <w:t>&lt;/td&gt;&lt;td&gt;</w:t>
      </w:r>
      <w:r>
        <w:rPr>
          <w:rStyle w:val="pln"/>
          <w:rFonts w:ascii="Consolas" w:hAnsi="Consolas" w:cs="Consolas"/>
          <w:color w:val="313131"/>
          <w:sz w:val="18"/>
          <w:szCs w:val="18"/>
        </w:rPr>
        <w:t>Row 2 Cell 3</w:t>
      </w:r>
      <w:r>
        <w:rPr>
          <w:rStyle w:val="tag"/>
          <w:rFonts w:ascii="Consolas" w:hAnsi="Consolas" w:cs="Consolas"/>
          <w:color w:val="000088"/>
          <w:sz w:val="18"/>
          <w:szCs w:val="18"/>
        </w:rPr>
        <w:t>&lt;/td&gt;&lt;/tr&gt;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&lt;tr&gt;&lt;td</w:t>
      </w:r>
      <w:r>
        <w:rPr>
          <w:rStyle w:val="pln"/>
          <w:rFonts w:ascii="Consolas" w:hAnsi="Consolas" w:cs="Consolas"/>
          <w:color w:val="313131"/>
          <w:sz w:val="18"/>
          <w:szCs w:val="18"/>
        </w:rPr>
        <w:t xml:space="preserve"> </w:t>
      </w:r>
      <w:r>
        <w:rPr>
          <w:rStyle w:val="atn"/>
          <w:rFonts w:ascii="Consolas" w:hAnsi="Consolas" w:cs="Consolas"/>
          <w:color w:val="7F0055"/>
          <w:sz w:val="18"/>
          <w:szCs w:val="18"/>
        </w:rPr>
        <w:t>colspan</w:t>
      </w:r>
      <w:r>
        <w:rPr>
          <w:rStyle w:val="pun"/>
          <w:rFonts w:ascii="Consolas" w:hAnsi="Consolas" w:cs="Consolas"/>
          <w:color w:val="666600"/>
          <w:sz w:val="18"/>
          <w:szCs w:val="18"/>
        </w:rPr>
        <w:t>=</w:t>
      </w:r>
      <w:r>
        <w:rPr>
          <w:rStyle w:val="atv"/>
          <w:rFonts w:ascii="Consolas" w:hAnsi="Consolas" w:cs="Consolas"/>
          <w:color w:val="008800"/>
          <w:sz w:val="18"/>
          <w:szCs w:val="18"/>
        </w:rPr>
        <w:t>"3"</w:t>
      </w:r>
      <w:r>
        <w:rPr>
          <w:rStyle w:val="tag"/>
          <w:rFonts w:ascii="Consolas" w:hAnsi="Consolas" w:cs="Consolas"/>
          <w:color w:val="000088"/>
          <w:sz w:val="18"/>
          <w:szCs w:val="18"/>
        </w:rPr>
        <w:t>&gt;</w:t>
      </w:r>
      <w:r>
        <w:rPr>
          <w:rStyle w:val="pln"/>
          <w:rFonts w:ascii="Consolas" w:hAnsi="Consolas" w:cs="Consolas"/>
          <w:color w:val="313131"/>
          <w:sz w:val="18"/>
          <w:szCs w:val="18"/>
        </w:rPr>
        <w:t>Row 3 Cell 1</w:t>
      </w:r>
      <w:r>
        <w:rPr>
          <w:rStyle w:val="tag"/>
          <w:rFonts w:ascii="Consolas" w:hAnsi="Consolas" w:cs="Consolas"/>
          <w:color w:val="000088"/>
          <w:sz w:val="18"/>
          <w:szCs w:val="18"/>
        </w:rPr>
        <w:t>&lt;/td&gt;&lt;/tr&gt;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tbl>
      <w:tblPr>
        <w:tblW w:w="0" w:type="auto"/>
        <w:tblCellSpacing w:w="15" w:type="dxa"/>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firstRow="1" w:lastRow="0" w:firstColumn="1" w:lastColumn="0" w:noHBand="0" w:noVBand="1"/>
      </w:tblPr>
      <w:tblGrid>
        <w:gridCol w:w="1198"/>
        <w:gridCol w:w="1183"/>
        <w:gridCol w:w="1198"/>
      </w:tblGrid>
      <w:tr w:rsidR="00511AE2" w:rsidTr="00511AE2">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b/>
                <w:bCs/>
                <w:sz w:val="24"/>
                <w:szCs w:val="24"/>
              </w:rPr>
            </w:pPr>
            <w:r>
              <w:rPr>
                <w:b/>
                <w:bCs/>
              </w:rPr>
              <w:t>Column 1</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b/>
                <w:bCs/>
                <w:sz w:val="24"/>
                <w:szCs w:val="24"/>
              </w:rPr>
            </w:pPr>
            <w:r>
              <w:rPr>
                <w:b/>
                <w:bCs/>
              </w:rPr>
              <w:t>Column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b/>
                <w:bCs/>
                <w:sz w:val="24"/>
                <w:szCs w:val="24"/>
              </w:rPr>
            </w:pPr>
            <w:r>
              <w:rPr>
                <w:b/>
                <w:bCs/>
              </w:rPr>
              <w:t>Column 3</w:t>
            </w:r>
          </w:p>
        </w:tc>
      </w:tr>
      <w:tr w:rsidR="00511AE2" w:rsidTr="00511AE2">
        <w:trPr>
          <w:tblCellSpacing w:w="15" w:type="dxa"/>
        </w:trPr>
        <w:tc>
          <w:tcPr>
            <w:tcW w:w="0" w:type="auto"/>
            <w:vMerge w:val="restart"/>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sz w:val="24"/>
                <w:szCs w:val="24"/>
              </w:rPr>
            </w:pPr>
            <w:r>
              <w:t>Row 1 Cell 1</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sz w:val="24"/>
                <w:szCs w:val="24"/>
              </w:rPr>
            </w:pPr>
            <w:r>
              <w:t>Row 1 Cell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sz w:val="24"/>
                <w:szCs w:val="24"/>
              </w:rPr>
            </w:pPr>
            <w:r>
              <w:t>Row 1 Cell 3</w:t>
            </w:r>
          </w:p>
        </w:tc>
      </w:tr>
      <w:tr w:rsidR="00511AE2" w:rsidTr="00511AE2">
        <w:trPr>
          <w:tblCellSpacing w:w="15" w:type="dxa"/>
        </w:trPr>
        <w:tc>
          <w:tcPr>
            <w:tcW w:w="0" w:type="auto"/>
            <w:vMerge/>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sz w:val="24"/>
                <w:szCs w:val="24"/>
              </w:rPr>
            </w:pP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sz w:val="24"/>
                <w:szCs w:val="24"/>
              </w:rPr>
            </w:pPr>
            <w:r>
              <w:t>Row 2 Cell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sz w:val="24"/>
                <w:szCs w:val="24"/>
              </w:rPr>
            </w:pPr>
            <w:r>
              <w:t>Row 2 Cell 3</w:t>
            </w:r>
          </w:p>
        </w:tc>
      </w:tr>
      <w:tr w:rsidR="00511AE2" w:rsidTr="00511AE2">
        <w:trPr>
          <w:tblCellSpacing w:w="15" w:type="dxa"/>
        </w:trPr>
        <w:tc>
          <w:tcPr>
            <w:tcW w:w="0" w:type="auto"/>
            <w:gridSpan w:val="3"/>
            <w:tcBorders>
              <w:top w:val="outset" w:sz="6" w:space="0" w:color="008000"/>
              <w:left w:val="outset" w:sz="6" w:space="0" w:color="008000"/>
              <w:bottom w:val="outset" w:sz="6" w:space="0" w:color="008000"/>
              <w:right w:val="outset" w:sz="6" w:space="0" w:color="008000"/>
            </w:tcBorders>
            <w:vAlign w:val="center"/>
            <w:hideMark/>
          </w:tcPr>
          <w:p w:rsidR="00511AE2" w:rsidRDefault="00511AE2">
            <w:pPr>
              <w:rPr>
                <w:sz w:val="24"/>
                <w:szCs w:val="24"/>
              </w:rPr>
            </w:pPr>
            <w:r>
              <w:t>Row 3 Cell 1</w:t>
            </w:r>
          </w:p>
        </w:tc>
      </w:tr>
    </w:tbl>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 is an example of using</w:t>
      </w:r>
      <w:r>
        <w:rPr>
          <w:rStyle w:val="apple-converted-space"/>
          <w:rFonts w:ascii="Arial" w:hAnsi="Arial" w:cs="Arial"/>
          <w:color w:val="000000"/>
          <w:sz w:val="21"/>
          <w:szCs w:val="21"/>
        </w:rPr>
        <w:t> </w:t>
      </w:r>
      <w:r>
        <w:rPr>
          <w:rFonts w:ascii="Arial" w:hAnsi="Arial" w:cs="Arial"/>
          <w:b/>
          <w:bCs/>
          <w:color w:val="000000"/>
          <w:sz w:val="21"/>
          <w:szCs w:val="21"/>
        </w:rPr>
        <w:t>background</w:t>
      </w:r>
      <w:r>
        <w:rPr>
          <w:rStyle w:val="apple-converted-space"/>
          <w:rFonts w:ascii="Arial" w:hAnsi="Arial" w:cs="Arial"/>
          <w:color w:val="000000"/>
          <w:sz w:val="21"/>
          <w:szCs w:val="21"/>
        </w:rPr>
        <w:t> </w:t>
      </w:r>
      <w:r>
        <w:rPr>
          <w:rFonts w:ascii="Arial" w:hAnsi="Arial" w:cs="Arial"/>
          <w:color w:val="000000"/>
          <w:sz w:val="21"/>
          <w:szCs w:val="21"/>
        </w:rPr>
        <w:t>attribute. Here we will use an image available in /images directory.</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 Background</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bordercolor</w:t>
      </w:r>
      <w:r>
        <w:rPr>
          <w:rStyle w:val="pun"/>
          <w:rFonts w:ascii="Consolas" w:hAnsi="Consolas" w:cs="Consolas"/>
          <w:color w:val="666600"/>
          <w:sz w:val="18"/>
          <w:szCs w:val="18"/>
        </w:rPr>
        <w:t>=</w:t>
      </w:r>
      <w:r>
        <w:rPr>
          <w:rStyle w:val="atv"/>
          <w:rFonts w:ascii="Consolas" w:hAnsi="Consolas" w:cs="Consolas"/>
          <w:color w:val="008800"/>
          <w:sz w:val="18"/>
          <w:szCs w:val="18"/>
        </w:rPr>
        <w:t>"green"</w:t>
      </w:r>
      <w:r>
        <w:rPr>
          <w:rStyle w:val="pln"/>
          <w:rFonts w:ascii="Consolas" w:hAnsi="Consolas" w:cs="Consolas"/>
          <w:color w:val="313131"/>
          <w:sz w:val="18"/>
          <w:szCs w:val="18"/>
        </w:rPr>
        <w:t xml:space="preserve"> </w:t>
      </w:r>
      <w:r>
        <w:rPr>
          <w:rStyle w:val="atn"/>
          <w:rFonts w:ascii="Consolas" w:hAnsi="Consolas" w:cs="Consolas"/>
          <w:color w:val="7F0055"/>
          <w:sz w:val="18"/>
          <w:szCs w:val="18"/>
        </w:rPr>
        <w:t>background</w:t>
      </w:r>
      <w:r>
        <w:rPr>
          <w:rStyle w:val="pun"/>
          <w:rFonts w:ascii="Consolas" w:hAnsi="Consolas" w:cs="Consolas"/>
          <w:color w:val="666600"/>
          <w:sz w:val="18"/>
          <w:szCs w:val="18"/>
        </w:rPr>
        <w:t>=</w:t>
      </w:r>
      <w:r>
        <w:rPr>
          <w:rStyle w:val="atv"/>
          <w:rFonts w:ascii="Consolas" w:hAnsi="Consolas" w:cs="Consolas"/>
          <w:color w:val="008800"/>
          <w:sz w:val="18"/>
          <w:szCs w:val="18"/>
        </w:rPr>
        <w:t>"/images/test.png"</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Column 1</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Column 2</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&lt;th&gt;</w:t>
      </w:r>
      <w:r>
        <w:rPr>
          <w:rStyle w:val="pln"/>
          <w:rFonts w:ascii="Consolas" w:hAnsi="Consolas" w:cs="Consolas"/>
          <w:color w:val="313131"/>
          <w:sz w:val="18"/>
          <w:szCs w:val="18"/>
        </w:rPr>
        <w:t>Column 3</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&lt;tr&gt;&lt;td</w:t>
      </w:r>
      <w:r>
        <w:rPr>
          <w:rStyle w:val="pln"/>
          <w:rFonts w:ascii="Consolas" w:hAnsi="Consolas" w:cs="Consolas"/>
          <w:color w:val="313131"/>
          <w:sz w:val="18"/>
          <w:szCs w:val="18"/>
        </w:rPr>
        <w:t xml:space="preserve"> </w:t>
      </w:r>
      <w:r>
        <w:rPr>
          <w:rStyle w:val="atn"/>
          <w:rFonts w:ascii="Consolas" w:hAnsi="Consolas" w:cs="Consolas"/>
          <w:color w:val="7F0055"/>
          <w:sz w:val="18"/>
          <w:szCs w:val="18"/>
        </w:rPr>
        <w:t>rowspan</w:t>
      </w:r>
      <w:r>
        <w:rPr>
          <w:rStyle w:val="pun"/>
          <w:rFonts w:ascii="Consolas" w:hAnsi="Consolas" w:cs="Consolas"/>
          <w:color w:val="666600"/>
          <w:sz w:val="18"/>
          <w:szCs w:val="18"/>
        </w:rPr>
        <w:t>=</w:t>
      </w:r>
      <w:r>
        <w:rPr>
          <w:rStyle w:val="atv"/>
          <w:rFonts w:ascii="Consolas" w:hAnsi="Consolas" w:cs="Consolas"/>
          <w:color w:val="008800"/>
          <w:sz w:val="18"/>
          <w:szCs w:val="18"/>
        </w:rPr>
        <w:t>"2"</w:t>
      </w:r>
      <w:r>
        <w:rPr>
          <w:rStyle w:val="tag"/>
          <w:rFonts w:ascii="Consolas" w:hAnsi="Consolas" w:cs="Consolas"/>
          <w:color w:val="000088"/>
          <w:sz w:val="18"/>
          <w:szCs w:val="18"/>
        </w:rPr>
        <w:t>&gt;</w:t>
      </w:r>
      <w:r>
        <w:rPr>
          <w:rStyle w:val="pln"/>
          <w:rFonts w:ascii="Consolas" w:hAnsi="Consolas" w:cs="Consolas"/>
          <w:color w:val="313131"/>
          <w:sz w:val="18"/>
          <w:szCs w:val="18"/>
        </w:rPr>
        <w:t>Row 1 Cell 1</w:t>
      </w:r>
      <w:r>
        <w:rPr>
          <w:rStyle w:val="tag"/>
          <w:rFonts w:ascii="Consolas" w:hAnsi="Consolas" w:cs="Consolas"/>
          <w:color w:val="000088"/>
          <w:sz w:val="18"/>
          <w:szCs w:val="18"/>
        </w:rPr>
        <w:t>&lt;/td&gt;&lt;td&gt;</w:t>
      </w:r>
      <w:r>
        <w:rPr>
          <w:rStyle w:val="pln"/>
          <w:rFonts w:ascii="Consolas" w:hAnsi="Consolas" w:cs="Consolas"/>
          <w:color w:val="313131"/>
          <w:sz w:val="18"/>
          <w:szCs w:val="18"/>
        </w:rPr>
        <w:t>Row 1 Cell 2</w:t>
      </w:r>
      <w:r>
        <w:rPr>
          <w:rStyle w:val="tag"/>
          <w:rFonts w:ascii="Consolas" w:hAnsi="Consolas" w:cs="Consolas"/>
          <w:color w:val="000088"/>
          <w:sz w:val="18"/>
          <w:szCs w:val="18"/>
        </w:rPr>
        <w:t>&lt;/td&gt;&lt;td&gt;</w:t>
      </w:r>
      <w:r>
        <w:rPr>
          <w:rStyle w:val="pln"/>
          <w:rFonts w:ascii="Consolas" w:hAnsi="Consolas" w:cs="Consolas"/>
          <w:color w:val="313131"/>
          <w:sz w:val="18"/>
          <w:szCs w:val="18"/>
        </w:rPr>
        <w:t>Row 1 Cell 3</w:t>
      </w:r>
      <w:r>
        <w:rPr>
          <w:rStyle w:val="tag"/>
          <w:rFonts w:ascii="Consolas" w:hAnsi="Consolas" w:cs="Consolas"/>
          <w:color w:val="000088"/>
          <w:sz w:val="18"/>
          <w:szCs w:val="18"/>
        </w:rPr>
        <w:t>&lt;/td&gt;&lt;/tr&gt;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&lt;tr&gt;&lt;td&gt;</w:t>
      </w:r>
      <w:r>
        <w:rPr>
          <w:rStyle w:val="pln"/>
          <w:rFonts w:ascii="Consolas" w:hAnsi="Consolas" w:cs="Consolas"/>
          <w:color w:val="313131"/>
          <w:sz w:val="18"/>
          <w:szCs w:val="18"/>
        </w:rPr>
        <w:t>Row 2 Cell 2</w:t>
      </w:r>
      <w:r>
        <w:rPr>
          <w:rStyle w:val="tag"/>
          <w:rFonts w:ascii="Consolas" w:hAnsi="Consolas" w:cs="Consolas"/>
          <w:color w:val="000088"/>
          <w:sz w:val="18"/>
          <w:szCs w:val="18"/>
        </w:rPr>
        <w:t>&lt;/td&gt;&lt;td&gt;</w:t>
      </w:r>
      <w:r>
        <w:rPr>
          <w:rStyle w:val="pln"/>
          <w:rFonts w:ascii="Consolas" w:hAnsi="Consolas" w:cs="Consolas"/>
          <w:color w:val="313131"/>
          <w:sz w:val="18"/>
          <w:szCs w:val="18"/>
        </w:rPr>
        <w:t>Row 2 Cell 3</w:t>
      </w:r>
      <w:r>
        <w:rPr>
          <w:rStyle w:val="tag"/>
          <w:rFonts w:ascii="Consolas" w:hAnsi="Consolas" w:cs="Consolas"/>
          <w:color w:val="000088"/>
          <w:sz w:val="18"/>
          <w:szCs w:val="18"/>
        </w:rPr>
        <w:t>&lt;/td&gt;&lt;/tr&gt;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&lt;tr&gt;&lt;td</w:t>
      </w:r>
      <w:r>
        <w:rPr>
          <w:rStyle w:val="pln"/>
          <w:rFonts w:ascii="Consolas" w:hAnsi="Consolas" w:cs="Consolas"/>
          <w:color w:val="313131"/>
          <w:sz w:val="18"/>
          <w:szCs w:val="18"/>
        </w:rPr>
        <w:t xml:space="preserve"> </w:t>
      </w:r>
      <w:r>
        <w:rPr>
          <w:rStyle w:val="atn"/>
          <w:rFonts w:ascii="Consolas" w:hAnsi="Consolas" w:cs="Consolas"/>
          <w:color w:val="7F0055"/>
          <w:sz w:val="18"/>
          <w:szCs w:val="18"/>
        </w:rPr>
        <w:t>colspan</w:t>
      </w:r>
      <w:r>
        <w:rPr>
          <w:rStyle w:val="pun"/>
          <w:rFonts w:ascii="Consolas" w:hAnsi="Consolas" w:cs="Consolas"/>
          <w:color w:val="666600"/>
          <w:sz w:val="18"/>
          <w:szCs w:val="18"/>
        </w:rPr>
        <w:t>=</w:t>
      </w:r>
      <w:r>
        <w:rPr>
          <w:rStyle w:val="atv"/>
          <w:rFonts w:ascii="Consolas" w:hAnsi="Consolas" w:cs="Consolas"/>
          <w:color w:val="008800"/>
          <w:sz w:val="18"/>
          <w:szCs w:val="18"/>
        </w:rPr>
        <w:t>"3"</w:t>
      </w:r>
      <w:r>
        <w:rPr>
          <w:rStyle w:val="tag"/>
          <w:rFonts w:ascii="Consolas" w:hAnsi="Consolas" w:cs="Consolas"/>
          <w:color w:val="000088"/>
          <w:sz w:val="18"/>
          <w:szCs w:val="18"/>
        </w:rPr>
        <w:t>&gt;</w:t>
      </w:r>
      <w:r>
        <w:rPr>
          <w:rStyle w:val="pln"/>
          <w:rFonts w:ascii="Consolas" w:hAnsi="Consolas" w:cs="Consolas"/>
          <w:color w:val="313131"/>
          <w:sz w:val="18"/>
          <w:szCs w:val="18"/>
        </w:rPr>
        <w:t>Row 3 Cell 1</w:t>
      </w:r>
      <w:r>
        <w:rPr>
          <w:rStyle w:val="tag"/>
          <w:rFonts w:ascii="Consolas" w:hAnsi="Consolas" w:cs="Consolas"/>
          <w:color w:val="000088"/>
          <w:sz w:val="18"/>
          <w:szCs w:val="18"/>
        </w:rPr>
        <w:t>&lt;/td&gt;&lt;/tr&gt;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 Here background image did not apply to table's header.</w:t>
      </w:r>
    </w:p>
    <w:tbl>
      <w:tblPr>
        <w:tblW w:w="0" w:type="auto"/>
        <w:tblCellSpacing w:w="15" w:type="dxa"/>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firstRow="1" w:lastRow="0" w:firstColumn="1" w:lastColumn="0" w:noHBand="0" w:noVBand="1"/>
      </w:tblPr>
      <w:tblGrid>
        <w:gridCol w:w="1198"/>
        <w:gridCol w:w="1183"/>
        <w:gridCol w:w="1198"/>
      </w:tblGrid>
      <w:tr w:rsidR="00511AE2" w:rsidTr="00511AE2">
        <w:trPr>
          <w:tblCellSpacing w:w="15" w:type="dxa"/>
        </w:trPr>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511AE2" w:rsidRDefault="00511AE2">
            <w:pPr>
              <w:rPr>
                <w:b/>
                <w:bCs/>
                <w:sz w:val="24"/>
                <w:szCs w:val="24"/>
              </w:rPr>
            </w:pPr>
            <w:r>
              <w:rPr>
                <w:b/>
                <w:bCs/>
              </w:rPr>
              <w:t>Column 1</w:t>
            </w:r>
          </w:p>
        </w:tc>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511AE2" w:rsidRDefault="00511AE2">
            <w:pPr>
              <w:rPr>
                <w:b/>
                <w:bCs/>
                <w:sz w:val="24"/>
                <w:szCs w:val="24"/>
              </w:rPr>
            </w:pPr>
            <w:r>
              <w:rPr>
                <w:b/>
                <w:bCs/>
              </w:rPr>
              <w:t>Column 2</w:t>
            </w:r>
          </w:p>
        </w:tc>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511AE2" w:rsidRDefault="00511AE2">
            <w:pPr>
              <w:rPr>
                <w:b/>
                <w:bCs/>
                <w:sz w:val="24"/>
                <w:szCs w:val="24"/>
              </w:rPr>
            </w:pPr>
            <w:r>
              <w:rPr>
                <w:b/>
                <w:bCs/>
              </w:rPr>
              <w:t>Column 3</w:t>
            </w:r>
          </w:p>
        </w:tc>
      </w:tr>
      <w:tr w:rsidR="00511AE2" w:rsidTr="00511AE2">
        <w:trPr>
          <w:tblCellSpacing w:w="15" w:type="dxa"/>
        </w:trPr>
        <w:tc>
          <w:tcPr>
            <w:tcW w:w="0" w:type="auto"/>
            <w:vMerge w:val="restart"/>
            <w:tcBorders>
              <w:top w:val="outset" w:sz="6" w:space="0" w:color="008000"/>
              <w:left w:val="outset" w:sz="6" w:space="0" w:color="008000"/>
              <w:bottom w:val="outset" w:sz="6" w:space="0" w:color="008000"/>
              <w:right w:val="outset" w:sz="6" w:space="0" w:color="008000"/>
            </w:tcBorders>
            <w:shd w:val="clear" w:color="auto" w:fill="auto"/>
            <w:vAlign w:val="center"/>
            <w:hideMark/>
          </w:tcPr>
          <w:p w:rsidR="00511AE2" w:rsidRDefault="00511AE2">
            <w:pPr>
              <w:rPr>
                <w:sz w:val="24"/>
                <w:szCs w:val="24"/>
              </w:rPr>
            </w:pPr>
            <w:r>
              <w:t>Row 1 Cell 1</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511AE2" w:rsidRDefault="00511AE2">
            <w:pPr>
              <w:rPr>
                <w:sz w:val="24"/>
                <w:szCs w:val="24"/>
              </w:rPr>
            </w:pPr>
            <w:r>
              <w:t>Row 1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511AE2" w:rsidRDefault="00511AE2">
            <w:pPr>
              <w:rPr>
                <w:sz w:val="24"/>
                <w:szCs w:val="24"/>
              </w:rPr>
            </w:pPr>
            <w:r>
              <w:t>Row 1 Cell 3</w:t>
            </w:r>
          </w:p>
        </w:tc>
      </w:tr>
      <w:tr w:rsidR="00511AE2" w:rsidTr="00511AE2">
        <w:trPr>
          <w:tblCellSpacing w:w="15" w:type="dxa"/>
        </w:trPr>
        <w:tc>
          <w:tcPr>
            <w:tcW w:w="0" w:type="auto"/>
            <w:vMerge/>
            <w:tcBorders>
              <w:top w:val="outset" w:sz="6" w:space="0" w:color="008000"/>
              <w:left w:val="outset" w:sz="6" w:space="0" w:color="008000"/>
              <w:bottom w:val="outset" w:sz="6" w:space="0" w:color="008000"/>
              <w:right w:val="outset" w:sz="6" w:space="0" w:color="008000"/>
            </w:tcBorders>
            <w:shd w:val="clear" w:color="auto" w:fill="auto"/>
            <w:vAlign w:val="center"/>
            <w:hideMark/>
          </w:tcPr>
          <w:p w:rsidR="00511AE2" w:rsidRDefault="00511AE2">
            <w:pPr>
              <w:rPr>
                <w:sz w:val="24"/>
                <w:szCs w:val="24"/>
              </w:rPr>
            </w:pP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511AE2" w:rsidRDefault="00511AE2">
            <w:pPr>
              <w:rPr>
                <w:sz w:val="24"/>
                <w:szCs w:val="24"/>
              </w:rPr>
            </w:pPr>
            <w:r>
              <w:t>Row 2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511AE2" w:rsidRDefault="00511AE2">
            <w:pPr>
              <w:rPr>
                <w:sz w:val="24"/>
                <w:szCs w:val="24"/>
              </w:rPr>
            </w:pPr>
            <w:r>
              <w:t>Row 2 Cell 3</w:t>
            </w:r>
          </w:p>
        </w:tc>
      </w:tr>
      <w:tr w:rsidR="00511AE2" w:rsidTr="00511AE2">
        <w:trPr>
          <w:tblCellSpacing w:w="15" w:type="dxa"/>
        </w:trPr>
        <w:tc>
          <w:tcPr>
            <w:tcW w:w="0" w:type="auto"/>
            <w:gridSpan w:val="3"/>
            <w:tcBorders>
              <w:top w:val="outset" w:sz="6" w:space="0" w:color="008000"/>
              <w:left w:val="outset" w:sz="6" w:space="0" w:color="008000"/>
              <w:bottom w:val="outset" w:sz="6" w:space="0" w:color="008000"/>
              <w:right w:val="outset" w:sz="6" w:space="0" w:color="008000"/>
            </w:tcBorders>
            <w:shd w:val="clear" w:color="auto" w:fill="auto"/>
            <w:vAlign w:val="center"/>
            <w:hideMark/>
          </w:tcPr>
          <w:p w:rsidR="00511AE2" w:rsidRDefault="00511AE2">
            <w:pPr>
              <w:rPr>
                <w:sz w:val="24"/>
                <w:szCs w:val="24"/>
              </w:rPr>
            </w:pPr>
            <w:r>
              <w:t>Row 3 Cell 1</w:t>
            </w:r>
          </w:p>
        </w:tc>
      </w:tr>
    </w:tbl>
    <w:p w:rsidR="00511AE2" w:rsidRDefault="00511AE2" w:rsidP="00511AE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Table Height and Width</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set a table width and height using</w:t>
      </w:r>
      <w:r>
        <w:rPr>
          <w:rStyle w:val="apple-converted-space"/>
          <w:rFonts w:ascii="Arial" w:hAnsi="Arial" w:cs="Arial"/>
          <w:color w:val="000000"/>
          <w:sz w:val="21"/>
          <w:szCs w:val="21"/>
        </w:rPr>
        <w:t> </w:t>
      </w:r>
      <w:r>
        <w:rPr>
          <w:rFonts w:ascii="Arial" w:hAnsi="Arial" w:cs="Arial"/>
          <w:b/>
          <w:bCs/>
          <w:color w:val="000000"/>
          <w:sz w:val="21"/>
          <w:szCs w:val="21"/>
        </w:rPr>
        <w:t>width</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b/>
          <w:bCs/>
          <w:color w:val="000000"/>
          <w:sz w:val="21"/>
          <w:szCs w:val="21"/>
        </w:rPr>
        <w:t>height</w:t>
      </w:r>
      <w:r>
        <w:rPr>
          <w:rStyle w:val="apple-converted-space"/>
          <w:rFonts w:ascii="Arial" w:hAnsi="Arial" w:cs="Arial"/>
          <w:color w:val="000000"/>
          <w:sz w:val="21"/>
          <w:szCs w:val="21"/>
        </w:rPr>
        <w:t> </w:t>
      </w:r>
      <w:r>
        <w:rPr>
          <w:rFonts w:ascii="Arial" w:hAnsi="Arial" w:cs="Arial"/>
          <w:color w:val="000000"/>
          <w:sz w:val="21"/>
          <w:szCs w:val="21"/>
        </w:rPr>
        <w:t>attrubutes. You can specify table width or height in terms of pixels or in terms of percentage of available screen area.</w:t>
      </w:r>
    </w:p>
    <w:p w:rsidR="00511AE2" w:rsidRDefault="00511AE2" w:rsidP="00511AE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 Width/Height</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color w:val="313131"/>
          <w:sz w:val="18"/>
          <w:szCs w:val="18"/>
        </w:rPr>
        <w:t xml:space="preserve"> </w:t>
      </w:r>
      <w:r>
        <w:rPr>
          <w:rStyle w:val="atn"/>
          <w:rFonts w:ascii="Consolas" w:hAnsi="Consolas" w:cs="Consolas"/>
          <w:color w:val="7F0055"/>
          <w:sz w:val="18"/>
          <w:szCs w:val="18"/>
        </w:rPr>
        <w:t>width</w:t>
      </w:r>
      <w:r>
        <w:rPr>
          <w:rStyle w:val="pun"/>
          <w:rFonts w:ascii="Consolas" w:hAnsi="Consolas" w:cs="Consolas"/>
          <w:color w:val="666600"/>
          <w:sz w:val="18"/>
          <w:szCs w:val="18"/>
        </w:rPr>
        <w:t>=</w:t>
      </w:r>
      <w:r>
        <w:rPr>
          <w:rStyle w:val="atv"/>
          <w:rFonts w:ascii="Consolas" w:hAnsi="Consolas" w:cs="Consolas"/>
          <w:color w:val="008800"/>
          <w:sz w:val="18"/>
          <w:szCs w:val="18"/>
        </w:rPr>
        <w:t>"400"</w:t>
      </w:r>
      <w:r>
        <w:rPr>
          <w:rStyle w:val="pln"/>
          <w:rFonts w:ascii="Consolas" w:hAnsi="Consolas" w:cs="Consolas"/>
          <w:color w:val="313131"/>
          <w:sz w:val="18"/>
          <w:szCs w:val="18"/>
        </w:rPr>
        <w:t xml:space="preserve"> </w:t>
      </w:r>
      <w:r>
        <w:rPr>
          <w:rStyle w:val="atn"/>
          <w:rFonts w:ascii="Consolas" w:hAnsi="Consolas" w:cs="Consolas"/>
          <w:color w:val="7F0055"/>
          <w:sz w:val="18"/>
          <w:szCs w:val="18"/>
        </w:rPr>
        <w:t>height</w:t>
      </w:r>
      <w:r>
        <w:rPr>
          <w:rStyle w:val="pun"/>
          <w:rFonts w:ascii="Consolas" w:hAnsi="Consolas" w:cs="Consolas"/>
          <w:color w:val="666600"/>
          <w:sz w:val="18"/>
          <w:szCs w:val="18"/>
        </w:rPr>
        <w:t>=</w:t>
      </w:r>
      <w:r>
        <w:rPr>
          <w:rStyle w:val="atv"/>
          <w:rFonts w:ascii="Consolas" w:hAnsi="Consolas" w:cs="Consolas"/>
          <w:color w:val="008800"/>
          <w:sz w:val="18"/>
          <w:szCs w:val="18"/>
        </w:rPr>
        <w:t>"150"</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1, Column 1</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1, Column 2</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2, Column 1</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2, Column 2</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tblGrid>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1, Column 2</w:t>
            </w:r>
          </w:p>
        </w:tc>
      </w:tr>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2, Column 2</w:t>
            </w:r>
          </w:p>
        </w:tc>
      </w:tr>
    </w:tbl>
    <w:p w:rsidR="00511AE2" w:rsidRDefault="00511AE2" w:rsidP="00511AE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Table Caption</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caption</w:t>
      </w:r>
      <w:r>
        <w:rPr>
          <w:rStyle w:val="apple-converted-space"/>
          <w:rFonts w:ascii="Arial" w:hAnsi="Arial" w:cs="Arial"/>
          <w:color w:val="000000"/>
          <w:sz w:val="21"/>
          <w:szCs w:val="21"/>
        </w:rPr>
        <w:t> </w:t>
      </w:r>
      <w:r>
        <w:rPr>
          <w:rFonts w:ascii="Arial" w:hAnsi="Arial" w:cs="Arial"/>
          <w:color w:val="000000"/>
          <w:sz w:val="21"/>
          <w:szCs w:val="21"/>
        </w:rPr>
        <w:t>tag will serve as a title or explanation for the table and it shows up at the top of the table. This tag is deprecated in newer version of HTML/XHTML.</w:t>
      </w:r>
    </w:p>
    <w:p w:rsidR="00511AE2" w:rsidRDefault="00511AE2" w:rsidP="00511AE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 Caption</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color w:val="313131"/>
          <w:sz w:val="18"/>
          <w:szCs w:val="18"/>
        </w:rPr>
        <w:t xml:space="preserve"> </w:t>
      </w:r>
      <w:r>
        <w:rPr>
          <w:rStyle w:val="atn"/>
          <w:rFonts w:ascii="Consolas" w:hAnsi="Consolas" w:cs="Consolas"/>
          <w:color w:val="7F0055"/>
          <w:sz w:val="18"/>
          <w:szCs w:val="18"/>
        </w:rPr>
        <w:t>width</w:t>
      </w:r>
      <w:r>
        <w:rPr>
          <w:rStyle w:val="pun"/>
          <w:rFonts w:ascii="Consolas" w:hAnsi="Consolas" w:cs="Consolas"/>
          <w:color w:val="666600"/>
          <w:sz w:val="18"/>
          <w:szCs w:val="18"/>
        </w:rPr>
        <w:t>=</w:t>
      </w:r>
      <w:r>
        <w:rPr>
          <w:rStyle w:val="atv"/>
          <w:rFonts w:ascii="Consolas" w:hAnsi="Consolas" w:cs="Consolas"/>
          <w:color w:val="008800"/>
          <w:sz w:val="18"/>
          <w:szCs w:val="18"/>
        </w:rPr>
        <w:t>"100%"</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&lt;caption&gt;</w:t>
      </w:r>
      <w:r>
        <w:rPr>
          <w:rStyle w:val="pln"/>
          <w:rFonts w:ascii="Consolas" w:hAnsi="Consolas" w:cs="Consolas"/>
          <w:color w:val="313131"/>
          <w:sz w:val="18"/>
          <w:szCs w:val="18"/>
        </w:rPr>
        <w:t>This is the caption</w:t>
      </w:r>
      <w:r>
        <w:rPr>
          <w:rStyle w:val="tag"/>
          <w:rFonts w:ascii="Consolas" w:hAnsi="Consolas" w:cs="Consolas"/>
          <w:color w:val="000088"/>
          <w:sz w:val="18"/>
          <w:szCs w:val="18"/>
        </w:rPr>
        <w:t>&lt;/caption&gt;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1, column 1</w:t>
      </w:r>
      <w:r>
        <w:rPr>
          <w:rStyle w:val="tag"/>
          <w:rFonts w:ascii="Consolas" w:hAnsi="Consolas" w:cs="Consolas"/>
          <w:color w:val="000088"/>
          <w:sz w:val="18"/>
          <w:szCs w:val="18"/>
        </w:rPr>
        <w:t>&lt;/td&gt;&lt;td&gt;</w:t>
      </w:r>
      <w:r>
        <w:rPr>
          <w:rStyle w:val="pln"/>
          <w:rFonts w:ascii="Consolas" w:hAnsi="Consolas" w:cs="Consolas"/>
          <w:color w:val="313131"/>
          <w:sz w:val="18"/>
          <w:szCs w:val="18"/>
        </w:rPr>
        <w:t>row 1, columnn 2</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row 2, column 1</w:t>
      </w:r>
      <w:r>
        <w:rPr>
          <w:rStyle w:val="tag"/>
          <w:rFonts w:ascii="Consolas" w:hAnsi="Consolas" w:cs="Consolas"/>
          <w:color w:val="000088"/>
          <w:sz w:val="18"/>
          <w:szCs w:val="18"/>
        </w:rPr>
        <w:t>&lt;/td&gt;&lt;td&gt;</w:t>
      </w:r>
      <w:r>
        <w:rPr>
          <w:rStyle w:val="pln"/>
          <w:rFonts w:ascii="Consolas" w:hAnsi="Consolas" w:cs="Consolas"/>
          <w:color w:val="313131"/>
          <w:sz w:val="18"/>
          <w:szCs w:val="18"/>
        </w:rPr>
        <w:t>row 2, columnn 2</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This will produce following result: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0"/>
        <w:gridCol w:w="4726"/>
      </w:tblGrid>
      <w:tr w:rsidR="00511AE2" w:rsidTr="00511AE2">
        <w:trPr>
          <w:tblCellSpacing w:w="15" w:type="dxa"/>
        </w:trPr>
        <w:tc>
          <w:tcPr>
            <w:tcW w:w="0" w:type="auto"/>
            <w:gridSpan w:val="2"/>
            <w:tcBorders>
              <w:top w:val="nil"/>
              <w:left w:val="nil"/>
              <w:bottom w:val="nil"/>
              <w:right w:val="nil"/>
            </w:tcBorders>
            <w:shd w:val="clear" w:color="auto" w:fill="auto"/>
            <w:vAlign w:val="center"/>
            <w:hideMark/>
          </w:tcPr>
          <w:p w:rsidR="00511AE2" w:rsidRDefault="00511AE2">
            <w:pPr>
              <w:jc w:val="center"/>
              <w:rPr>
                <w:sz w:val="24"/>
                <w:szCs w:val="24"/>
              </w:rPr>
            </w:pPr>
            <w:r>
              <w:t>This is the caption</w:t>
            </w:r>
          </w:p>
        </w:tc>
      </w:tr>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1, columnn 2</w:t>
            </w:r>
          </w:p>
        </w:tc>
      </w:tr>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row 2, columnn 2</w:t>
            </w:r>
          </w:p>
        </w:tc>
      </w:tr>
    </w:tbl>
    <w:p w:rsidR="00511AE2" w:rsidRDefault="00511AE2" w:rsidP="00511AE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Table Header, Body, and Footer</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Tables can be divided into three portions: a header, a body, and a foot. The head and foot are rather similar to headers and footers in a word-processed document that remain the same for every page, while the body is the main content holder of the table.</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three elements for separating the head, body, and foot of a table are:</w:t>
      </w:r>
    </w:p>
    <w:p w:rsidR="00511AE2" w:rsidRDefault="00511AE2" w:rsidP="00511AE2">
      <w:pPr>
        <w:numPr>
          <w:ilvl w:val="0"/>
          <w:numId w:val="20"/>
        </w:numPr>
        <w:spacing w:before="100" w:beforeAutospacing="1" w:after="75" w:line="360" w:lineRule="atLeast"/>
        <w:rPr>
          <w:rFonts w:ascii="Arial" w:hAnsi="Arial" w:cs="Arial"/>
          <w:color w:val="000000"/>
          <w:sz w:val="21"/>
          <w:szCs w:val="21"/>
        </w:rPr>
      </w:pPr>
      <w:r>
        <w:rPr>
          <w:rFonts w:ascii="Arial" w:hAnsi="Arial" w:cs="Arial"/>
          <w:b/>
          <w:bCs/>
          <w:color w:val="000000"/>
          <w:sz w:val="21"/>
          <w:szCs w:val="21"/>
        </w:rPr>
        <w:t>&lt;thead&gt; -</w:t>
      </w:r>
      <w:r>
        <w:rPr>
          <w:rStyle w:val="apple-converted-space"/>
          <w:rFonts w:ascii="Arial" w:hAnsi="Arial" w:cs="Arial"/>
          <w:b/>
          <w:bCs/>
          <w:color w:val="000000"/>
          <w:sz w:val="21"/>
          <w:szCs w:val="21"/>
        </w:rPr>
        <w:t> </w:t>
      </w:r>
      <w:r>
        <w:rPr>
          <w:rFonts w:ascii="Arial" w:hAnsi="Arial" w:cs="Arial"/>
          <w:color w:val="000000"/>
          <w:sz w:val="21"/>
          <w:szCs w:val="21"/>
        </w:rPr>
        <w:t>to create a separate table header.</w:t>
      </w:r>
    </w:p>
    <w:p w:rsidR="00511AE2" w:rsidRDefault="00511AE2" w:rsidP="00511AE2">
      <w:pPr>
        <w:numPr>
          <w:ilvl w:val="0"/>
          <w:numId w:val="20"/>
        </w:numPr>
        <w:spacing w:before="100" w:beforeAutospacing="1" w:after="75" w:line="360" w:lineRule="atLeast"/>
        <w:rPr>
          <w:rFonts w:ascii="Arial" w:hAnsi="Arial" w:cs="Arial"/>
          <w:color w:val="000000"/>
          <w:sz w:val="21"/>
          <w:szCs w:val="21"/>
        </w:rPr>
      </w:pPr>
      <w:r>
        <w:rPr>
          <w:rFonts w:ascii="Arial" w:hAnsi="Arial" w:cs="Arial"/>
          <w:b/>
          <w:bCs/>
          <w:color w:val="000000"/>
          <w:sz w:val="21"/>
          <w:szCs w:val="21"/>
        </w:rPr>
        <w:t>&lt;tbody&gt; -</w:t>
      </w:r>
      <w:r>
        <w:rPr>
          <w:rStyle w:val="apple-converted-space"/>
          <w:rFonts w:ascii="Arial" w:hAnsi="Arial" w:cs="Arial"/>
          <w:b/>
          <w:bCs/>
          <w:color w:val="000000"/>
          <w:sz w:val="21"/>
          <w:szCs w:val="21"/>
        </w:rPr>
        <w:t> </w:t>
      </w:r>
      <w:r>
        <w:rPr>
          <w:rFonts w:ascii="Arial" w:hAnsi="Arial" w:cs="Arial"/>
          <w:color w:val="000000"/>
          <w:sz w:val="21"/>
          <w:szCs w:val="21"/>
        </w:rPr>
        <w:t>to indicate the main body of the table.</w:t>
      </w:r>
    </w:p>
    <w:p w:rsidR="00511AE2" w:rsidRDefault="00511AE2" w:rsidP="00511AE2">
      <w:pPr>
        <w:numPr>
          <w:ilvl w:val="0"/>
          <w:numId w:val="20"/>
        </w:numPr>
        <w:spacing w:before="100" w:beforeAutospacing="1" w:after="75" w:line="360" w:lineRule="atLeast"/>
        <w:rPr>
          <w:rFonts w:ascii="Arial" w:hAnsi="Arial" w:cs="Arial"/>
          <w:color w:val="000000"/>
          <w:sz w:val="21"/>
          <w:szCs w:val="21"/>
        </w:rPr>
      </w:pPr>
      <w:r>
        <w:rPr>
          <w:rFonts w:ascii="Arial" w:hAnsi="Arial" w:cs="Arial"/>
          <w:b/>
          <w:bCs/>
          <w:color w:val="000000"/>
          <w:sz w:val="21"/>
          <w:szCs w:val="21"/>
        </w:rPr>
        <w:t>&lt;tfoot&gt; -</w:t>
      </w:r>
      <w:r>
        <w:rPr>
          <w:rStyle w:val="apple-converted-space"/>
          <w:rFonts w:ascii="Arial" w:hAnsi="Arial" w:cs="Arial"/>
          <w:b/>
          <w:bCs/>
          <w:color w:val="000000"/>
          <w:sz w:val="21"/>
          <w:szCs w:val="21"/>
        </w:rPr>
        <w:t> </w:t>
      </w:r>
      <w:r>
        <w:rPr>
          <w:rFonts w:ascii="Arial" w:hAnsi="Arial" w:cs="Arial"/>
          <w:color w:val="000000"/>
          <w:sz w:val="21"/>
          <w:szCs w:val="21"/>
        </w:rPr>
        <w:t>to create a separate table footer.</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table may contain several &lt;tbody&gt; elements to indicate different</w:t>
      </w:r>
      <w:r>
        <w:rPr>
          <w:rStyle w:val="apple-converted-space"/>
          <w:rFonts w:ascii="Arial" w:hAnsi="Arial" w:cs="Arial"/>
          <w:color w:val="000000"/>
          <w:sz w:val="21"/>
          <w:szCs w:val="21"/>
        </w:rPr>
        <w:t> </w:t>
      </w:r>
      <w:r>
        <w:rPr>
          <w:rFonts w:ascii="Arial" w:hAnsi="Arial" w:cs="Arial"/>
          <w:i/>
          <w:iCs/>
          <w:color w:val="000000"/>
          <w:sz w:val="21"/>
          <w:szCs w:val="21"/>
        </w:rPr>
        <w:t>pages</w:t>
      </w:r>
      <w:r>
        <w:rPr>
          <w:rStyle w:val="apple-converted-space"/>
          <w:rFonts w:ascii="Arial" w:hAnsi="Arial" w:cs="Arial"/>
          <w:color w:val="000000"/>
          <w:sz w:val="21"/>
          <w:szCs w:val="21"/>
        </w:rPr>
        <w:t> </w:t>
      </w:r>
      <w:r>
        <w:rPr>
          <w:rFonts w:ascii="Arial" w:hAnsi="Arial" w:cs="Arial"/>
          <w:color w:val="000000"/>
          <w:sz w:val="21"/>
          <w:szCs w:val="21"/>
        </w:rPr>
        <w:t>or groups of data. But it is notable that &lt;thead&gt; and &lt;tfoot&gt; tags should appear before &lt;tbody&gt;</w:t>
      </w:r>
    </w:p>
    <w:p w:rsidR="00511AE2" w:rsidRDefault="00511AE2" w:rsidP="00511AE2">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color w:val="313131"/>
          <w:sz w:val="18"/>
          <w:szCs w:val="18"/>
        </w:rPr>
        <w:t xml:space="preserve"> </w:t>
      </w:r>
      <w:r>
        <w:rPr>
          <w:rStyle w:val="atn"/>
          <w:rFonts w:ascii="Consolas" w:hAnsi="Consolas" w:cs="Consolas"/>
          <w:color w:val="7F0055"/>
          <w:sz w:val="18"/>
          <w:szCs w:val="18"/>
        </w:rPr>
        <w:t>width</w:t>
      </w:r>
      <w:r>
        <w:rPr>
          <w:rStyle w:val="pun"/>
          <w:rFonts w:ascii="Consolas" w:hAnsi="Consolas" w:cs="Consolas"/>
          <w:color w:val="666600"/>
          <w:sz w:val="18"/>
          <w:szCs w:val="18"/>
        </w:rPr>
        <w:t>=</w:t>
      </w:r>
      <w:r>
        <w:rPr>
          <w:rStyle w:val="atv"/>
          <w:rFonts w:ascii="Consolas" w:hAnsi="Consolas" w:cs="Consolas"/>
          <w:color w:val="008800"/>
          <w:sz w:val="18"/>
          <w:szCs w:val="18"/>
        </w:rPr>
        <w:t>"100%"</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w:t>
      </w:r>
      <w:r>
        <w:rPr>
          <w:rStyle w:val="pln"/>
          <w:rFonts w:ascii="Consolas" w:hAnsi="Consolas" w:cs="Consolas"/>
          <w:color w:val="313131"/>
          <w:sz w:val="18"/>
          <w:szCs w:val="18"/>
        </w:rPr>
        <w:t xml:space="preserve"> </w:t>
      </w:r>
      <w:r>
        <w:rPr>
          <w:rStyle w:val="atn"/>
          <w:rFonts w:ascii="Consolas" w:hAnsi="Consolas" w:cs="Consolas"/>
          <w:color w:val="7F0055"/>
          <w:sz w:val="18"/>
          <w:szCs w:val="18"/>
        </w:rPr>
        <w:t>colspan</w:t>
      </w:r>
      <w:r>
        <w:rPr>
          <w:rStyle w:val="pun"/>
          <w:rFonts w:ascii="Consolas" w:hAnsi="Consolas" w:cs="Consolas"/>
          <w:color w:val="666600"/>
          <w:sz w:val="18"/>
          <w:szCs w:val="18"/>
        </w:rPr>
        <w:t>=</w:t>
      </w:r>
      <w:r>
        <w:rPr>
          <w:rStyle w:val="atv"/>
          <w:rFonts w:ascii="Consolas" w:hAnsi="Consolas" w:cs="Consolas"/>
          <w:color w:val="008800"/>
          <w:sz w:val="18"/>
          <w:szCs w:val="18"/>
        </w:rPr>
        <w:t>"4"</w:t>
      </w:r>
      <w:r>
        <w:rPr>
          <w:rStyle w:val="tag"/>
          <w:rFonts w:ascii="Consolas" w:hAnsi="Consolas" w:cs="Consolas"/>
          <w:color w:val="000088"/>
          <w:sz w:val="18"/>
          <w:szCs w:val="18"/>
        </w:rPr>
        <w:t>&gt;</w:t>
      </w:r>
      <w:r>
        <w:rPr>
          <w:rStyle w:val="pln"/>
          <w:rFonts w:ascii="Consolas" w:hAnsi="Consolas" w:cs="Consolas"/>
          <w:color w:val="313131"/>
          <w:sz w:val="18"/>
          <w:szCs w:val="18"/>
        </w:rPr>
        <w:t>This is the head of the table</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&lt;tfoot&gt;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w:t>
      </w:r>
      <w:r>
        <w:rPr>
          <w:rStyle w:val="pln"/>
          <w:rFonts w:ascii="Consolas" w:hAnsi="Consolas" w:cs="Consolas"/>
          <w:color w:val="313131"/>
          <w:sz w:val="18"/>
          <w:szCs w:val="18"/>
        </w:rPr>
        <w:t xml:space="preserve"> </w:t>
      </w:r>
      <w:r>
        <w:rPr>
          <w:rStyle w:val="atn"/>
          <w:rFonts w:ascii="Consolas" w:hAnsi="Consolas" w:cs="Consolas"/>
          <w:color w:val="7F0055"/>
          <w:sz w:val="18"/>
          <w:szCs w:val="18"/>
        </w:rPr>
        <w:t>colspan</w:t>
      </w:r>
      <w:r>
        <w:rPr>
          <w:rStyle w:val="pun"/>
          <w:rFonts w:ascii="Consolas" w:hAnsi="Consolas" w:cs="Consolas"/>
          <w:color w:val="666600"/>
          <w:sz w:val="18"/>
          <w:szCs w:val="18"/>
        </w:rPr>
        <w:t>=</w:t>
      </w:r>
      <w:r>
        <w:rPr>
          <w:rStyle w:val="atv"/>
          <w:rFonts w:ascii="Consolas" w:hAnsi="Consolas" w:cs="Consolas"/>
          <w:color w:val="008800"/>
          <w:sz w:val="18"/>
          <w:szCs w:val="18"/>
        </w:rPr>
        <w:t>"4"</w:t>
      </w:r>
      <w:r>
        <w:rPr>
          <w:rStyle w:val="tag"/>
          <w:rFonts w:ascii="Consolas" w:hAnsi="Consolas" w:cs="Consolas"/>
          <w:color w:val="000088"/>
          <w:sz w:val="18"/>
          <w:szCs w:val="18"/>
        </w:rPr>
        <w:t>&gt;</w:t>
      </w:r>
      <w:r>
        <w:rPr>
          <w:rStyle w:val="pln"/>
          <w:rFonts w:ascii="Consolas" w:hAnsi="Consolas" w:cs="Consolas"/>
          <w:color w:val="313131"/>
          <w:sz w:val="18"/>
          <w:szCs w:val="18"/>
        </w:rPr>
        <w:t>This is the foot of the table</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&lt;/tfoot&gt;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Cell 1</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Cell 2</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Cell 3</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r>
        <w:rPr>
          <w:rStyle w:val="pln"/>
          <w:rFonts w:ascii="Consolas" w:hAnsi="Consolas" w:cs="Consolas"/>
          <w:color w:val="313131"/>
          <w:sz w:val="18"/>
          <w:szCs w:val="18"/>
        </w:rPr>
        <w:t>Cell 4</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4"/>
        <w:gridCol w:w="2279"/>
        <w:gridCol w:w="2279"/>
        <w:gridCol w:w="2294"/>
      </w:tblGrid>
      <w:tr w:rsidR="00511AE2" w:rsidTr="00511AE2">
        <w:trPr>
          <w:tblHeade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This is the head of the table</w:t>
            </w:r>
          </w:p>
        </w:tc>
      </w:tr>
      <w:tr w:rsidR="00511AE2" w:rsidTr="00511AE2">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This is the foot of the table</w:t>
            </w:r>
          </w:p>
        </w:tc>
      </w:tr>
      <w:tr w:rsidR="00511AE2" w:rsidT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Cell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Cell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Cell 4</w:t>
            </w:r>
          </w:p>
        </w:tc>
      </w:tr>
    </w:tbl>
    <w:p w:rsidR="00511AE2" w:rsidRDefault="00511AE2" w:rsidP="00511AE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Nested Tables</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use one table inside another table. Not only tables you can use almost all the tags inside table data tag &lt;td&gt;.</w:t>
      </w:r>
    </w:p>
    <w:p w:rsidR="00511AE2" w:rsidRDefault="00511AE2" w:rsidP="00511AE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Example</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the example of using another table and other tags inside a table cell.</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dec"/>
          <w:rFonts w:ascii="Consolas" w:hAnsi="Consolas" w:cs="Consolas"/>
          <w:color w:val="7F0055"/>
          <w:sz w:val="18"/>
          <w:szCs w:val="18"/>
        </w:rPr>
        <w:t>&lt;!DOCTYPE 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&lt;title&gt;</w:t>
      </w:r>
      <w:r>
        <w:rPr>
          <w:rStyle w:val="pln"/>
          <w:rFonts w:ascii="Consolas" w:hAnsi="Consolas" w:cs="Consolas"/>
          <w:color w:val="313131"/>
          <w:sz w:val="18"/>
          <w:szCs w:val="18"/>
        </w:rPr>
        <w:t>HTML Table</w:t>
      </w:r>
      <w:r>
        <w:rPr>
          <w:rStyle w:val="tag"/>
          <w:rFonts w:ascii="Consolas" w:hAnsi="Consolas" w:cs="Consolas"/>
          <w:color w:val="000088"/>
          <w:sz w:val="18"/>
          <w:szCs w:val="18"/>
        </w:rPr>
        <w:t>&lt;/title&gt;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color w:val="313131"/>
          <w:sz w:val="18"/>
          <w:szCs w:val="18"/>
        </w:rPr>
        <w:t xml:space="preserve"> </w:t>
      </w:r>
      <w:r>
        <w:rPr>
          <w:rStyle w:val="atn"/>
          <w:rFonts w:ascii="Consolas" w:hAnsi="Consolas" w:cs="Consolas"/>
          <w:color w:val="7F0055"/>
          <w:sz w:val="18"/>
          <w:szCs w:val="18"/>
        </w:rPr>
        <w:t>width</w:t>
      </w:r>
      <w:r>
        <w:rPr>
          <w:rStyle w:val="pun"/>
          <w:rFonts w:ascii="Consolas" w:hAnsi="Consolas" w:cs="Consolas"/>
          <w:color w:val="666600"/>
          <w:sz w:val="18"/>
          <w:szCs w:val="18"/>
        </w:rPr>
        <w:t>=</w:t>
      </w:r>
      <w:r>
        <w:rPr>
          <w:rStyle w:val="atv"/>
          <w:rFonts w:ascii="Consolas" w:hAnsi="Consolas" w:cs="Consolas"/>
          <w:color w:val="008800"/>
          <w:sz w:val="18"/>
          <w:szCs w:val="18"/>
        </w:rPr>
        <w:t>"100%"</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color w:val="313131"/>
          <w:sz w:val="18"/>
          <w:szCs w:val="18"/>
        </w:rPr>
        <w:t xml:space="preserve"> </w:t>
      </w:r>
      <w:r>
        <w:rPr>
          <w:rStyle w:val="atn"/>
          <w:rFonts w:ascii="Consolas" w:hAnsi="Consolas" w:cs="Consolas"/>
          <w:color w:val="7F0055"/>
          <w:sz w:val="18"/>
          <w:szCs w:val="18"/>
        </w:rPr>
        <w:t>width</w:t>
      </w:r>
      <w:r>
        <w:rPr>
          <w:rStyle w:val="pun"/>
          <w:rFonts w:ascii="Consolas" w:hAnsi="Consolas" w:cs="Consolas"/>
          <w:color w:val="666600"/>
          <w:sz w:val="18"/>
          <w:szCs w:val="18"/>
        </w:rPr>
        <w:t>=</w:t>
      </w:r>
      <w:r>
        <w:rPr>
          <w:rStyle w:val="atv"/>
          <w:rFonts w:ascii="Consolas" w:hAnsi="Consolas" w:cs="Consolas"/>
          <w:color w:val="008800"/>
          <w:sz w:val="18"/>
          <w:szCs w:val="18"/>
        </w:rPr>
        <w:t>"100%"</w:t>
      </w:r>
      <w:r>
        <w:rPr>
          <w:rStyle w:val="tag"/>
          <w:rFonts w:ascii="Consolas" w:hAnsi="Consolas" w:cs="Consolas"/>
          <w:color w:val="000088"/>
          <w:sz w:val="18"/>
          <w:szCs w:val="18"/>
        </w:rPr>
        <w:t>&gt;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&lt;th&gt;</w:t>
      </w:r>
      <w:r>
        <w:rPr>
          <w:rStyle w:val="pln"/>
          <w:rFonts w:ascii="Consolas" w:hAnsi="Consolas" w:cs="Consolas"/>
          <w:color w:val="313131"/>
          <w:sz w:val="18"/>
          <w:szCs w:val="18"/>
        </w:rPr>
        <w:t>Name</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&lt;th&gt;</w:t>
      </w:r>
      <w:r>
        <w:rPr>
          <w:rStyle w:val="pln"/>
          <w:rFonts w:ascii="Consolas" w:hAnsi="Consolas" w:cs="Consolas"/>
          <w:color w:val="313131"/>
          <w:sz w:val="18"/>
          <w:szCs w:val="18"/>
        </w:rPr>
        <w:t>Salary</w:t>
      </w:r>
      <w:r>
        <w:rPr>
          <w:rStyle w:val="tag"/>
          <w:rFonts w:ascii="Consolas" w:hAnsi="Consolas" w:cs="Consolas"/>
          <w:color w:val="000088"/>
          <w:sz w:val="18"/>
          <w:szCs w:val="18"/>
        </w:rPr>
        <w:t>&lt;/th&gt;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Ramesh Raman</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5000</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Shabbir Hussein</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7000</w:t>
      </w: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&lt;/td&gt;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&lt;/tr&gt;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&lt;/table&gt;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rsidR="00511AE2" w:rsidRDefault="00511AE2" w:rsidP="00511A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11AE2" w:rsidRDefault="00511AE2" w:rsidP="00511AE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will produce following result:</w:t>
      </w:r>
    </w:p>
    <w:tbl>
      <w:tblPr>
        <w:tblW w:w="8926"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26"/>
      </w:tblGrid>
      <w:tr w:rsidR="00511AE2" w:rsidTr="008223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tbl>
            <w:tblPr>
              <w:tblW w:w="87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96"/>
              <w:gridCol w:w="2594"/>
            </w:tblGrid>
            <w:tr w:rsid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1AE2" w:rsidRDefault="00511AE2">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1AE2" w:rsidRDefault="00511AE2">
                  <w:pPr>
                    <w:rPr>
                      <w:b/>
                      <w:bCs/>
                      <w:sz w:val="24"/>
                      <w:szCs w:val="24"/>
                    </w:rPr>
                  </w:pPr>
                  <w:r>
                    <w:rPr>
                      <w:b/>
                      <w:bCs/>
                    </w:rPr>
                    <w:t>Salary</w:t>
                  </w:r>
                </w:p>
              </w:tc>
            </w:tr>
            <w:tr w:rsid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5000</w:t>
                  </w:r>
                </w:p>
              </w:tc>
            </w:tr>
            <w:tr w:rsidR="00511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11AE2" w:rsidRDefault="00511AE2">
                  <w:pPr>
                    <w:rPr>
                      <w:sz w:val="24"/>
                      <w:szCs w:val="24"/>
                    </w:rPr>
                  </w:pPr>
                  <w:r>
                    <w:t>7000</w:t>
                  </w:r>
                </w:p>
              </w:tc>
            </w:tr>
          </w:tbl>
          <w:p w:rsidR="00511AE2" w:rsidRDefault="00511AE2">
            <w:pPr>
              <w:rPr>
                <w:sz w:val="24"/>
                <w:szCs w:val="24"/>
              </w:rPr>
            </w:pPr>
          </w:p>
        </w:tc>
      </w:tr>
    </w:tbl>
    <w:p w:rsidR="00822349" w:rsidRDefault="00822349" w:rsidP="00822349">
      <w:pPr>
        <w:pStyle w:val="NormalWeb"/>
        <w:spacing w:before="0" w:beforeAutospacing="0" w:after="240" w:afterAutospacing="0" w:line="360" w:lineRule="atLeast"/>
        <w:ind w:left="48" w:right="48"/>
        <w:jc w:val="both"/>
        <w:rPr>
          <w:color w:val="000000"/>
        </w:rPr>
      </w:pPr>
      <w:r>
        <w:rPr>
          <w:color w:val="000000"/>
        </w:rPr>
        <w:t>HTML offers web authors three ways for specifying lists of information. All lists must contain one or more list elements. Lists may contain:</w:t>
      </w:r>
    </w:p>
    <w:p w:rsidR="00822349" w:rsidRDefault="00822349" w:rsidP="00822349">
      <w:pPr>
        <w:numPr>
          <w:ilvl w:val="0"/>
          <w:numId w:val="21"/>
        </w:numPr>
        <w:spacing w:before="100" w:beforeAutospacing="1" w:after="75" w:line="360" w:lineRule="atLeast"/>
        <w:rPr>
          <w:color w:val="000000"/>
        </w:rPr>
      </w:pPr>
      <w:r>
        <w:rPr>
          <w:b/>
          <w:bCs/>
          <w:color w:val="000000"/>
        </w:rPr>
        <w:t>&lt;ul&gt;</w:t>
      </w:r>
      <w:r>
        <w:rPr>
          <w:rStyle w:val="apple-converted-space"/>
          <w:color w:val="000000"/>
        </w:rPr>
        <w:t> </w:t>
      </w:r>
      <w:r>
        <w:rPr>
          <w:color w:val="000000"/>
        </w:rPr>
        <w:t>- An unordered list. This will list items using plain bullets.</w:t>
      </w:r>
    </w:p>
    <w:p w:rsidR="00822349" w:rsidRDefault="00822349" w:rsidP="00822349">
      <w:pPr>
        <w:numPr>
          <w:ilvl w:val="0"/>
          <w:numId w:val="21"/>
        </w:numPr>
        <w:spacing w:before="100" w:beforeAutospacing="1" w:after="75" w:line="360" w:lineRule="atLeast"/>
        <w:rPr>
          <w:color w:val="000000"/>
        </w:rPr>
      </w:pPr>
      <w:r>
        <w:rPr>
          <w:b/>
          <w:bCs/>
          <w:color w:val="000000"/>
        </w:rPr>
        <w:t>&lt;ol&gt;</w:t>
      </w:r>
      <w:r>
        <w:rPr>
          <w:rStyle w:val="apple-converted-space"/>
          <w:color w:val="000000"/>
        </w:rPr>
        <w:t> </w:t>
      </w:r>
      <w:r>
        <w:rPr>
          <w:color w:val="000000"/>
        </w:rPr>
        <w:t>- An ordered list. This will use different schemes of numbers to list your items.</w:t>
      </w:r>
    </w:p>
    <w:p w:rsidR="00822349" w:rsidRDefault="00822349" w:rsidP="00822349">
      <w:pPr>
        <w:numPr>
          <w:ilvl w:val="0"/>
          <w:numId w:val="21"/>
        </w:numPr>
        <w:spacing w:before="100" w:beforeAutospacing="1" w:after="75" w:line="360" w:lineRule="atLeast"/>
        <w:rPr>
          <w:color w:val="000000"/>
        </w:rPr>
      </w:pPr>
      <w:r>
        <w:rPr>
          <w:b/>
          <w:bCs/>
          <w:color w:val="000000"/>
        </w:rPr>
        <w:t>&lt;dl&gt;</w:t>
      </w:r>
      <w:r>
        <w:rPr>
          <w:rStyle w:val="apple-converted-space"/>
          <w:color w:val="000000"/>
        </w:rPr>
        <w:t> </w:t>
      </w:r>
      <w:r>
        <w:rPr>
          <w:color w:val="000000"/>
        </w:rPr>
        <w:t>- A definition list. This arranges your items in the same way as they are arranged in a dictionary.</w:t>
      </w:r>
    </w:p>
    <w:p w:rsidR="00822349" w:rsidRDefault="00822349" w:rsidP="00822349">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HTML Unordered Lists</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An unordered list is a collection of related items that have no special order or sequence. This list is created by using HTML</w:t>
      </w:r>
      <w:r>
        <w:rPr>
          <w:rStyle w:val="apple-converted-space"/>
          <w:color w:val="000000"/>
        </w:rPr>
        <w:t> </w:t>
      </w:r>
      <w:r>
        <w:rPr>
          <w:b/>
          <w:bCs/>
          <w:color w:val="000000"/>
        </w:rPr>
        <w:t>&lt;ul&gt;</w:t>
      </w:r>
      <w:r>
        <w:rPr>
          <w:rStyle w:val="apple-converted-space"/>
          <w:color w:val="000000"/>
        </w:rPr>
        <w:t> </w:t>
      </w:r>
      <w:r>
        <w:rPr>
          <w:color w:val="000000"/>
        </w:rPr>
        <w:t>tag. Each item in the list is marked with a bullet.</w:t>
      </w:r>
    </w:p>
    <w:p w:rsidR="00822349" w:rsidRDefault="00822349" w:rsidP="00822349">
      <w:pPr>
        <w:pStyle w:val="Heading3"/>
        <w:spacing w:before="48" w:after="48" w:line="360" w:lineRule="atLeast"/>
        <w:ind w:right="48"/>
        <w:rPr>
          <w:b w:val="0"/>
          <w:bCs w:val="0"/>
          <w:color w:val="000000"/>
          <w:sz w:val="31"/>
          <w:szCs w:val="31"/>
        </w:rPr>
      </w:pPr>
      <w:r>
        <w:rPr>
          <w:b w:val="0"/>
          <w:bCs w:val="0"/>
          <w:color w:val="000000"/>
          <w:sz w:val="31"/>
          <w:szCs w:val="31"/>
        </w:rPr>
        <w:lastRenderedPageBreak/>
        <w:t>Example</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Unordered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&lt;ul&gt;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&lt;/ul&gt;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22"/>
        </w:numPr>
        <w:spacing w:before="100" w:beforeAutospacing="1" w:after="100" w:afterAutospacing="1" w:line="360" w:lineRule="atLeast"/>
      </w:pPr>
      <w:r>
        <w:t>Beetroot</w:t>
      </w:r>
    </w:p>
    <w:p w:rsidR="00822349" w:rsidRDefault="00822349" w:rsidP="00822349">
      <w:pPr>
        <w:numPr>
          <w:ilvl w:val="0"/>
          <w:numId w:val="22"/>
        </w:numPr>
        <w:spacing w:before="100" w:beforeAutospacing="1" w:after="100" w:afterAutospacing="1" w:line="360" w:lineRule="atLeast"/>
      </w:pPr>
      <w:r>
        <w:t>Ginger</w:t>
      </w:r>
    </w:p>
    <w:p w:rsidR="00822349" w:rsidRDefault="00822349" w:rsidP="00822349">
      <w:pPr>
        <w:numPr>
          <w:ilvl w:val="0"/>
          <w:numId w:val="22"/>
        </w:numPr>
        <w:spacing w:before="100" w:beforeAutospacing="1" w:after="100" w:afterAutospacing="1" w:line="360" w:lineRule="atLeast"/>
      </w:pPr>
      <w:r>
        <w:t>Potato</w:t>
      </w:r>
    </w:p>
    <w:p w:rsidR="00822349" w:rsidRDefault="00822349" w:rsidP="00822349">
      <w:pPr>
        <w:numPr>
          <w:ilvl w:val="0"/>
          <w:numId w:val="22"/>
        </w:numPr>
        <w:spacing w:before="100" w:beforeAutospacing="1" w:after="100" w:afterAutospacing="1" w:line="360" w:lineRule="atLeast"/>
      </w:pPr>
      <w:r>
        <w:t>Radish</w:t>
      </w:r>
    </w:p>
    <w:p w:rsidR="00822349" w:rsidRDefault="00822349" w:rsidP="00822349">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The type Attribute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You can use</w:t>
      </w:r>
      <w:r>
        <w:rPr>
          <w:rStyle w:val="apple-converted-space"/>
          <w:color w:val="000000"/>
        </w:rPr>
        <w:t> </w:t>
      </w:r>
      <w:r>
        <w:rPr>
          <w:b/>
          <w:bCs/>
          <w:color w:val="000000"/>
        </w:rPr>
        <w:t>type</w:t>
      </w:r>
      <w:r>
        <w:rPr>
          <w:rStyle w:val="apple-converted-space"/>
          <w:color w:val="000000"/>
        </w:rPr>
        <w:t> </w:t>
      </w:r>
      <w:r>
        <w:rPr>
          <w:color w:val="000000"/>
        </w:rPr>
        <w:t>attribute for &lt;ul&gt; tag to specify the type of bullet you like. By default it is a disc. Following are the possible options:</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&lt;ul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"square"</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&lt;ul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"disc"</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sz w:val="18"/>
          <w:szCs w:val="18"/>
        </w:rPr>
      </w:pPr>
      <w:r>
        <w:rPr>
          <w:rStyle w:val="tag"/>
          <w:rFonts w:ascii="Consolas" w:hAnsi="Consolas" w:cs="Consolas"/>
          <w:color w:val="000088"/>
          <w:sz w:val="18"/>
          <w:szCs w:val="18"/>
        </w:rPr>
        <w:t>&lt;ul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"circle"</w:t>
      </w:r>
      <w:r>
        <w:rPr>
          <w:rStyle w:val="tag"/>
          <w:rFonts w:ascii="Consolas" w:hAnsi="Consolas" w:cs="Consolas"/>
          <w:color w:val="000088"/>
          <w:sz w:val="18"/>
          <w:szCs w:val="18"/>
        </w:rPr>
        <w:t>&gt;</w:t>
      </w:r>
    </w:p>
    <w:p w:rsidR="00822349" w:rsidRDefault="00822349" w:rsidP="00822349">
      <w:pPr>
        <w:pStyle w:val="Heading3"/>
        <w:spacing w:before="48" w:after="48" w:line="360" w:lineRule="atLeast"/>
        <w:ind w:right="48"/>
        <w:rPr>
          <w:rFonts w:ascii="Times New Roman" w:hAnsi="Times New Roman" w:cs="Times New Roman"/>
          <w:b w:val="0"/>
          <w:bCs w:val="0"/>
          <w:color w:val="000000"/>
          <w:sz w:val="31"/>
          <w:szCs w:val="31"/>
        </w:rPr>
      </w:pPr>
      <w:r>
        <w:rPr>
          <w:b w:val="0"/>
          <w:bCs w:val="0"/>
          <w:color w:val="000000"/>
          <w:sz w:val="31"/>
          <w:szCs w:val="31"/>
        </w:rPr>
        <w:t>Example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Following is an example where we used &lt;ul type="square"&gt;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Unordered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lastRenderedPageBreak/>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&lt;ul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"square"</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&lt;/ul&gt;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23"/>
        </w:numPr>
        <w:spacing w:before="100" w:beforeAutospacing="1" w:after="100" w:afterAutospacing="1" w:line="360" w:lineRule="atLeast"/>
      </w:pPr>
      <w:r>
        <w:t>Beetroot</w:t>
      </w:r>
    </w:p>
    <w:p w:rsidR="00822349" w:rsidRDefault="00822349" w:rsidP="00822349">
      <w:pPr>
        <w:numPr>
          <w:ilvl w:val="0"/>
          <w:numId w:val="23"/>
        </w:numPr>
        <w:spacing w:before="100" w:beforeAutospacing="1" w:after="100" w:afterAutospacing="1" w:line="360" w:lineRule="atLeast"/>
      </w:pPr>
      <w:r>
        <w:t>Ginger</w:t>
      </w:r>
    </w:p>
    <w:p w:rsidR="00822349" w:rsidRDefault="00822349" w:rsidP="00822349">
      <w:pPr>
        <w:numPr>
          <w:ilvl w:val="0"/>
          <w:numId w:val="23"/>
        </w:numPr>
        <w:spacing w:before="100" w:beforeAutospacing="1" w:after="100" w:afterAutospacing="1" w:line="360" w:lineRule="atLeast"/>
      </w:pPr>
      <w:r>
        <w:t>Potato</w:t>
      </w:r>
    </w:p>
    <w:p w:rsidR="00822349" w:rsidRDefault="00822349" w:rsidP="00822349">
      <w:pPr>
        <w:numPr>
          <w:ilvl w:val="0"/>
          <w:numId w:val="23"/>
        </w:numPr>
        <w:spacing w:before="100" w:beforeAutospacing="1" w:after="100" w:afterAutospacing="1" w:line="360" w:lineRule="atLeast"/>
      </w:pPr>
      <w:r>
        <w:t>Radish</w:t>
      </w:r>
    </w:p>
    <w:p w:rsidR="00822349" w:rsidRDefault="00822349" w:rsidP="00822349">
      <w:pPr>
        <w:pStyle w:val="Heading3"/>
        <w:spacing w:before="48" w:after="48" w:line="360" w:lineRule="atLeast"/>
        <w:ind w:right="48"/>
        <w:rPr>
          <w:b w:val="0"/>
          <w:bCs w:val="0"/>
          <w:color w:val="000000"/>
          <w:sz w:val="31"/>
          <w:szCs w:val="31"/>
        </w:rPr>
      </w:pPr>
      <w:r>
        <w:rPr>
          <w:b w:val="0"/>
          <w:bCs w:val="0"/>
          <w:color w:val="000000"/>
          <w:sz w:val="31"/>
          <w:szCs w:val="31"/>
        </w:rPr>
        <w:t>Example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Following is an example where we used &lt;ul type="disc"&gt; :</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Unordered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&lt;ul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"disc"</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&lt;/ul&gt;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24"/>
        </w:numPr>
        <w:spacing w:before="100" w:beforeAutospacing="1" w:after="100" w:afterAutospacing="1" w:line="360" w:lineRule="atLeast"/>
      </w:pPr>
      <w:r>
        <w:lastRenderedPageBreak/>
        <w:t>Beetroot</w:t>
      </w:r>
    </w:p>
    <w:p w:rsidR="00822349" w:rsidRDefault="00822349" w:rsidP="00822349">
      <w:pPr>
        <w:numPr>
          <w:ilvl w:val="0"/>
          <w:numId w:val="24"/>
        </w:numPr>
        <w:spacing w:before="100" w:beforeAutospacing="1" w:after="100" w:afterAutospacing="1" w:line="360" w:lineRule="atLeast"/>
      </w:pPr>
      <w:r>
        <w:t>Ginger</w:t>
      </w:r>
    </w:p>
    <w:p w:rsidR="00822349" w:rsidRDefault="00822349" w:rsidP="00822349">
      <w:pPr>
        <w:numPr>
          <w:ilvl w:val="0"/>
          <w:numId w:val="24"/>
        </w:numPr>
        <w:spacing w:before="100" w:beforeAutospacing="1" w:after="100" w:afterAutospacing="1" w:line="360" w:lineRule="atLeast"/>
      </w:pPr>
      <w:r>
        <w:t>Potato</w:t>
      </w:r>
    </w:p>
    <w:p w:rsidR="00822349" w:rsidRDefault="00822349" w:rsidP="00822349">
      <w:pPr>
        <w:numPr>
          <w:ilvl w:val="0"/>
          <w:numId w:val="24"/>
        </w:numPr>
        <w:spacing w:before="100" w:beforeAutospacing="1" w:after="100" w:afterAutospacing="1" w:line="360" w:lineRule="atLeast"/>
      </w:pPr>
      <w:r>
        <w:t>Radish</w:t>
      </w:r>
    </w:p>
    <w:p w:rsidR="00822349" w:rsidRDefault="00822349" w:rsidP="00822349">
      <w:pPr>
        <w:pStyle w:val="Heading3"/>
        <w:spacing w:before="48" w:after="48" w:line="360" w:lineRule="atLeast"/>
        <w:ind w:right="48"/>
        <w:rPr>
          <w:b w:val="0"/>
          <w:bCs w:val="0"/>
          <w:color w:val="000000"/>
          <w:sz w:val="31"/>
          <w:szCs w:val="31"/>
        </w:rPr>
      </w:pPr>
      <w:r>
        <w:rPr>
          <w:b w:val="0"/>
          <w:bCs w:val="0"/>
          <w:color w:val="000000"/>
          <w:sz w:val="31"/>
          <w:szCs w:val="31"/>
        </w:rPr>
        <w:t>Example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Following is an example where we used &lt;ul type="circle"&gt; :</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Unordered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&lt;ul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"circle"</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&lt;/ul&gt;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25"/>
        </w:numPr>
        <w:spacing w:before="100" w:beforeAutospacing="1" w:after="100" w:afterAutospacing="1" w:line="360" w:lineRule="atLeast"/>
      </w:pPr>
      <w:r>
        <w:t>Beetroot</w:t>
      </w:r>
    </w:p>
    <w:p w:rsidR="00822349" w:rsidRDefault="00822349" w:rsidP="00822349">
      <w:pPr>
        <w:numPr>
          <w:ilvl w:val="0"/>
          <w:numId w:val="25"/>
        </w:numPr>
        <w:spacing w:before="100" w:beforeAutospacing="1" w:after="100" w:afterAutospacing="1" w:line="360" w:lineRule="atLeast"/>
      </w:pPr>
      <w:r>
        <w:t>Ginger</w:t>
      </w:r>
    </w:p>
    <w:p w:rsidR="00822349" w:rsidRDefault="00822349" w:rsidP="00822349">
      <w:pPr>
        <w:numPr>
          <w:ilvl w:val="0"/>
          <w:numId w:val="25"/>
        </w:numPr>
        <w:spacing w:before="100" w:beforeAutospacing="1" w:after="100" w:afterAutospacing="1" w:line="360" w:lineRule="atLeast"/>
      </w:pPr>
      <w:r>
        <w:t>Potato</w:t>
      </w:r>
    </w:p>
    <w:p w:rsidR="00822349" w:rsidRDefault="00822349" w:rsidP="00822349">
      <w:pPr>
        <w:numPr>
          <w:ilvl w:val="0"/>
          <w:numId w:val="25"/>
        </w:numPr>
        <w:spacing w:before="100" w:beforeAutospacing="1" w:after="100" w:afterAutospacing="1" w:line="360" w:lineRule="atLeast"/>
      </w:pPr>
      <w:r>
        <w:t>Radish</w:t>
      </w:r>
    </w:p>
    <w:p w:rsidR="00822349" w:rsidRDefault="00822349" w:rsidP="00822349">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HTML Ordered Lists</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If you are required to put your items in a numbered list instead of bulleted then HTML ordered list will be used. This list is created by using</w:t>
      </w:r>
      <w:r>
        <w:rPr>
          <w:rStyle w:val="apple-converted-space"/>
          <w:color w:val="000000"/>
        </w:rPr>
        <w:t> </w:t>
      </w:r>
      <w:r>
        <w:rPr>
          <w:b/>
          <w:bCs/>
          <w:color w:val="000000"/>
        </w:rPr>
        <w:t>&lt;ol&gt;</w:t>
      </w:r>
      <w:r>
        <w:rPr>
          <w:rStyle w:val="apple-converted-space"/>
          <w:color w:val="000000"/>
        </w:rPr>
        <w:t> </w:t>
      </w:r>
      <w:r>
        <w:rPr>
          <w:color w:val="000000"/>
        </w:rPr>
        <w:t>tag. The numbering starts at one and is incremented by one for each successive ordered list element tagged with &lt;li&gt;.</w:t>
      </w:r>
    </w:p>
    <w:p w:rsidR="00822349" w:rsidRDefault="00822349" w:rsidP="00822349">
      <w:pPr>
        <w:pStyle w:val="Heading3"/>
        <w:spacing w:before="48" w:after="48" w:line="360" w:lineRule="atLeast"/>
        <w:ind w:right="48"/>
        <w:rPr>
          <w:b w:val="0"/>
          <w:bCs w:val="0"/>
          <w:color w:val="000000"/>
          <w:sz w:val="31"/>
          <w:szCs w:val="31"/>
        </w:rPr>
      </w:pPr>
      <w:r>
        <w:rPr>
          <w:b w:val="0"/>
          <w:bCs w:val="0"/>
          <w:color w:val="000000"/>
          <w:sz w:val="31"/>
          <w:szCs w:val="31"/>
        </w:rPr>
        <w:t>Example</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lastRenderedPageBreak/>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&lt;ol&gt;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&lt;/ol&gt;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26"/>
        </w:numPr>
        <w:spacing w:before="100" w:beforeAutospacing="1" w:after="100" w:afterAutospacing="1" w:line="360" w:lineRule="atLeast"/>
      </w:pPr>
      <w:r>
        <w:t>Beetroot</w:t>
      </w:r>
    </w:p>
    <w:p w:rsidR="00822349" w:rsidRDefault="00822349" w:rsidP="00822349">
      <w:pPr>
        <w:numPr>
          <w:ilvl w:val="0"/>
          <w:numId w:val="26"/>
        </w:numPr>
        <w:spacing w:before="100" w:beforeAutospacing="1" w:after="100" w:afterAutospacing="1" w:line="360" w:lineRule="atLeast"/>
      </w:pPr>
      <w:r>
        <w:t>Ginger</w:t>
      </w:r>
    </w:p>
    <w:p w:rsidR="00822349" w:rsidRDefault="00822349" w:rsidP="00822349">
      <w:pPr>
        <w:numPr>
          <w:ilvl w:val="0"/>
          <w:numId w:val="26"/>
        </w:numPr>
        <w:spacing w:before="100" w:beforeAutospacing="1" w:after="100" w:afterAutospacing="1" w:line="360" w:lineRule="atLeast"/>
      </w:pPr>
      <w:r>
        <w:t>Potato</w:t>
      </w:r>
    </w:p>
    <w:p w:rsidR="00822349" w:rsidRDefault="00822349" w:rsidP="00822349">
      <w:pPr>
        <w:numPr>
          <w:ilvl w:val="0"/>
          <w:numId w:val="26"/>
        </w:numPr>
        <w:spacing w:before="100" w:beforeAutospacing="1" w:after="100" w:afterAutospacing="1" w:line="360" w:lineRule="atLeast"/>
      </w:pPr>
      <w:r>
        <w:t>Radish</w:t>
      </w:r>
    </w:p>
    <w:p w:rsidR="00822349" w:rsidRDefault="00822349" w:rsidP="00822349">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The type Attribute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You can use</w:t>
      </w:r>
      <w:r>
        <w:rPr>
          <w:rStyle w:val="apple-converted-space"/>
          <w:color w:val="000000"/>
        </w:rPr>
        <w:t> </w:t>
      </w:r>
      <w:r>
        <w:rPr>
          <w:b/>
          <w:bCs/>
          <w:color w:val="000000"/>
        </w:rPr>
        <w:t>type</w:t>
      </w:r>
      <w:r>
        <w:rPr>
          <w:rStyle w:val="apple-converted-space"/>
          <w:color w:val="000000"/>
        </w:rPr>
        <w:t> </w:t>
      </w:r>
      <w:r>
        <w:rPr>
          <w:color w:val="000000"/>
        </w:rPr>
        <w:t>attribute for &lt;ol&gt; tag to specify the type of numbering you like. By default it is a number. Following are the possible options:</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tag"/>
          <w:rFonts w:ascii="Consolas" w:hAnsi="Consolas" w:cs="Consolas"/>
          <w:color w:val="000088"/>
          <w:sz w:val="18"/>
          <w:szCs w:val="18"/>
        </w:rPr>
        <w:t>&gt;</w:t>
      </w:r>
      <w:r>
        <w:rPr>
          <w:rStyle w:val="pln"/>
          <w:rFonts w:ascii="Consolas" w:hAnsi="Consolas" w:cs="Consolas"/>
          <w:sz w:val="18"/>
          <w:szCs w:val="18"/>
        </w:rPr>
        <w:t xml:space="preserve"> - Default-Case Numerals.</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w:t>
      </w:r>
      <w:r>
        <w:rPr>
          <w:rStyle w:val="tag"/>
          <w:rFonts w:ascii="Consolas" w:hAnsi="Consolas" w:cs="Consolas"/>
          <w:color w:val="000088"/>
          <w:sz w:val="18"/>
          <w:szCs w:val="18"/>
        </w:rPr>
        <w:t>&gt;</w:t>
      </w:r>
      <w:r>
        <w:rPr>
          <w:rStyle w:val="pln"/>
          <w:rFonts w:ascii="Consolas" w:hAnsi="Consolas" w:cs="Consolas"/>
          <w:sz w:val="18"/>
          <w:szCs w:val="18"/>
        </w:rPr>
        <w:t xml:space="preserve"> - Upper-Case Numerals.</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w:t>
      </w:r>
      <w:r>
        <w:rPr>
          <w:rStyle w:val="tag"/>
          <w:rFonts w:ascii="Consolas" w:hAnsi="Consolas" w:cs="Consolas"/>
          <w:color w:val="000088"/>
          <w:sz w:val="18"/>
          <w:szCs w:val="18"/>
        </w:rPr>
        <w:t>&gt;</w:t>
      </w:r>
      <w:r>
        <w:rPr>
          <w:rStyle w:val="pln"/>
          <w:rFonts w:ascii="Consolas" w:hAnsi="Consolas" w:cs="Consolas"/>
          <w:sz w:val="18"/>
          <w:szCs w:val="18"/>
        </w:rPr>
        <w:t xml:space="preserve"> - Lower-Case Numerals.</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"a"</w:t>
      </w:r>
      <w:r>
        <w:rPr>
          <w:rStyle w:val="tag"/>
          <w:rFonts w:ascii="Consolas" w:hAnsi="Consolas" w:cs="Consolas"/>
          <w:color w:val="000088"/>
          <w:sz w:val="18"/>
          <w:szCs w:val="18"/>
        </w:rPr>
        <w:t>&gt;</w:t>
      </w:r>
      <w:r>
        <w:rPr>
          <w:rStyle w:val="pln"/>
          <w:rFonts w:ascii="Consolas" w:hAnsi="Consolas" w:cs="Consolas"/>
          <w:sz w:val="18"/>
          <w:szCs w:val="18"/>
        </w:rPr>
        <w:t xml:space="preserve"> - Lower-Case Letters.</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"A"</w:t>
      </w:r>
      <w:r>
        <w:rPr>
          <w:rStyle w:val="tag"/>
          <w:rFonts w:ascii="Consolas" w:hAnsi="Consolas" w:cs="Consolas"/>
          <w:color w:val="000088"/>
          <w:sz w:val="18"/>
          <w:szCs w:val="18"/>
        </w:rPr>
        <w:t>&gt;</w:t>
      </w:r>
      <w:r>
        <w:rPr>
          <w:rStyle w:val="pln"/>
          <w:rFonts w:ascii="Consolas" w:hAnsi="Consolas" w:cs="Consolas"/>
          <w:sz w:val="18"/>
          <w:szCs w:val="18"/>
        </w:rPr>
        <w:t xml:space="preserve"> - Upper-Case Letters.</w:t>
      </w:r>
    </w:p>
    <w:p w:rsidR="00822349" w:rsidRDefault="00822349" w:rsidP="00822349">
      <w:pPr>
        <w:pStyle w:val="Heading3"/>
        <w:spacing w:before="48" w:after="48" w:line="360" w:lineRule="atLeast"/>
        <w:ind w:right="48"/>
        <w:rPr>
          <w:rFonts w:ascii="Times New Roman" w:hAnsi="Times New Roman" w:cs="Times New Roman"/>
          <w:b w:val="0"/>
          <w:bCs w:val="0"/>
          <w:color w:val="000000"/>
          <w:sz w:val="31"/>
          <w:szCs w:val="31"/>
        </w:rPr>
      </w:pPr>
      <w:r>
        <w:rPr>
          <w:b w:val="0"/>
          <w:bCs w:val="0"/>
          <w:color w:val="000000"/>
          <w:sz w:val="31"/>
          <w:szCs w:val="31"/>
        </w:rPr>
        <w:t>Example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Following is an example where we used &lt;ol type="1"&gt;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lastRenderedPageBreak/>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27"/>
        </w:numPr>
        <w:spacing w:before="100" w:beforeAutospacing="1" w:after="100" w:afterAutospacing="1" w:line="360" w:lineRule="atLeast"/>
      </w:pPr>
      <w:r>
        <w:t>Beetroot</w:t>
      </w:r>
    </w:p>
    <w:p w:rsidR="00822349" w:rsidRDefault="00822349" w:rsidP="00822349">
      <w:pPr>
        <w:numPr>
          <w:ilvl w:val="0"/>
          <w:numId w:val="27"/>
        </w:numPr>
        <w:spacing w:before="100" w:beforeAutospacing="1" w:after="100" w:afterAutospacing="1" w:line="360" w:lineRule="atLeast"/>
      </w:pPr>
      <w:r>
        <w:t>Ginger</w:t>
      </w:r>
    </w:p>
    <w:p w:rsidR="00822349" w:rsidRDefault="00822349" w:rsidP="00822349">
      <w:pPr>
        <w:numPr>
          <w:ilvl w:val="0"/>
          <w:numId w:val="27"/>
        </w:numPr>
        <w:spacing w:before="100" w:beforeAutospacing="1" w:after="100" w:afterAutospacing="1" w:line="360" w:lineRule="atLeast"/>
      </w:pPr>
      <w:r>
        <w:t>Potato</w:t>
      </w:r>
    </w:p>
    <w:p w:rsidR="00822349" w:rsidRDefault="00822349" w:rsidP="00822349">
      <w:pPr>
        <w:numPr>
          <w:ilvl w:val="0"/>
          <w:numId w:val="27"/>
        </w:numPr>
        <w:spacing w:before="100" w:beforeAutospacing="1" w:after="100" w:afterAutospacing="1" w:line="360" w:lineRule="atLeast"/>
      </w:pPr>
      <w:r>
        <w:t>Radish</w:t>
      </w:r>
    </w:p>
    <w:p w:rsidR="00822349" w:rsidRDefault="00822349" w:rsidP="00822349">
      <w:pPr>
        <w:pStyle w:val="Heading3"/>
        <w:spacing w:before="48" w:after="48" w:line="360" w:lineRule="atLeast"/>
        <w:ind w:right="48"/>
        <w:rPr>
          <w:b w:val="0"/>
          <w:bCs w:val="0"/>
          <w:color w:val="000000"/>
          <w:sz w:val="31"/>
          <w:szCs w:val="31"/>
        </w:rPr>
      </w:pPr>
      <w:r>
        <w:rPr>
          <w:b w:val="0"/>
          <w:bCs w:val="0"/>
          <w:color w:val="000000"/>
          <w:sz w:val="31"/>
          <w:szCs w:val="31"/>
        </w:rPr>
        <w:t>Example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Following is an example where we used &lt;ol type="I"&gt;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28"/>
        </w:numPr>
        <w:spacing w:before="100" w:beforeAutospacing="1" w:after="100" w:afterAutospacing="1" w:line="360" w:lineRule="atLeast"/>
      </w:pPr>
      <w:r>
        <w:t>Beetroot</w:t>
      </w:r>
    </w:p>
    <w:p w:rsidR="00822349" w:rsidRDefault="00822349" w:rsidP="00822349">
      <w:pPr>
        <w:numPr>
          <w:ilvl w:val="0"/>
          <w:numId w:val="28"/>
        </w:numPr>
        <w:spacing w:before="100" w:beforeAutospacing="1" w:after="100" w:afterAutospacing="1" w:line="360" w:lineRule="atLeast"/>
      </w:pPr>
      <w:r>
        <w:lastRenderedPageBreak/>
        <w:t>Ginger</w:t>
      </w:r>
    </w:p>
    <w:p w:rsidR="00822349" w:rsidRDefault="00822349" w:rsidP="00822349">
      <w:pPr>
        <w:numPr>
          <w:ilvl w:val="0"/>
          <w:numId w:val="28"/>
        </w:numPr>
        <w:spacing w:before="100" w:beforeAutospacing="1" w:after="100" w:afterAutospacing="1" w:line="360" w:lineRule="atLeast"/>
      </w:pPr>
      <w:r>
        <w:t>Potato</w:t>
      </w:r>
    </w:p>
    <w:p w:rsidR="00822349" w:rsidRDefault="00822349" w:rsidP="00822349">
      <w:pPr>
        <w:numPr>
          <w:ilvl w:val="0"/>
          <w:numId w:val="28"/>
        </w:numPr>
        <w:spacing w:before="100" w:beforeAutospacing="1" w:after="100" w:afterAutospacing="1" w:line="360" w:lineRule="atLeast"/>
      </w:pPr>
      <w:r>
        <w:t>Radish</w:t>
      </w:r>
    </w:p>
    <w:p w:rsidR="00822349" w:rsidRDefault="00822349" w:rsidP="00822349">
      <w:pPr>
        <w:pStyle w:val="Heading3"/>
        <w:spacing w:before="48" w:after="48" w:line="360" w:lineRule="atLeast"/>
        <w:ind w:right="48"/>
        <w:rPr>
          <w:b w:val="0"/>
          <w:bCs w:val="0"/>
          <w:color w:val="000000"/>
          <w:sz w:val="31"/>
          <w:szCs w:val="31"/>
        </w:rPr>
      </w:pPr>
      <w:r>
        <w:rPr>
          <w:b w:val="0"/>
          <w:bCs w:val="0"/>
          <w:color w:val="000000"/>
          <w:sz w:val="31"/>
          <w:szCs w:val="31"/>
        </w:rPr>
        <w:t>Example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Following is an example where we used &lt;ol type="i"&gt;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29"/>
        </w:numPr>
        <w:spacing w:before="100" w:beforeAutospacing="1" w:after="100" w:afterAutospacing="1" w:line="360" w:lineRule="atLeast"/>
      </w:pPr>
      <w:r>
        <w:t>Beetroot</w:t>
      </w:r>
    </w:p>
    <w:p w:rsidR="00822349" w:rsidRDefault="00822349" w:rsidP="00822349">
      <w:pPr>
        <w:numPr>
          <w:ilvl w:val="0"/>
          <w:numId w:val="29"/>
        </w:numPr>
        <w:spacing w:before="100" w:beforeAutospacing="1" w:after="100" w:afterAutospacing="1" w:line="360" w:lineRule="atLeast"/>
      </w:pPr>
      <w:r>
        <w:t>Ginger</w:t>
      </w:r>
    </w:p>
    <w:p w:rsidR="00822349" w:rsidRDefault="00822349" w:rsidP="00822349">
      <w:pPr>
        <w:numPr>
          <w:ilvl w:val="0"/>
          <w:numId w:val="29"/>
        </w:numPr>
        <w:spacing w:before="100" w:beforeAutospacing="1" w:after="100" w:afterAutospacing="1" w:line="360" w:lineRule="atLeast"/>
      </w:pPr>
      <w:r>
        <w:t>Potato</w:t>
      </w:r>
    </w:p>
    <w:p w:rsidR="00822349" w:rsidRDefault="00822349" w:rsidP="00822349">
      <w:pPr>
        <w:numPr>
          <w:ilvl w:val="0"/>
          <w:numId w:val="29"/>
        </w:numPr>
        <w:spacing w:before="100" w:beforeAutospacing="1" w:after="100" w:afterAutospacing="1" w:line="360" w:lineRule="atLeast"/>
      </w:pPr>
      <w:r>
        <w:t>Radish</w:t>
      </w:r>
    </w:p>
    <w:p w:rsidR="00822349" w:rsidRDefault="00822349" w:rsidP="00822349">
      <w:pPr>
        <w:pStyle w:val="Heading3"/>
        <w:spacing w:before="48" w:after="48" w:line="360" w:lineRule="atLeast"/>
        <w:ind w:right="48"/>
        <w:rPr>
          <w:b w:val="0"/>
          <w:bCs w:val="0"/>
          <w:color w:val="000000"/>
          <w:sz w:val="31"/>
          <w:szCs w:val="31"/>
        </w:rPr>
      </w:pPr>
      <w:r>
        <w:rPr>
          <w:b w:val="0"/>
          <w:bCs w:val="0"/>
          <w:color w:val="000000"/>
          <w:sz w:val="31"/>
          <w:szCs w:val="31"/>
        </w:rPr>
        <w:t>Example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Following is an example where we used &lt;ol type="A"&gt;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lastRenderedPageBreak/>
        <w:t xml:space="preserve">   </w:t>
      </w: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"A"</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30"/>
        </w:numPr>
        <w:spacing w:before="100" w:beforeAutospacing="1" w:after="100" w:afterAutospacing="1" w:line="360" w:lineRule="atLeast"/>
      </w:pPr>
      <w:r>
        <w:t>Beetroot</w:t>
      </w:r>
    </w:p>
    <w:p w:rsidR="00822349" w:rsidRDefault="00822349" w:rsidP="00822349">
      <w:pPr>
        <w:numPr>
          <w:ilvl w:val="0"/>
          <w:numId w:val="30"/>
        </w:numPr>
        <w:spacing w:before="100" w:beforeAutospacing="1" w:after="100" w:afterAutospacing="1" w:line="360" w:lineRule="atLeast"/>
      </w:pPr>
      <w:r>
        <w:t>Ginger</w:t>
      </w:r>
    </w:p>
    <w:p w:rsidR="00822349" w:rsidRDefault="00822349" w:rsidP="00822349">
      <w:pPr>
        <w:numPr>
          <w:ilvl w:val="0"/>
          <w:numId w:val="30"/>
        </w:numPr>
        <w:spacing w:before="100" w:beforeAutospacing="1" w:after="100" w:afterAutospacing="1" w:line="360" w:lineRule="atLeast"/>
      </w:pPr>
      <w:r>
        <w:t>Potato</w:t>
      </w:r>
    </w:p>
    <w:p w:rsidR="00822349" w:rsidRDefault="00822349" w:rsidP="00822349">
      <w:pPr>
        <w:numPr>
          <w:ilvl w:val="0"/>
          <w:numId w:val="30"/>
        </w:numPr>
        <w:spacing w:before="100" w:beforeAutospacing="1" w:after="100" w:afterAutospacing="1" w:line="360" w:lineRule="atLeast"/>
      </w:pPr>
      <w:r>
        <w:t>Radish</w:t>
      </w:r>
    </w:p>
    <w:p w:rsidR="00822349" w:rsidRDefault="00822349" w:rsidP="00822349">
      <w:pPr>
        <w:pStyle w:val="Heading3"/>
        <w:spacing w:before="48" w:after="48" w:line="360" w:lineRule="atLeast"/>
        <w:ind w:right="48"/>
        <w:rPr>
          <w:b w:val="0"/>
          <w:bCs w:val="0"/>
          <w:color w:val="000000"/>
          <w:sz w:val="31"/>
          <w:szCs w:val="31"/>
        </w:rPr>
      </w:pPr>
      <w:r>
        <w:rPr>
          <w:b w:val="0"/>
          <w:bCs w:val="0"/>
          <w:color w:val="000000"/>
          <w:sz w:val="31"/>
          <w:szCs w:val="31"/>
        </w:rPr>
        <w:t>Example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Following is an example where we used &lt;ol type="a"&gt;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"a"</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31"/>
        </w:numPr>
        <w:spacing w:before="100" w:beforeAutospacing="1" w:after="100" w:afterAutospacing="1" w:line="360" w:lineRule="atLeast"/>
      </w:pPr>
      <w:r>
        <w:t>Beetroot</w:t>
      </w:r>
    </w:p>
    <w:p w:rsidR="00822349" w:rsidRDefault="00822349" w:rsidP="00822349">
      <w:pPr>
        <w:numPr>
          <w:ilvl w:val="0"/>
          <w:numId w:val="31"/>
        </w:numPr>
        <w:spacing w:before="100" w:beforeAutospacing="1" w:after="100" w:afterAutospacing="1" w:line="360" w:lineRule="atLeast"/>
      </w:pPr>
      <w:r>
        <w:t>Ginger</w:t>
      </w:r>
    </w:p>
    <w:p w:rsidR="00822349" w:rsidRDefault="00822349" w:rsidP="00822349">
      <w:pPr>
        <w:numPr>
          <w:ilvl w:val="0"/>
          <w:numId w:val="31"/>
        </w:numPr>
        <w:spacing w:before="100" w:beforeAutospacing="1" w:after="100" w:afterAutospacing="1" w:line="360" w:lineRule="atLeast"/>
      </w:pPr>
      <w:r>
        <w:lastRenderedPageBreak/>
        <w:t>Potato</w:t>
      </w:r>
    </w:p>
    <w:p w:rsidR="00822349" w:rsidRDefault="00822349" w:rsidP="00822349">
      <w:pPr>
        <w:numPr>
          <w:ilvl w:val="0"/>
          <w:numId w:val="31"/>
        </w:numPr>
        <w:spacing w:before="100" w:beforeAutospacing="1" w:after="100" w:afterAutospacing="1" w:line="360" w:lineRule="atLeast"/>
      </w:pPr>
      <w:r>
        <w:t>Radish</w:t>
      </w:r>
    </w:p>
    <w:p w:rsidR="00822349" w:rsidRDefault="00822349" w:rsidP="00822349">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The start Attribute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You can use</w:t>
      </w:r>
      <w:r>
        <w:rPr>
          <w:rStyle w:val="apple-converted-space"/>
          <w:color w:val="000000"/>
        </w:rPr>
        <w:t> </w:t>
      </w:r>
      <w:r>
        <w:rPr>
          <w:b/>
          <w:bCs/>
          <w:color w:val="000000"/>
        </w:rPr>
        <w:t>start</w:t>
      </w:r>
      <w:r>
        <w:rPr>
          <w:rStyle w:val="apple-converted-space"/>
          <w:color w:val="000000"/>
        </w:rPr>
        <w:t> </w:t>
      </w:r>
      <w:r>
        <w:rPr>
          <w:color w:val="000000"/>
        </w:rPr>
        <w:t>attribute for &lt;ol&gt; tag to specify the starting point of numbering you need. Following are the possible options:</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"1"</w:t>
      </w:r>
      <w:r>
        <w:rPr>
          <w:rStyle w:val="pln"/>
          <w:rFonts w:ascii="Consolas" w:hAnsi="Consolas" w:cs="Consolas"/>
          <w:sz w:val="18"/>
          <w:szCs w:val="18"/>
        </w:rPr>
        <w:t xml:space="preserve"> </w:t>
      </w:r>
      <w:r>
        <w:rPr>
          <w:rStyle w:val="atn"/>
          <w:rFonts w:ascii="Consolas" w:hAnsi="Consolas" w:cs="Consolas"/>
          <w:color w:val="7F0055"/>
          <w:sz w:val="18"/>
          <w:szCs w:val="18"/>
        </w:rPr>
        <w:t>start</w:t>
      </w:r>
      <w:r>
        <w:rPr>
          <w:rStyle w:val="pun"/>
          <w:rFonts w:ascii="Consolas" w:hAnsi="Consolas" w:cs="Consolas"/>
          <w:color w:val="666600"/>
          <w:sz w:val="18"/>
          <w:szCs w:val="18"/>
        </w:rPr>
        <w:t>=</w:t>
      </w:r>
      <w:r>
        <w:rPr>
          <w:rStyle w:val="atv"/>
          <w:rFonts w:ascii="Consolas" w:hAnsi="Consolas" w:cs="Consolas"/>
          <w:color w:val="008800"/>
          <w:sz w:val="18"/>
          <w:szCs w:val="18"/>
        </w:rPr>
        <w:t>"4"</w:t>
      </w:r>
      <w:r>
        <w:rPr>
          <w:rStyle w:val="tag"/>
          <w:rFonts w:ascii="Consolas" w:hAnsi="Consolas" w:cs="Consolas"/>
          <w:color w:val="000088"/>
          <w:sz w:val="18"/>
          <w:szCs w:val="18"/>
        </w:rPr>
        <w:t>&gt;</w:t>
      </w:r>
      <w:r>
        <w:rPr>
          <w:rStyle w:val="pln"/>
          <w:rFonts w:ascii="Consolas" w:hAnsi="Consolas" w:cs="Consolas"/>
          <w:sz w:val="18"/>
          <w:szCs w:val="18"/>
        </w:rPr>
        <w:t xml:space="preserve">    - Numerals starts with 4.</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w:t>
      </w:r>
      <w:r>
        <w:rPr>
          <w:rStyle w:val="pln"/>
          <w:rFonts w:ascii="Consolas" w:hAnsi="Consolas" w:cs="Consolas"/>
          <w:sz w:val="18"/>
          <w:szCs w:val="18"/>
        </w:rPr>
        <w:t xml:space="preserve"> </w:t>
      </w:r>
      <w:r>
        <w:rPr>
          <w:rStyle w:val="atn"/>
          <w:rFonts w:ascii="Consolas" w:hAnsi="Consolas" w:cs="Consolas"/>
          <w:color w:val="7F0055"/>
          <w:sz w:val="18"/>
          <w:szCs w:val="18"/>
        </w:rPr>
        <w:t>start</w:t>
      </w:r>
      <w:r>
        <w:rPr>
          <w:rStyle w:val="pun"/>
          <w:rFonts w:ascii="Consolas" w:hAnsi="Consolas" w:cs="Consolas"/>
          <w:color w:val="666600"/>
          <w:sz w:val="18"/>
          <w:szCs w:val="18"/>
        </w:rPr>
        <w:t>=</w:t>
      </w:r>
      <w:r>
        <w:rPr>
          <w:rStyle w:val="atv"/>
          <w:rFonts w:ascii="Consolas" w:hAnsi="Consolas" w:cs="Consolas"/>
          <w:color w:val="008800"/>
          <w:sz w:val="18"/>
          <w:szCs w:val="18"/>
        </w:rPr>
        <w:t>"4"</w:t>
      </w:r>
      <w:r>
        <w:rPr>
          <w:rStyle w:val="tag"/>
          <w:rFonts w:ascii="Consolas" w:hAnsi="Consolas" w:cs="Consolas"/>
          <w:color w:val="000088"/>
          <w:sz w:val="18"/>
          <w:szCs w:val="18"/>
        </w:rPr>
        <w:t>&gt;</w:t>
      </w:r>
      <w:r>
        <w:rPr>
          <w:rStyle w:val="pln"/>
          <w:rFonts w:ascii="Consolas" w:hAnsi="Consolas" w:cs="Consolas"/>
          <w:sz w:val="18"/>
          <w:szCs w:val="18"/>
        </w:rPr>
        <w:t xml:space="preserve">    - Numerals starts with IV.</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w:t>
      </w:r>
      <w:r>
        <w:rPr>
          <w:rStyle w:val="pln"/>
          <w:rFonts w:ascii="Consolas" w:hAnsi="Consolas" w:cs="Consolas"/>
          <w:sz w:val="18"/>
          <w:szCs w:val="18"/>
        </w:rPr>
        <w:t xml:space="preserve"> </w:t>
      </w:r>
      <w:r>
        <w:rPr>
          <w:rStyle w:val="atn"/>
          <w:rFonts w:ascii="Consolas" w:hAnsi="Consolas" w:cs="Consolas"/>
          <w:color w:val="7F0055"/>
          <w:sz w:val="18"/>
          <w:szCs w:val="18"/>
        </w:rPr>
        <w:t>start</w:t>
      </w:r>
      <w:r>
        <w:rPr>
          <w:rStyle w:val="pun"/>
          <w:rFonts w:ascii="Consolas" w:hAnsi="Consolas" w:cs="Consolas"/>
          <w:color w:val="666600"/>
          <w:sz w:val="18"/>
          <w:szCs w:val="18"/>
        </w:rPr>
        <w:t>=</w:t>
      </w:r>
      <w:r>
        <w:rPr>
          <w:rStyle w:val="atv"/>
          <w:rFonts w:ascii="Consolas" w:hAnsi="Consolas" w:cs="Consolas"/>
          <w:color w:val="008800"/>
          <w:sz w:val="18"/>
          <w:szCs w:val="18"/>
        </w:rPr>
        <w:t>"4"</w:t>
      </w:r>
      <w:r>
        <w:rPr>
          <w:rStyle w:val="tag"/>
          <w:rFonts w:ascii="Consolas" w:hAnsi="Consolas" w:cs="Consolas"/>
          <w:color w:val="000088"/>
          <w:sz w:val="18"/>
          <w:szCs w:val="18"/>
        </w:rPr>
        <w:t>&gt;</w:t>
      </w:r>
      <w:r>
        <w:rPr>
          <w:rStyle w:val="pln"/>
          <w:rFonts w:ascii="Consolas" w:hAnsi="Consolas" w:cs="Consolas"/>
          <w:sz w:val="18"/>
          <w:szCs w:val="18"/>
        </w:rPr>
        <w:t xml:space="preserve">    - Numerals starts with iv.</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"a"</w:t>
      </w:r>
      <w:r>
        <w:rPr>
          <w:rStyle w:val="pln"/>
          <w:rFonts w:ascii="Consolas" w:hAnsi="Consolas" w:cs="Consolas"/>
          <w:sz w:val="18"/>
          <w:szCs w:val="18"/>
        </w:rPr>
        <w:t xml:space="preserve"> </w:t>
      </w:r>
      <w:r>
        <w:rPr>
          <w:rStyle w:val="atn"/>
          <w:rFonts w:ascii="Consolas" w:hAnsi="Consolas" w:cs="Consolas"/>
          <w:color w:val="7F0055"/>
          <w:sz w:val="18"/>
          <w:szCs w:val="18"/>
        </w:rPr>
        <w:t>start</w:t>
      </w:r>
      <w:r>
        <w:rPr>
          <w:rStyle w:val="pun"/>
          <w:rFonts w:ascii="Consolas" w:hAnsi="Consolas" w:cs="Consolas"/>
          <w:color w:val="666600"/>
          <w:sz w:val="18"/>
          <w:szCs w:val="18"/>
        </w:rPr>
        <w:t>=</w:t>
      </w:r>
      <w:r>
        <w:rPr>
          <w:rStyle w:val="atv"/>
          <w:rFonts w:ascii="Consolas" w:hAnsi="Consolas" w:cs="Consolas"/>
          <w:color w:val="008800"/>
          <w:sz w:val="18"/>
          <w:szCs w:val="18"/>
        </w:rPr>
        <w:t>"4"</w:t>
      </w:r>
      <w:r>
        <w:rPr>
          <w:rStyle w:val="tag"/>
          <w:rFonts w:ascii="Consolas" w:hAnsi="Consolas" w:cs="Consolas"/>
          <w:color w:val="000088"/>
          <w:sz w:val="18"/>
          <w:szCs w:val="18"/>
        </w:rPr>
        <w:t>&gt;</w:t>
      </w:r>
      <w:r>
        <w:rPr>
          <w:rStyle w:val="pln"/>
          <w:rFonts w:ascii="Consolas" w:hAnsi="Consolas" w:cs="Consolas"/>
          <w:sz w:val="18"/>
          <w:szCs w:val="18"/>
        </w:rPr>
        <w:t xml:space="preserve">    - Letters starts with d.</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sz w:val="18"/>
          <w:szCs w:val="18"/>
        </w:rPr>
      </w:pP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"A"</w:t>
      </w:r>
      <w:r>
        <w:rPr>
          <w:rStyle w:val="pln"/>
          <w:rFonts w:ascii="Consolas" w:hAnsi="Consolas" w:cs="Consolas"/>
          <w:sz w:val="18"/>
          <w:szCs w:val="18"/>
        </w:rPr>
        <w:t xml:space="preserve"> </w:t>
      </w:r>
      <w:r>
        <w:rPr>
          <w:rStyle w:val="atn"/>
          <w:rFonts w:ascii="Consolas" w:hAnsi="Consolas" w:cs="Consolas"/>
          <w:color w:val="7F0055"/>
          <w:sz w:val="18"/>
          <w:szCs w:val="18"/>
        </w:rPr>
        <w:t>start</w:t>
      </w:r>
      <w:r>
        <w:rPr>
          <w:rStyle w:val="pun"/>
          <w:rFonts w:ascii="Consolas" w:hAnsi="Consolas" w:cs="Consolas"/>
          <w:color w:val="666600"/>
          <w:sz w:val="18"/>
          <w:szCs w:val="18"/>
        </w:rPr>
        <w:t>=</w:t>
      </w:r>
      <w:r>
        <w:rPr>
          <w:rStyle w:val="atv"/>
          <w:rFonts w:ascii="Consolas" w:hAnsi="Consolas" w:cs="Consolas"/>
          <w:color w:val="008800"/>
          <w:sz w:val="18"/>
          <w:szCs w:val="18"/>
        </w:rPr>
        <w:t>"4"</w:t>
      </w:r>
      <w:r>
        <w:rPr>
          <w:rStyle w:val="tag"/>
          <w:rFonts w:ascii="Consolas" w:hAnsi="Consolas" w:cs="Consolas"/>
          <w:color w:val="000088"/>
          <w:sz w:val="18"/>
          <w:szCs w:val="18"/>
        </w:rPr>
        <w:t>&gt;</w:t>
      </w:r>
      <w:r>
        <w:rPr>
          <w:rStyle w:val="pln"/>
          <w:rFonts w:ascii="Consolas" w:hAnsi="Consolas" w:cs="Consolas"/>
          <w:sz w:val="18"/>
          <w:szCs w:val="18"/>
        </w:rPr>
        <w:t xml:space="preserve">    - Letters starts with D.</w:t>
      </w:r>
    </w:p>
    <w:p w:rsidR="00822349" w:rsidRDefault="00822349" w:rsidP="00822349">
      <w:pPr>
        <w:pStyle w:val="Heading3"/>
        <w:spacing w:before="48" w:after="48" w:line="360" w:lineRule="atLeast"/>
        <w:ind w:right="48"/>
        <w:rPr>
          <w:rFonts w:ascii="Times New Roman" w:hAnsi="Times New Roman" w:cs="Times New Roman"/>
          <w:b w:val="0"/>
          <w:bCs w:val="0"/>
          <w:color w:val="000000"/>
          <w:sz w:val="31"/>
          <w:szCs w:val="31"/>
        </w:rPr>
      </w:pPr>
      <w:r>
        <w:rPr>
          <w:b w:val="0"/>
          <w:bCs w:val="0"/>
          <w:color w:val="000000"/>
          <w:sz w:val="31"/>
          <w:szCs w:val="31"/>
        </w:rPr>
        <w:t>Example</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Following is an example where we used &lt;ol type="i" start="4" &gt;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Ordered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w:t>
      </w:r>
      <w:r>
        <w:rPr>
          <w:rStyle w:val="pln"/>
          <w:rFonts w:ascii="Consolas" w:hAnsi="Consolas" w:cs="Consolas"/>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w:t>
      </w:r>
      <w:r>
        <w:rPr>
          <w:rStyle w:val="pln"/>
          <w:rFonts w:ascii="Consolas" w:hAnsi="Consolas" w:cs="Consolas"/>
          <w:sz w:val="18"/>
          <w:szCs w:val="18"/>
        </w:rPr>
        <w:t xml:space="preserve"> </w:t>
      </w:r>
      <w:r>
        <w:rPr>
          <w:rStyle w:val="atn"/>
          <w:rFonts w:ascii="Consolas" w:hAnsi="Consolas" w:cs="Consolas"/>
          <w:color w:val="7F0055"/>
          <w:sz w:val="18"/>
          <w:szCs w:val="18"/>
        </w:rPr>
        <w:t>start</w:t>
      </w:r>
      <w:r>
        <w:rPr>
          <w:rStyle w:val="pun"/>
          <w:rFonts w:ascii="Consolas" w:hAnsi="Consolas" w:cs="Consolas"/>
          <w:color w:val="666600"/>
          <w:sz w:val="18"/>
          <w:szCs w:val="18"/>
        </w:rPr>
        <w:t>=</w:t>
      </w:r>
      <w:r>
        <w:rPr>
          <w:rStyle w:val="atv"/>
          <w:rFonts w:ascii="Consolas" w:hAnsi="Consolas" w:cs="Consolas"/>
          <w:color w:val="008800"/>
          <w:sz w:val="18"/>
          <w:szCs w:val="18"/>
        </w:rPr>
        <w:t>"4"</w:t>
      </w:r>
      <w:r>
        <w:rPr>
          <w:rStyle w:val="tag"/>
          <w:rFonts w:ascii="Consolas" w:hAnsi="Consolas" w:cs="Consolas"/>
          <w:color w:val="000088"/>
          <w:sz w:val="18"/>
          <w:szCs w:val="18"/>
        </w:rPr>
        <w: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Beetroot</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Ginger</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Potato</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&lt;li&gt;</w:t>
      </w:r>
      <w:r>
        <w:rPr>
          <w:rStyle w:val="pln"/>
          <w:rFonts w:ascii="Consolas" w:hAnsi="Consolas" w:cs="Consolas"/>
          <w:sz w:val="18"/>
          <w:szCs w:val="18"/>
        </w:rPr>
        <w:t>Radish</w:t>
      </w:r>
      <w:r>
        <w:rPr>
          <w:rStyle w:val="tag"/>
          <w:rFonts w:ascii="Consolas" w:hAnsi="Consolas" w:cs="Consolas"/>
          <w:color w:val="000088"/>
          <w:sz w:val="18"/>
          <w:szCs w:val="18"/>
        </w:rPr>
        <w:t>&lt;/li&gt;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pln"/>
          <w:rFonts w:ascii="Consolas" w:hAnsi="Consolas" w:cs="Consolas"/>
          <w:sz w:val="18"/>
          <w:szCs w:val="18"/>
        </w:rPr>
        <w:t xml:space="preserve">   </w:t>
      </w:r>
      <w:r>
        <w:rPr>
          <w:rStyle w:val="tag"/>
          <w:rFonts w:ascii="Consolas" w:hAnsi="Consolas" w:cs="Consolas"/>
          <w:color w:val="000088"/>
          <w:sz w:val="18"/>
          <w:szCs w:val="18"/>
        </w:rPr>
        <w:t>&lt;/ol&gt;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pPr>
        <w:numPr>
          <w:ilvl w:val="0"/>
          <w:numId w:val="32"/>
        </w:numPr>
        <w:spacing w:before="100" w:beforeAutospacing="1" w:after="100" w:afterAutospacing="1" w:line="360" w:lineRule="atLeast"/>
      </w:pPr>
      <w:r>
        <w:t>Beetroot</w:t>
      </w:r>
    </w:p>
    <w:p w:rsidR="00822349" w:rsidRDefault="00822349" w:rsidP="00822349">
      <w:pPr>
        <w:numPr>
          <w:ilvl w:val="0"/>
          <w:numId w:val="32"/>
        </w:numPr>
        <w:spacing w:before="100" w:beforeAutospacing="1" w:after="100" w:afterAutospacing="1" w:line="360" w:lineRule="atLeast"/>
      </w:pPr>
      <w:r>
        <w:t>Ginger</w:t>
      </w:r>
    </w:p>
    <w:p w:rsidR="00822349" w:rsidRDefault="00822349" w:rsidP="00822349">
      <w:pPr>
        <w:numPr>
          <w:ilvl w:val="0"/>
          <w:numId w:val="32"/>
        </w:numPr>
        <w:spacing w:before="100" w:beforeAutospacing="1" w:after="100" w:afterAutospacing="1" w:line="360" w:lineRule="atLeast"/>
      </w:pPr>
      <w:r>
        <w:t>Potato</w:t>
      </w:r>
    </w:p>
    <w:p w:rsidR="00822349" w:rsidRDefault="00822349" w:rsidP="00822349">
      <w:pPr>
        <w:numPr>
          <w:ilvl w:val="0"/>
          <w:numId w:val="32"/>
        </w:numPr>
        <w:spacing w:before="100" w:beforeAutospacing="1" w:after="100" w:afterAutospacing="1" w:line="360" w:lineRule="atLeast"/>
      </w:pPr>
      <w:r>
        <w:t>Radish</w:t>
      </w:r>
    </w:p>
    <w:p w:rsidR="00822349" w:rsidRDefault="00822349" w:rsidP="00822349">
      <w:pPr>
        <w:pStyle w:val="Heading2"/>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lastRenderedPageBreak/>
        <w:t>HTML Definition Lists</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HTML and XHTML support a list style which is called</w:t>
      </w:r>
      <w:r>
        <w:rPr>
          <w:rStyle w:val="apple-converted-space"/>
          <w:color w:val="000000"/>
        </w:rPr>
        <w:t> </w:t>
      </w:r>
      <w:r>
        <w:rPr>
          <w:b/>
          <w:bCs/>
          <w:color w:val="000000"/>
        </w:rPr>
        <w:t>definition lists</w:t>
      </w:r>
      <w:r>
        <w:rPr>
          <w:rStyle w:val="apple-converted-space"/>
          <w:color w:val="000000"/>
        </w:rPr>
        <w:t> </w:t>
      </w:r>
      <w:r>
        <w:rPr>
          <w:color w:val="000000"/>
        </w:rPr>
        <w:t>where entries are listed like in a dictionary or encyclopedia. The definition list is the ideal way to present a glossary, list of terms, or other name/value list.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Definition List makes use of following three tags.</w:t>
      </w:r>
    </w:p>
    <w:p w:rsidR="00822349" w:rsidRDefault="00822349" w:rsidP="00822349">
      <w:pPr>
        <w:numPr>
          <w:ilvl w:val="0"/>
          <w:numId w:val="33"/>
        </w:numPr>
        <w:spacing w:before="100" w:beforeAutospacing="1" w:after="75" w:line="360" w:lineRule="atLeast"/>
        <w:rPr>
          <w:color w:val="000000"/>
        </w:rPr>
      </w:pPr>
      <w:r>
        <w:rPr>
          <w:color w:val="000000"/>
        </w:rPr>
        <w:t>&lt;dl&gt; - Defines the start of the list</w:t>
      </w:r>
    </w:p>
    <w:p w:rsidR="00822349" w:rsidRDefault="00822349" w:rsidP="00822349">
      <w:pPr>
        <w:numPr>
          <w:ilvl w:val="0"/>
          <w:numId w:val="33"/>
        </w:numPr>
        <w:spacing w:before="100" w:beforeAutospacing="1" w:after="75" w:line="360" w:lineRule="atLeast"/>
        <w:rPr>
          <w:color w:val="000000"/>
        </w:rPr>
      </w:pPr>
      <w:r>
        <w:rPr>
          <w:color w:val="000000"/>
        </w:rPr>
        <w:t>&lt;dt&gt; - A term</w:t>
      </w:r>
    </w:p>
    <w:p w:rsidR="00822349" w:rsidRDefault="00822349" w:rsidP="00822349">
      <w:pPr>
        <w:numPr>
          <w:ilvl w:val="0"/>
          <w:numId w:val="33"/>
        </w:numPr>
        <w:spacing w:before="100" w:beforeAutospacing="1" w:after="75" w:line="360" w:lineRule="atLeast"/>
        <w:rPr>
          <w:color w:val="000000"/>
        </w:rPr>
      </w:pPr>
      <w:r>
        <w:rPr>
          <w:color w:val="000000"/>
        </w:rPr>
        <w:t>&lt;dd&gt; - Term definition</w:t>
      </w:r>
    </w:p>
    <w:p w:rsidR="00822349" w:rsidRDefault="00822349" w:rsidP="00822349">
      <w:pPr>
        <w:numPr>
          <w:ilvl w:val="0"/>
          <w:numId w:val="33"/>
        </w:numPr>
        <w:spacing w:before="100" w:beforeAutospacing="1" w:after="75" w:line="360" w:lineRule="atLeast"/>
        <w:rPr>
          <w:color w:val="000000"/>
        </w:rPr>
      </w:pPr>
      <w:r>
        <w:rPr>
          <w:color w:val="000000"/>
        </w:rPr>
        <w:t>&lt;/dl&gt; - Defines the end of the list</w:t>
      </w:r>
    </w:p>
    <w:p w:rsidR="00822349" w:rsidRDefault="00822349" w:rsidP="00822349">
      <w:pPr>
        <w:pStyle w:val="Heading3"/>
        <w:spacing w:before="48" w:after="48" w:line="360" w:lineRule="atLeast"/>
        <w:ind w:right="48"/>
        <w:rPr>
          <w:b w:val="0"/>
          <w:bCs w:val="0"/>
          <w:color w:val="000000"/>
          <w:sz w:val="31"/>
          <w:szCs w:val="31"/>
        </w:rPr>
      </w:pPr>
      <w:r>
        <w:rPr>
          <w:b w:val="0"/>
          <w:bCs w:val="0"/>
          <w:color w:val="000000"/>
          <w:sz w:val="31"/>
          <w:szCs w:val="31"/>
        </w:rPr>
        <w:t>Example</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dec"/>
          <w:rFonts w:ascii="Consolas" w:hAnsi="Consolas" w:cs="Consolas"/>
          <w:color w:val="7F0055"/>
          <w:sz w:val="18"/>
          <w:szCs w:val="18"/>
        </w:rPr>
        <w:t>&lt;!DOCTYPE 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&lt;title&gt;</w:t>
      </w:r>
      <w:r>
        <w:rPr>
          <w:rStyle w:val="pln"/>
          <w:rFonts w:ascii="Consolas" w:hAnsi="Consolas" w:cs="Consolas"/>
          <w:sz w:val="18"/>
          <w:szCs w:val="18"/>
        </w:rPr>
        <w:t>HTML Definition List</w:t>
      </w:r>
      <w:r>
        <w:rPr>
          <w:rStyle w:val="tag"/>
          <w:rFonts w:ascii="Consolas" w:hAnsi="Consolas" w:cs="Consolas"/>
          <w:color w:val="000088"/>
          <w:sz w:val="18"/>
          <w:szCs w:val="18"/>
        </w:rPr>
        <w:t>&lt;/title&gt;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&lt;/head&gt;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&lt;dl&gt;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&lt;dt&gt;&lt;b&gt;</w:t>
      </w:r>
      <w:r>
        <w:rPr>
          <w:rStyle w:val="pln"/>
          <w:rFonts w:ascii="Consolas" w:hAnsi="Consolas" w:cs="Consolas"/>
          <w:sz w:val="18"/>
          <w:szCs w:val="18"/>
        </w:rPr>
        <w:t>HTML</w:t>
      </w:r>
      <w:r>
        <w:rPr>
          <w:rStyle w:val="tag"/>
          <w:rFonts w:ascii="Consolas" w:hAnsi="Consolas" w:cs="Consolas"/>
          <w:color w:val="000088"/>
          <w:sz w:val="18"/>
          <w:szCs w:val="18"/>
        </w:rPr>
        <w:t>&lt;/b&gt;&lt;/dt&gt;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&lt;dd&gt;</w:t>
      </w:r>
      <w:r>
        <w:rPr>
          <w:rStyle w:val="pln"/>
          <w:rFonts w:ascii="Consolas" w:hAnsi="Consolas" w:cs="Consolas"/>
          <w:sz w:val="18"/>
          <w:szCs w:val="18"/>
        </w:rPr>
        <w:t>This stands for Hyper Text Markup Language</w:t>
      </w:r>
      <w:r>
        <w:rPr>
          <w:rStyle w:val="tag"/>
          <w:rFonts w:ascii="Consolas" w:hAnsi="Consolas" w:cs="Consolas"/>
          <w:color w:val="000088"/>
          <w:sz w:val="18"/>
          <w:szCs w:val="18"/>
        </w:rPr>
        <w:t>&lt;/dd&gt;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&lt;dt&gt;&lt;b&gt;</w:t>
      </w:r>
      <w:r>
        <w:rPr>
          <w:rStyle w:val="pln"/>
          <w:rFonts w:ascii="Consolas" w:hAnsi="Consolas" w:cs="Consolas"/>
          <w:sz w:val="18"/>
          <w:szCs w:val="18"/>
        </w:rPr>
        <w:t>HTTP</w:t>
      </w:r>
      <w:r>
        <w:rPr>
          <w:rStyle w:val="tag"/>
          <w:rFonts w:ascii="Consolas" w:hAnsi="Consolas" w:cs="Consolas"/>
          <w:color w:val="000088"/>
          <w:sz w:val="18"/>
          <w:szCs w:val="18"/>
        </w:rPr>
        <w:t>&lt;/b&gt;&lt;/dt&gt;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&lt;dd&gt;</w:t>
      </w:r>
      <w:r>
        <w:rPr>
          <w:rStyle w:val="pln"/>
          <w:rFonts w:ascii="Consolas" w:hAnsi="Consolas" w:cs="Consolas"/>
          <w:sz w:val="18"/>
          <w:szCs w:val="18"/>
        </w:rPr>
        <w:t>This stands for Hyper Text Transfer Protocol</w:t>
      </w:r>
      <w:r>
        <w:rPr>
          <w:rStyle w:val="tag"/>
          <w:rFonts w:ascii="Consolas" w:hAnsi="Consolas" w:cs="Consolas"/>
          <w:color w:val="000088"/>
          <w:sz w:val="18"/>
          <w:szCs w:val="18"/>
        </w:rPr>
        <w:t>&lt;/dd&gt;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&lt;/dl&gt;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sz w:val="18"/>
          <w:szCs w:val="18"/>
        </w:rPr>
      </w:pPr>
      <w:r>
        <w:rPr>
          <w:rStyle w:val="tag"/>
          <w:rFonts w:ascii="Consolas" w:hAnsi="Consolas" w:cs="Consolas"/>
          <w:color w:val="000088"/>
          <w:sz w:val="18"/>
          <w:szCs w:val="18"/>
        </w:rPr>
        <w:t>&lt;/body&gt;</w:t>
      </w:r>
    </w:p>
    <w:p w:rsidR="00822349" w:rsidRDefault="00822349" w:rsidP="0082234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sz w:val="18"/>
          <w:szCs w:val="18"/>
        </w:rPr>
      </w:pPr>
      <w:r>
        <w:rPr>
          <w:rStyle w:val="tag"/>
          <w:rFonts w:ascii="Consolas" w:hAnsi="Consolas" w:cs="Consolas"/>
          <w:color w:val="000088"/>
          <w:sz w:val="18"/>
          <w:szCs w:val="18"/>
        </w:rPr>
        <w:t>&lt;/html&gt;</w:t>
      </w:r>
    </w:p>
    <w:p w:rsidR="00822349" w:rsidRDefault="00822349" w:rsidP="00822349">
      <w:pPr>
        <w:pStyle w:val="NormalWeb"/>
        <w:spacing w:before="0" w:beforeAutospacing="0" w:after="240" w:afterAutospacing="0" w:line="360" w:lineRule="atLeast"/>
        <w:ind w:left="48" w:right="48"/>
        <w:jc w:val="both"/>
        <w:rPr>
          <w:color w:val="000000"/>
        </w:rPr>
      </w:pPr>
      <w:r>
        <w:rPr>
          <w:color w:val="000000"/>
        </w:rPr>
        <w:t>This will produce following result:</w:t>
      </w:r>
    </w:p>
    <w:p w:rsidR="00822349" w:rsidRDefault="00822349" w:rsidP="00822349">
      <w:r>
        <w:rPr>
          <w:b/>
          <w:bCs/>
        </w:rPr>
        <w:t>HTML</w:t>
      </w:r>
    </w:p>
    <w:p w:rsidR="00822349" w:rsidRDefault="00822349" w:rsidP="00822349">
      <w:pPr>
        <w:ind w:left="720"/>
      </w:pPr>
      <w:r>
        <w:t>This stands for Hyper Text Markup Language</w:t>
      </w:r>
    </w:p>
    <w:p w:rsidR="00822349" w:rsidRDefault="00822349" w:rsidP="00822349">
      <w:r>
        <w:rPr>
          <w:b/>
          <w:bCs/>
        </w:rPr>
        <w:t>HTTP</w:t>
      </w:r>
    </w:p>
    <w:p w:rsidR="00822349" w:rsidRDefault="00822349" w:rsidP="00822349">
      <w:pPr>
        <w:ind w:left="720"/>
      </w:pPr>
      <w:r>
        <w:t>This stands for Hyper Text Transfer Protocol</w:t>
      </w:r>
    </w:p>
    <w:p w:rsidR="00A2365D" w:rsidRPr="00822349" w:rsidRDefault="00A2365D" w:rsidP="00822349">
      <w:pPr>
        <w:spacing w:before="105" w:after="105"/>
      </w:pPr>
    </w:p>
    <w:p w:rsidR="000611BC" w:rsidRPr="000611BC" w:rsidRDefault="000611BC"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r w:rsidRPr="000611BC">
        <w:rPr>
          <w:rFonts w:ascii="Arial" w:eastAsia="Times New Roman" w:hAnsi="Arial" w:cs="Arial"/>
          <w:color w:val="333333"/>
          <w:kern w:val="36"/>
          <w:sz w:val="54"/>
          <w:szCs w:val="54"/>
          <w:lang w:eastAsia="en-IN"/>
        </w:rPr>
        <w:lastRenderedPageBreak/>
        <w:t>HTML Computer Code Elements</w:t>
      </w:r>
    </w:p>
    <w:p w:rsidR="000611BC" w:rsidRPr="000611BC" w:rsidRDefault="00B76AAA" w:rsidP="000611BC">
      <w:pPr>
        <w:shd w:val="clear" w:color="auto" w:fill="FFFFFF"/>
        <w:spacing w:after="0" w:line="240" w:lineRule="auto"/>
        <w:rPr>
          <w:rFonts w:ascii="Verdana" w:eastAsia="Times New Roman" w:hAnsi="Verdana" w:cs="Times New Roman"/>
          <w:color w:val="333333"/>
          <w:sz w:val="30"/>
          <w:szCs w:val="30"/>
          <w:lang w:eastAsia="en-IN"/>
        </w:rPr>
      </w:pPr>
      <w:hyperlink r:id="rId120" w:history="1">
        <w:r w:rsidR="000611BC" w:rsidRPr="000611BC">
          <w:rPr>
            <w:rFonts w:ascii="Verdana" w:eastAsia="Times New Roman" w:hAnsi="Verdana" w:cs="Times New Roman"/>
            <w:color w:val="8AC007"/>
            <w:sz w:val="30"/>
            <w:szCs w:val="30"/>
            <w:u w:val="single"/>
            <w:lang w:eastAsia="en-IN"/>
          </w:rPr>
          <w:t>« Previous</w:t>
        </w:r>
      </w:hyperlink>
    </w:p>
    <w:p w:rsidR="000611BC" w:rsidRPr="000611BC" w:rsidRDefault="00B76AAA" w:rsidP="000611BC">
      <w:pPr>
        <w:shd w:val="clear" w:color="auto" w:fill="FFFFFF"/>
        <w:spacing w:after="0" w:line="240" w:lineRule="auto"/>
        <w:jc w:val="right"/>
        <w:rPr>
          <w:rFonts w:ascii="Verdana" w:eastAsia="Times New Roman" w:hAnsi="Verdana" w:cs="Times New Roman"/>
          <w:color w:val="333333"/>
          <w:sz w:val="30"/>
          <w:szCs w:val="30"/>
          <w:lang w:eastAsia="en-IN"/>
        </w:rPr>
      </w:pPr>
      <w:hyperlink r:id="rId121" w:history="1">
        <w:r w:rsidR="000611BC" w:rsidRPr="000611BC">
          <w:rPr>
            <w:rFonts w:ascii="Verdana" w:eastAsia="Times New Roman" w:hAnsi="Verdana" w:cs="Times New Roman"/>
            <w:color w:val="8AC007"/>
            <w:sz w:val="30"/>
            <w:szCs w:val="30"/>
            <w:u w:val="single"/>
            <w:lang w:eastAsia="en-IN"/>
          </w:rPr>
          <w:t>Next Chapter »</w:t>
        </w:r>
      </w:hyperlink>
    </w:p>
    <w:p w:rsidR="000611BC" w:rsidRPr="000611BC" w:rsidRDefault="000611BC" w:rsidP="000611BC">
      <w:pPr>
        <w:spacing w:after="0" w:line="240" w:lineRule="auto"/>
        <w:rPr>
          <w:rFonts w:ascii="Times New Roman" w:eastAsia="Times New Roman" w:hAnsi="Times New Roman" w:cs="Times New Roman"/>
          <w:sz w:val="24"/>
          <w:szCs w:val="24"/>
          <w:lang w:eastAsia="en-IN"/>
        </w:rPr>
      </w:pP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Computer Code</w:t>
      </w:r>
    </w:p>
    <w:p w:rsidR="000611BC" w:rsidRPr="000611BC" w:rsidRDefault="000611BC" w:rsidP="000611BC">
      <w:pPr>
        <w:shd w:val="clear" w:color="auto" w:fill="FFFFFF"/>
        <w:spacing w:after="18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A52A2A"/>
          <w:sz w:val="23"/>
          <w:szCs w:val="23"/>
          <w:lang w:eastAsia="en-IN"/>
        </w:rPr>
        <w:t>var</w:t>
      </w:r>
      <w:r w:rsidRPr="000611BC">
        <w:rPr>
          <w:rFonts w:ascii="Consolas" w:eastAsia="Times New Roman" w:hAnsi="Consolas" w:cs="Consolas"/>
          <w:color w:val="000000"/>
          <w:sz w:val="23"/>
          <w:szCs w:val="23"/>
          <w:lang w:eastAsia="en-IN"/>
        </w:rPr>
        <w:t> person = {</w:t>
      </w:r>
      <w:r w:rsidRPr="000611BC">
        <w:rPr>
          <w:rFonts w:ascii="Consolas" w:eastAsia="Times New Roman" w:hAnsi="Consolas" w:cs="Consolas"/>
          <w:color w:val="000000"/>
          <w:sz w:val="23"/>
          <w:szCs w:val="23"/>
          <w:lang w:eastAsia="en-IN"/>
        </w:rPr>
        <w:br/>
        <w:t>    firstName:</w:t>
      </w:r>
      <w:r w:rsidRPr="000611BC">
        <w:rPr>
          <w:rFonts w:ascii="Consolas" w:eastAsia="Times New Roman" w:hAnsi="Consolas" w:cs="Consolas"/>
          <w:color w:val="0000CD"/>
          <w:sz w:val="23"/>
          <w:szCs w:val="23"/>
          <w:lang w:eastAsia="en-IN"/>
        </w:rPr>
        <w:t>"John"</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lastName:</w:t>
      </w:r>
      <w:r w:rsidRPr="000611BC">
        <w:rPr>
          <w:rFonts w:ascii="Consolas" w:eastAsia="Times New Roman" w:hAnsi="Consolas" w:cs="Consolas"/>
          <w:color w:val="0000CD"/>
          <w:sz w:val="23"/>
          <w:szCs w:val="23"/>
          <w:lang w:eastAsia="en-IN"/>
        </w:rPr>
        <w:t>"Doe"</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age:</w:t>
      </w:r>
      <w:r w:rsidRPr="000611BC">
        <w:rPr>
          <w:rFonts w:ascii="Consolas" w:eastAsia="Times New Roman" w:hAnsi="Consolas" w:cs="Consolas"/>
          <w:color w:val="0000CD"/>
          <w:sz w:val="23"/>
          <w:szCs w:val="23"/>
          <w:lang w:eastAsia="en-IN"/>
        </w:rPr>
        <w:t>50</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eyeColor:</w:t>
      </w:r>
      <w:r w:rsidRPr="000611BC">
        <w:rPr>
          <w:rFonts w:ascii="Consolas" w:eastAsia="Times New Roman" w:hAnsi="Consolas" w:cs="Consolas"/>
          <w:color w:val="0000CD"/>
          <w:sz w:val="23"/>
          <w:szCs w:val="23"/>
          <w:lang w:eastAsia="en-IN"/>
        </w:rPr>
        <w:t>"blue"</w:t>
      </w:r>
      <w:r w:rsidRPr="000611BC">
        <w:rPr>
          <w:rFonts w:ascii="Consolas" w:eastAsia="Times New Roman" w:hAnsi="Consolas" w:cs="Consolas"/>
          <w:color w:val="000000"/>
          <w:sz w:val="23"/>
          <w:szCs w:val="23"/>
          <w:lang w:eastAsia="en-IN"/>
        </w:rPr>
        <w:br/>
        <w:t>}</w:t>
      </w:r>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w:t>
      </w:r>
      <w:r w:rsidRPr="000611BC">
        <w:rPr>
          <w:rFonts w:ascii="Courier New" w:eastAsia="Times New Roman" w:hAnsi="Courier New" w:cs="Courier New"/>
          <w:color w:val="333333"/>
          <w:sz w:val="42"/>
          <w:szCs w:val="42"/>
          <w:lang w:eastAsia="en-IN"/>
        </w:rPr>
        <w:t>Computer Code</w:t>
      </w:r>
      <w:r w:rsidRPr="000611BC">
        <w:rPr>
          <w:rFonts w:ascii="Arial" w:eastAsia="Times New Roman" w:hAnsi="Arial" w:cs="Arial"/>
          <w:color w:val="333333"/>
          <w:sz w:val="45"/>
          <w:szCs w:val="45"/>
          <w:lang w:eastAsia="en-IN"/>
        </w:rPr>
        <w:t> Formatting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Normally, HTML uses </w:t>
      </w:r>
      <w:r w:rsidRPr="000611BC">
        <w:rPr>
          <w:rFonts w:ascii="Verdana" w:eastAsia="Times New Roman" w:hAnsi="Verdana" w:cs="Times New Roman"/>
          <w:b/>
          <w:bCs/>
          <w:color w:val="333333"/>
          <w:sz w:val="23"/>
          <w:szCs w:val="23"/>
          <w:lang w:eastAsia="en-IN"/>
        </w:rPr>
        <w:t>variable</w:t>
      </w:r>
      <w:r w:rsidRPr="000611BC">
        <w:rPr>
          <w:rFonts w:ascii="Verdana" w:eastAsia="Times New Roman" w:hAnsi="Verdana" w:cs="Times New Roman"/>
          <w:color w:val="333333"/>
          <w:sz w:val="23"/>
          <w:szCs w:val="23"/>
          <w:lang w:eastAsia="en-IN"/>
        </w:rPr>
        <w:t> letter size, and variable letter spacing.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This is not wanted when displaying examples of </w:t>
      </w:r>
      <w:r w:rsidRPr="000611BC">
        <w:rPr>
          <w:rFonts w:ascii="Verdana" w:eastAsia="Times New Roman" w:hAnsi="Verdana" w:cs="Times New Roman"/>
          <w:b/>
          <w:bCs/>
          <w:color w:val="333333"/>
          <w:sz w:val="23"/>
          <w:szCs w:val="23"/>
          <w:lang w:eastAsia="en-IN"/>
        </w:rPr>
        <w:t>computer code</w:t>
      </w:r>
      <w:r w:rsidRPr="000611BC">
        <w:rPr>
          <w:rFonts w:ascii="Verdana" w:eastAsia="Times New Roman" w:hAnsi="Verdana" w:cs="Times New Roman"/>
          <w:color w:val="333333"/>
          <w:sz w:val="23"/>
          <w:szCs w:val="23"/>
          <w:lang w:eastAsia="en-IN"/>
        </w:rPr>
        <w:t>.</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w:t>
      </w:r>
      <w:r w:rsidRPr="000611BC">
        <w:rPr>
          <w:rFonts w:ascii="Verdana" w:eastAsia="Times New Roman" w:hAnsi="Verdana" w:cs="Times New Roman"/>
          <w:b/>
          <w:bCs/>
          <w:color w:val="333333"/>
          <w:sz w:val="23"/>
          <w:szCs w:val="23"/>
          <w:lang w:eastAsia="en-IN"/>
        </w:rPr>
        <w:t>&lt;kbd&gt;</w:t>
      </w:r>
      <w:r w:rsidRPr="000611BC">
        <w:rPr>
          <w:rFonts w:ascii="Verdana" w:eastAsia="Times New Roman" w:hAnsi="Verdana" w:cs="Times New Roman"/>
          <w:color w:val="333333"/>
          <w:sz w:val="23"/>
          <w:szCs w:val="23"/>
          <w:lang w:eastAsia="en-IN"/>
        </w:rPr>
        <w:t>, </w:t>
      </w:r>
      <w:r w:rsidRPr="000611BC">
        <w:rPr>
          <w:rFonts w:ascii="Verdana" w:eastAsia="Times New Roman" w:hAnsi="Verdana" w:cs="Times New Roman"/>
          <w:b/>
          <w:bCs/>
          <w:color w:val="333333"/>
          <w:sz w:val="23"/>
          <w:szCs w:val="23"/>
          <w:lang w:eastAsia="en-IN"/>
        </w:rPr>
        <w:t>&lt;samp&gt;</w:t>
      </w:r>
      <w:r w:rsidRPr="000611BC">
        <w:rPr>
          <w:rFonts w:ascii="Verdana" w:eastAsia="Times New Roman" w:hAnsi="Verdana" w:cs="Times New Roman"/>
          <w:color w:val="333333"/>
          <w:sz w:val="23"/>
          <w:szCs w:val="23"/>
          <w:lang w:eastAsia="en-IN"/>
        </w:rPr>
        <w:t>, and </w:t>
      </w:r>
      <w:r w:rsidRPr="000611BC">
        <w:rPr>
          <w:rFonts w:ascii="Verdana" w:eastAsia="Times New Roman" w:hAnsi="Verdana" w:cs="Times New Roman"/>
          <w:b/>
          <w:bCs/>
          <w:color w:val="333333"/>
          <w:sz w:val="23"/>
          <w:szCs w:val="23"/>
          <w:lang w:eastAsia="en-IN"/>
        </w:rPr>
        <w:t>&lt;code&gt;</w:t>
      </w:r>
      <w:r w:rsidRPr="000611BC">
        <w:rPr>
          <w:rFonts w:ascii="Verdana" w:eastAsia="Times New Roman" w:hAnsi="Verdana" w:cs="Times New Roman"/>
          <w:color w:val="333333"/>
          <w:sz w:val="23"/>
          <w:szCs w:val="23"/>
          <w:lang w:eastAsia="en-IN"/>
        </w:rPr>
        <w:t> elements all support </w:t>
      </w:r>
      <w:r w:rsidRPr="000611BC">
        <w:rPr>
          <w:rFonts w:ascii="Verdana" w:eastAsia="Times New Roman" w:hAnsi="Verdana" w:cs="Times New Roman"/>
          <w:b/>
          <w:bCs/>
          <w:color w:val="333333"/>
          <w:sz w:val="23"/>
          <w:szCs w:val="23"/>
          <w:lang w:eastAsia="en-IN"/>
        </w:rPr>
        <w:t>fixed</w:t>
      </w:r>
      <w:r w:rsidRPr="000611BC">
        <w:rPr>
          <w:rFonts w:ascii="Verdana" w:eastAsia="Times New Roman" w:hAnsi="Verdana" w:cs="Times New Roman"/>
          <w:color w:val="333333"/>
          <w:sz w:val="23"/>
          <w:szCs w:val="23"/>
          <w:lang w:eastAsia="en-IN"/>
        </w:rPr>
        <w:t> letter size and spacing.</w:t>
      </w:r>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w:t>
      </w:r>
      <w:r w:rsidRPr="000611BC">
        <w:rPr>
          <w:rFonts w:ascii="Courier New" w:eastAsia="Times New Roman" w:hAnsi="Courier New" w:cs="Courier New"/>
          <w:color w:val="333333"/>
          <w:sz w:val="42"/>
          <w:szCs w:val="42"/>
          <w:lang w:eastAsia="en-IN"/>
        </w:rPr>
        <w:t>Keyboard</w:t>
      </w:r>
      <w:r w:rsidRPr="000611BC">
        <w:rPr>
          <w:rFonts w:ascii="Arial" w:eastAsia="Times New Roman" w:hAnsi="Arial" w:cs="Arial"/>
          <w:color w:val="333333"/>
          <w:sz w:val="45"/>
          <w:szCs w:val="45"/>
          <w:lang w:eastAsia="en-IN"/>
        </w:rPr>
        <w:t> Formatting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HTML </w:t>
      </w:r>
      <w:r w:rsidRPr="000611BC">
        <w:rPr>
          <w:rFonts w:ascii="Verdana" w:eastAsia="Times New Roman" w:hAnsi="Verdana" w:cs="Times New Roman"/>
          <w:b/>
          <w:bCs/>
          <w:color w:val="333333"/>
          <w:sz w:val="23"/>
          <w:szCs w:val="23"/>
          <w:lang w:eastAsia="en-IN"/>
        </w:rPr>
        <w:t>&lt;kbd&gt;</w:t>
      </w:r>
      <w:r w:rsidRPr="000611BC">
        <w:rPr>
          <w:rFonts w:ascii="Verdana" w:eastAsia="Times New Roman" w:hAnsi="Verdana" w:cs="Times New Roman"/>
          <w:color w:val="333333"/>
          <w:sz w:val="23"/>
          <w:szCs w:val="23"/>
          <w:lang w:eastAsia="en-IN"/>
        </w:rPr>
        <w:t> element defines </w:t>
      </w:r>
      <w:r w:rsidRPr="000611BC">
        <w:rPr>
          <w:rFonts w:ascii="Verdana" w:eastAsia="Times New Roman" w:hAnsi="Verdana" w:cs="Times New Roman"/>
          <w:b/>
          <w:bCs/>
          <w:color w:val="333333"/>
          <w:sz w:val="23"/>
          <w:szCs w:val="23"/>
          <w:lang w:eastAsia="en-IN"/>
        </w:rPr>
        <w:t>keyboard input</w:t>
      </w:r>
      <w:r w:rsidRPr="000611BC">
        <w:rPr>
          <w:rFonts w:ascii="Verdana" w:eastAsia="Times New Roman" w:hAnsi="Verdana" w:cs="Times New Roman"/>
          <w:color w:val="333333"/>
          <w:sz w:val="23"/>
          <w:szCs w:val="23"/>
          <w:lang w:eastAsia="en-IN"/>
        </w:rPr>
        <w: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To open a file, select:</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&gt;&lt;</w:t>
      </w:r>
      <w:r w:rsidRPr="000611BC">
        <w:rPr>
          <w:rFonts w:ascii="Consolas" w:eastAsia="Times New Roman" w:hAnsi="Consolas" w:cs="Consolas"/>
          <w:color w:val="A52A2A"/>
          <w:sz w:val="23"/>
          <w:szCs w:val="23"/>
          <w:lang w:eastAsia="en-IN"/>
        </w:rPr>
        <w:t>kbd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File | Open...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/kbd</w:t>
      </w:r>
      <w:r w:rsidRPr="000611BC">
        <w:rPr>
          <w:rFonts w:ascii="Consolas" w:eastAsia="Times New Roman" w:hAnsi="Consolas" w:cs="Consolas"/>
          <w:color w:val="0000FF"/>
          <w:sz w:val="23"/>
          <w:szCs w:val="23"/>
          <w:lang w:eastAsia="en-IN"/>
        </w:rPr>
        <w:t>&gt;&lt;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22"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w:t>
      </w:r>
      <w:r w:rsidRPr="000611BC">
        <w:rPr>
          <w:rFonts w:ascii="Courier New" w:eastAsia="Times New Roman" w:hAnsi="Courier New" w:cs="Courier New"/>
          <w:color w:val="333333"/>
          <w:sz w:val="42"/>
          <w:szCs w:val="42"/>
          <w:lang w:eastAsia="en-IN"/>
        </w:rPr>
        <w:t>Sample</w:t>
      </w:r>
      <w:r w:rsidRPr="000611BC">
        <w:rPr>
          <w:rFonts w:ascii="Arial" w:eastAsia="Times New Roman" w:hAnsi="Arial" w:cs="Arial"/>
          <w:color w:val="333333"/>
          <w:sz w:val="45"/>
          <w:szCs w:val="45"/>
          <w:lang w:eastAsia="en-IN"/>
        </w:rPr>
        <w:t> Formatting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HTML </w:t>
      </w:r>
      <w:r w:rsidRPr="000611BC">
        <w:rPr>
          <w:rFonts w:ascii="Verdana" w:eastAsia="Times New Roman" w:hAnsi="Verdana" w:cs="Times New Roman"/>
          <w:b/>
          <w:bCs/>
          <w:color w:val="333333"/>
          <w:sz w:val="23"/>
          <w:szCs w:val="23"/>
          <w:lang w:eastAsia="en-IN"/>
        </w:rPr>
        <w:t>&lt;samp&gt;</w:t>
      </w:r>
      <w:r w:rsidRPr="000611BC">
        <w:rPr>
          <w:rFonts w:ascii="Verdana" w:eastAsia="Times New Roman" w:hAnsi="Verdana" w:cs="Times New Roman"/>
          <w:color w:val="333333"/>
          <w:sz w:val="23"/>
          <w:szCs w:val="23"/>
          <w:lang w:eastAsia="en-IN"/>
        </w:rPr>
        <w:t> element defines a </w:t>
      </w:r>
      <w:r w:rsidRPr="000611BC">
        <w:rPr>
          <w:rFonts w:ascii="Verdana" w:eastAsia="Times New Roman" w:hAnsi="Verdana" w:cs="Times New Roman"/>
          <w:b/>
          <w:bCs/>
          <w:color w:val="333333"/>
          <w:sz w:val="23"/>
          <w:szCs w:val="23"/>
          <w:lang w:eastAsia="en-IN"/>
        </w:rPr>
        <w:t>computer output</w:t>
      </w:r>
      <w:r w:rsidRPr="000611BC">
        <w:rPr>
          <w:rFonts w:ascii="Verdana" w:eastAsia="Times New Roman" w:hAnsi="Verdana" w:cs="Times New Roman"/>
          <w:color w:val="333333"/>
          <w:sz w:val="23"/>
          <w:szCs w:val="23"/>
          <w:lang w:eastAsia="en-IN"/>
        </w:rPr>
        <w: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lastRenderedPageBreak/>
        <w:t>&lt;</w:t>
      </w:r>
      <w:r w:rsidRPr="000611BC">
        <w:rPr>
          <w:rFonts w:ascii="Consolas" w:eastAsia="Times New Roman" w:hAnsi="Consolas" w:cs="Consolas"/>
          <w:color w:val="A52A2A"/>
          <w:sz w:val="23"/>
          <w:szCs w:val="23"/>
          <w:lang w:eastAsia="en-IN"/>
        </w:rPr>
        <w:t>samp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demo.example.com login: Apr 12 09:10:17</w:t>
      </w:r>
      <w:r w:rsidRPr="000611BC">
        <w:rPr>
          <w:rFonts w:ascii="Consolas" w:eastAsia="Times New Roman" w:hAnsi="Consolas" w:cs="Consolas"/>
          <w:color w:val="000000"/>
          <w:sz w:val="23"/>
          <w:szCs w:val="23"/>
          <w:lang w:eastAsia="en-IN"/>
        </w:rPr>
        <w:br/>
        <w:t>Linux 2.6.10-grsec+gg3+e+fhs6b+nfs+gr0501+++p3+c4a+gr2b-reslog-v6.189</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/samp</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23"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w:t>
      </w:r>
      <w:r w:rsidRPr="000611BC">
        <w:rPr>
          <w:rFonts w:ascii="Courier New" w:eastAsia="Times New Roman" w:hAnsi="Courier New" w:cs="Courier New"/>
          <w:color w:val="333333"/>
          <w:sz w:val="42"/>
          <w:szCs w:val="42"/>
          <w:lang w:eastAsia="en-IN"/>
        </w:rPr>
        <w:t>Code</w:t>
      </w:r>
      <w:r w:rsidRPr="000611BC">
        <w:rPr>
          <w:rFonts w:ascii="Arial" w:eastAsia="Times New Roman" w:hAnsi="Arial" w:cs="Arial"/>
          <w:color w:val="333333"/>
          <w:sz w:val="45"/>
          <w:szCs w:val="45"/>
          <w:lang w:eastAsia="en-IN"/>
        </w:rPr>
        <w:t> Formatting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HTML </w:t>
      </w:r>
      <w:r w:rsidRPr="000611BC">
        <w:rPr>
          <w:rFonts w:ascii="Verdana" w:eastAsia="Times New Roman" w:hAnsi="Verdana" w:cs="Times New Roman"/>
          <w:b/>
          <w:bCs/>
          <w:color w:val="333333"/>
          <w:sz w:val="23"/>
          <w:szCs w:val="23"/>
          <w:lang w:eastAsia="en-IN"/>
        </w:rPr>
        <w:t>&lt;code&gt;</w:t>
      </w:r>
      <w:r w:rsidRPr="000611BC">
        <w:rPr>
          <w:rFonts w:ascii="Verdana" w:eastAsia="Times New Roman" w:hAnsi="Verdana" w:cs="Times New Roman"/>
          <w:color w:val="333333"/>
          <w:sz w:val="23"/>
          <w:szCs w:val="23"/>
          <w:lang w:eastAsia="en-IN"/>
        </w:rPr>
        <w:t> element defines </w:t>
      </w:r>
      <w:r w:rsidRPr="000611BC">
        <w:rPr>
          <w:rFonts w:ascii="Verdana" w:eastAsia="Times New Roman" w:hAnsi="Verdana" w:cs="Times New Roman"/>
          <w:b/>
          <w:bCs/>
          <w:color w:val="333333"/>
          <w:sz w:val="23"/>
          <w:szCs w:val="23"/>
          <w:lang w:eastAsia="en-IN"/>
        </w:rPr>
        <w:t>programming code</w:t>
      </w:r>
      <w:r w:rsidRPr="000611BC">
        <w:rPr>
          <w:rFonts w:ascii="Verdana" w:eastAsia="Times New Roman" w:hAnsi="Verdana" w:cs="Times New Roman"/>
          <w:color w:val="333333"/>
          <w:sz w:val="23"/>
          <w:szCs w:val="23"/>
          <w:lang w:eastAsia="en-IN"/>
        </w:rPr>
        <w: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code</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var person = { firstName:"John", lastName:"Doe", age:50, eyeColor:"blue" }</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/code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24"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&lt;code&gt; element does </w:t>
      </w:r>
      <w:r w:rsidRPr="000611BC">
        <w:rPr>
          <w:rFonts w:ascii="Verdana" w:eastAsia="Times New Roman" w:hAnsi="Verdana" w:cs="Times New Roman"/>
          <w:b/>
          <w:bCs/>
          <w:color w:val="333333"/>
          <w:sz w:val="23"/>
          <w:szCs w:val="23"/>
          <w:lang w:eastAsia="en-IN"/>
        </w:rPr>
        <w:t>not</w:t>
      </w:r>
      <w:r w:rsidRPr="000611BC">
        <w:rPr>
          <w:rFonts w:ascii="Verdana" w:eastAsia="Times New Roman" w:hAnsi="Verdana" w:cs="Times New Roman"/>
          <w:color w:val="333333"/>
          <w:sz w:val="23"/>
          <w:szCs w:val="23"/>
          <w:lang w:eastAsia="en-IN"/>
        </w:rPr>
        <w:t> preserve extra </w:t>
      </w:r>
      <w:r w:rsidRPr="000611BC">
        <w:rPr>
          <w:rFonts w:ascii="Verdana" w:eastAsia="Times New Roman" w:hAnsi="Verdana" w:cs="Times New Roman"/>
          <w:b/>
          <w:bCs/>
          <w:color w:val="333333"/>
          <w:sz w:val="23"/>
          <w:szCs w:val="23"/>
          <w:lang w:eastAsia="en-IN"/>
        </w:rPr>
        <w:t>whitespace</w:t>
      </w:r>
      <w:r w:rsidRPr="000611BC">
        <w:rPr>
          <w:rFonts w:ascii="Verdana" w:eastAsia="Times New Roman" w:hAnsi="Verdana" w:cs="Times New Roman"/>
          <w:color w:val="333333"/>
          <w:sz w:val="23"/>
          <w:szCs w:val="23"/>
          <w:lang w:eastAsia="en-IN"/>
        </w:rPr>
        <w:t> and </w:t>
      </w:r>
      <w:r w:rsidRPr="000611BC">
        <w:rPr>
          <w:rFonts w:ascii="Verdana" w:eastAsia="Times New Roman" w:hAnsi="Verdana" w:cs="Times New Roman"/>
          <w:b/>
          <w:bCs/>
          <w:color w:val="333333"/>
          <w:sz w:val="23"/>
          <w:szCs w:val="23"/>
          <w:lang w:eastAsia="en-IN"/>
        </w:rPr>
        <w:t>line-breaks</w:t>
      </w:r>
      <w:r w:rsidRPr="000611BC">
        <w:rPr>
          <w:rFonts w:ascii="Verdana" w:eastAsia="Times New Roman" w:hAnsi="Verdana" w:cs="Times New Roman"/>
          <w:color w:val="333333"/>
          <w:sz w:val="23"/>
          <w:szCs w:val="23"/>
          <w:lang w:eastAsia="en-IN"/>
        </w:rPr>
        <w: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 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Coding Example: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code</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var person = {</w:t>
      </w:r>
      <w:r w:rsidRPr="000611BC">
        <w:rPr>
          <w:rFonts w:ascii="Consolas" w:eastAsia="Times New Roman" w:hAnsi="Consolas" w:cs="Consolas"/>
          <w:color w:val="000000"/>
          <w:sz w:val="23"/>
          <w:szCs w:val="23"/>
          <w:lang w:eastAsia="en-IN"/>
        </w:rPr>
        <w:br/>
        <w:t>    firstName:"John",</w:t>
      </w:r>
      <w:r w:rsidRPr="000611BC">
        <w:rPr>
          <w:rFonts w:ascii="Consolas" w:eastAsia="Times New Roman" w:hAnsi="Consolas" w:cs="Consolas"/>
          <w:color w:val="000000"/>
          <w:sz w:val="23"/>
          <w:szCs w:val="23"/>
          <w:lang w:eastAsia="en-IN"/>
        </w:rPr>
        <w:br/>
        <w:t>    lastName:"Doe",</w:t>
      </w:r>
      <w:r w:rsidRPr="000611BC">
        <w:rPr>
          <w:rFonts w:ascii="Consolas" w:eastAsia="Times New Roman" w:hAnsi="Consolas" w:cs="Consolas"/>
          <w:color w:val="000000"/>
          <w:sz w:val="23"/>
          <w:szCs w:val="23"/>
          <w:lang w:eastAsia="en-IN"/>
        </w:rPr>
        <w:br/>
        <w:t>    age:50,</w:t>
      </w:r>
      <w:r w:rsidRPr="000611BC">
        <w:rPr>
          <w:rFonts w:ascii="Consolas" w:eastAsia="Times New Roman" w:hAnsi="Consolas" w:cs="Consolas"/>
          <w:color w:val="000000"/>
          <w:sz w:val="23"/>
          <w:szCs w:val="23"/>
          <w:lang w:eastAsia="en-IN"/>
        </w:rPr>
        <w:br/>
        <w:t>    eyeColor:"blue"</w:t>
      </w:r>
      <w:r w:rsidRPr="000611BC">
        <w:rPr>
          <w:rFonts w:ascii="Consolas" w:eastAsia="Times New Roman" w:hAnsi="Consolas" w:cs="Consolas"/>
          <w:color w:val="000000"/>
          <w:sz w:val="23"/>
          <w:szCs w:val="23"/>
          <w:lang w:eastAsia="en-IN"/>
        </w:rPr>
        <w:b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/code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25"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fix this, you must wrap the code in a &lt;pre&gt; element: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 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Coding Example: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code</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pre</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var person = {</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lastRenderedPageBreak/>
        <w:t>    firstName:"John",</w:t>
      </w:r>
      <w:r w:rsidRPr="000611BC">
        <w:rPr>
          <w:rFonts w:ascii="Consolas" w:eastAsia="Times New Roman" w:hAnsi="Consolas" w:cs="Consolas"/>
          <w:color w:val="000000"/>
          <w:sz w:val="23"/>
          <w:szCs w:val="23"/>
          <w:lang w:eastAsia="en-IN"/>
        </w:rPr>
        <w:br/>
        <w:t>    lastName:"Doe",</w:t>
      </w:r>
      <w:r w:rsidRPr="000611BC">
        <w:rPr>
          <w:rFonts w:ascii="Consolas" w:eastAsia="Times New Roman" w:hAnsi="Consolas" w:cs="Consolas"/>
          <w:color w:val="000000"/>
          <w:sz w:val="23"/>
          <w:szCs w:val="23"/>
          <w:lang w:eastAsia="en-IN"/>
        </w:rPr>
        <w:br/>
        <w:t>    age:50,</w:t>
      </w:r>
      <w:r w:rsidRPr="000611BC">
        <w:rPr>
          <w:rFonts w:ascii="Consolas" w:eastAsia="Times New Roman" w:hAnsi="Consolas" w:cs="Consolas"/>
          <w:color w:val="000000"/>
          <w:sz w:val="23"/>
          <w:szCs w:val="23"/>
          <w:lang w:eastAsia="en-IN"/>
        </w:rPr>
        <w:br/>
        <w:t>    eyeColor:"blue"</w:t>
      </w:r>
      <w:r w:rsidRPr="000611BC">
        <w:rPr>
          <w:rFonts w:ascii="Consolas" w:eastAsia="Times New Roman" w:hAnsi="Consolas" w:cs="Consolas"/>
          <w:color w:val="000000"/>
          <w:sz w:val="23"/>
          <w:szCs w:val="23"/>
          <w:lang w:eastAsia="en-IN"/>
        </w:rPr>
        <w:b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/pre</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/code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26"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w:t>
      </w:r>
      <w:r w:rsidRPr="000611BC">
        <w:rPr>
          <w:rFonts w:ascii="Courier New" w:eastAsia="Times New Roman" w:hAnsi="Courier New" w:cs="Courier New"/>
          <w:i/>
          <w:iCs/>
          <w:color w:val="333333"/>
          <w:sz w:val="42"/>
          <w:szCs w:val="42"/>
          <w:lang w:eastAsia="en-IN"/>
        </w:rPr>
        <w:t>Variable</w:t>
      </w:r>
      <w:r w:rsidRPr="000611BC">
        <w:rPr>
          <w:rFonts w:ascii="Arial" w:eastAsia="Times New Roman" w:hAnsi="Arial" w:cs="Arial"/>
          <w:color w:val="333333"/>
          <w:sz w:val="45"/>
          <w:szCs w:val="45"/>
          <w:lang w:eastAsia="en-IN"/>
        </w:rPr>
        <w:t> Formatting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HTML </w:t>
      </w:r>
      <w:r w:rsidRPr="000611BC">
        <w:rPr>
          <w:rFonts w:ascii="Verdana" w:eastAsia="Times New Roman" w:hAnsi="Verdana" w:cs="Times New Roman"/>
          <w:b/>
          <w:bCs/>
          <w:color w:val="333333"/>
          <w:sz w:val="23"/>
          <w:szCs w:val="23"/>
          <w:lang w:eastAsia="en-IN"/>
        </w:rPr>
        <w:t>&lt;var&gt;</w:t>
      </w:r>
      <w:r w:rsidRPr="000611BC">
        <w:rPr>
          <w:rFonts w:ascii="Verdana" w:eastAsia="Times New Roman" w:hAnsi="Verdana" w:cs="Times New Roman"/>
          <w:color w:val="333333"/>
          <w:sz w:val="23"/>
          <w:szCs w:val="23"/>
          <w:lang w:eastAsia="en-IN"/>
        </w:rPr>
        <w:t> element defines a </w:t>
      </w:r>
      <w:r w:rsidRPr="000611BC">
        <w:rPr>
          <w:rFonts w:ascii="Verdana" w:eastAsia="Times New Roman" w:hAnsi="Verdana" w:cs="Times New Roman"/>
          <w:b/>
          <w:bCs/>
          <w:color w:val="333333"/>
          <w:sz w:val="23"/>
          <w:szCs w:val="23"/>
          <w:lang w:eastAsia="en-IN"/>
        </w:rPr>
        <w:t>mathematical variable</w:t>
      </w:r>
      <w:r w:rsidRPr="000611BC">
        <w:rPr>
          <w:rFonts w:ascii="Verdana" w:eastAsia="Times New Roman" w:hAnsi="Verdana" w:cs="Times New Roman"/>
          <w:color w:val="333333"/>
          <w:sz w:val="23"/>
          <w:szCs w:val="23"/>
          <w:lang w:eastAsia="en-IN"/>
        </w:rPr>
        <w: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Einstein wrote: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&gt;&lt;</w:t>
      </w:r>
      <w:r w:rsidRPr="000611BC">
        <w:rPr>
          <w:rFonts w:ascii="Consolas" w:eastAsia="Times New Roman" w:hAnsi="Consolas" w:cs="Consolas"/>
          <w:color w:val="A52A2A"/>
          <w:sz w:val="23"/>
          <w:szCs w:val="23"/>
          <w:lang w:eastAsia="en-IN"/>
        </w:rPr>
        <w:t>var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E = m c</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sup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2</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/sup</w:t>
      </w:r>
      <w:r w:rsidRPr="000611BC">
        <w:rPr>
          <w:rFonts w:ascii="Consolas" w:eastAsia="Times New Roman" w:hAnsi="Consolas" w:cs="Consolas"/>
          <w:color w:val="0000FF"/>
          <w:sz w:val="23"/>
          <w:szCs w:val="23"/>
          <w:lang w:eastAsia="en-IN"/>
        </w:rPr>
        <w:t>&gt;&lt;</w:t>
      </w:r>
      <w:r w:rsidRPr="000611BC">
        <w:rPr>
          <w:rFonts w:ascii="Consolas" w:eastAsia="Times New Roman" w:hAnsi="Consolas" w:cs="Consolas"/>
          <w:color w:val="A52A2A"/>
          <w:sz w:val="23"/>
          <w:szCs w:val="23"/>
          <w:lang w:eastAsia="en-IN"/>
        </w:rPr>
        <w:t>/var</w:t>
      </w:r>
      <w:r w:rsidRPr="000611BC">
        <w:rPr>
          <w:rFonts w:ascii="Consolas" w:eastAsia="Times New Roman" w:hAnsi="Consolas" w:cs="Consolas"/>
          <w:color w:val="0000FF"/>
          <w:sz w:val="23"/>
          <w:szCs w:val="23"/>
          <w:lang w:eastAsia="en-IN"/>
        </w:rPr>
        <w:t>&gt;&lt;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27"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Computer Code Elements</w:t>
      </w:r>
    </w:p>
    <w:tbl>
      <w:tblPr>
        <w:tblW w:w="1332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55"/>
        <w:gridCol w:w="10665"/>
      </w:tblGrid>
      <w:tr w:rsidR="000611BC" w:rsidRPr="000611BC" w:rsidTr="000611BC">
        <w:tc>
          <w:tcPr>
            <w:tcW w:w="2655" w:type="dxa"/>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t>Tag</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t>Description</w:t>
            </w:r>
          </w:p>
        </w:tc>
      </w:tr>
      <w:tr w:rsidR="000611BC" w:rsidRP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B76AAA" w:rsidP="000611BC">
            <w:pPr>
              <w:spacing w:after="180" w:line="240" w:lineRule="auto"/>
              <w:rPr>
                <w:rFonts w:ascii="Verdana" w:eastAsia="Times New Roman" w:hAnsi="Verdana" w:cs="Times New Roman"/>
                <w:color w:val="333333"/>
                <w:sz w:val="23"/>
                <w:szCs w:val="23"/>
                <w:lang w:eastAsia="en-IN"/>
              </w:rPr>
            </w:pPr>
            <w:hyperlink r:id="rId128" w:history="1">
              <w:r w:rsidR="000611BC" w:rsidRPr="000611BC">
                <w:rPr>
                  <w:rFonts w:ascii="Verdana" w:eastAsia="Times New Roman" w:hAnsi="Verdana" w:cs="Times New Roman"/>
                  <w:color w:val="333333"/>
                  <w:sz w:val="23"/>
                  <w:szCs w:val="23"/>
                  <w:u w:val="single"/>
                  <w:lang w:eastAsia="en-IN"/>
                </w:rPr>
                <w:t>&lt;code&gt;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Defines programming code</w:t>
            </w:r>
          </w:p>
        </w:tc>
      </w:tr>
      <w:tr w:rsidR="000611BC" w:rsidRP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B76AAA" w:rsidP="000611BC">
            <w:pPr>
              <w:spacing w:after="180" w:line="240" w:lineRule="auto"/>
              <w:rPr>
                <w:rFonts w:ascii="Verdana" w:eastAsia="Times New Roman" w:hAnsi="Verdana" w:cs="Times New Roman"/>
                <w:color w:val="333333"/>
                <w:sz w:val="23"/>
                <w:szCs w:val="23"/>
                <w:lang w:eastAsia="en-IN"/>
              </w:rPr>
            </w:pPr>
            <w:hyperlink r:id="rId129" w:history="1">
              <w:r w:rsidR="000611BC" w:rsidRPr="000611BC">
                <w:rPr>
                  <w:rFonts w:ascii="Verdana" w:eastAsia="Times New Roman" w:hAnsi="Verdana" w:cs="Times New Roman"/>
                  <w:color w:val="333333"/>
                  <w:sz w:val="23"/>
                  <w:szCs w:val="23"/>
                  <w:u w:val="single"/>
                  <w:lang w:eastAsia="en-IN"/>
                </w:rPr>
                <w:t>&lt;kbd&gt;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Defines keyboard input </w:t>
            </w:r>
          </w:p>
        </w:tc>
      </w:tr>
      <w:tr w:rsidR="000611BC" w:rsidRP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B76AAA" w:rsidP="000611BC">
            <w:pPr>
              <w:spacing w:after="180" w:line="240" w:lineRule="auto"/>
              <w:rPr>
                <w:rFonts w:ascii="Verdana" w:eastAsia="Times New Roman" w:hAnsi="Verdana" w:cs="Times New Roman"/>
                <w:color w:val="333333"/>
                <w:sz w:val="23"/>
                <w:szCs w:val="23"/>
                <w:lang w:eastAsia="en-IN"/>
              </w:rPr>
            </w:pPr>
            <w:hyperlink r:id="rId130" w:history="1">
              <w:r w:rsidR="000611BC" w:rsidRPr="000611BC">
                <w:rPr>
                  <w:rFonts w:ascii="Verdana" w:eastAsia="Times New Roman" w:hAnsi="Verdana" w:cs="Times New Roman"/>
                  <w:color w:val="333333"/>
                  <w:sz w:val="23"/>
                  <w:szCs w:val="23"/>
                  <w:u w:val="single"/>
                  <w:lang w:eastAsia="en-IN"/>
                </w:rPr>
                <w:t>&lt;samp&gt;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Defines computer output</w:t>
            </w:r>
          </w:p>
        </w:tc>
      </w:tr>
      <w:tr w:rsidR="000611BC" w:rsidRP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B76AAA" w:rsidP="000611BC">
            <w:pPr>
              <w:spacing w:after="180" w:line="240" w:lineRule="auto"/>
              <w:rPr>
                <w:rFonts w:ascii="Verdana" w:eastAsia="Times New Roman" w:hAnsi="Verdana" w:cs="Times New Roman"/>
                <w:color w:val="333333"/>
                <w:sz w:val="23"/>
                <w:szCs w:val="23"/>
                <w:lang w:eastAsia="en-IN"/>
              </w:rPr>
            </w:pPr>
            <w:hyperlink r:id="rId131" w:history="1">
              <w:r w:rsidR="000611BC" w:rsidRPr="000611BC">
                <w:rPr>
                  <w:rFonts w:ascii="Verdana" w:eastAsia="Times New Roman" w:hAnsi="Verdana" w:cs="Times New Roman"/>
                  <w:color w:val="333333"/>
                  <w:sz w:val="23"/>
                  <w:szCs w:val="23"/>
                  <w:u w:val="single"/>
                  <w:lang w:eastAsia="en-IN"/>
                </w:rPr>
                <w:t>&lt;var&gt;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Defines a mathematical variable</w:t>
            </w:r>
          </w:p>
        </w:tc>
      </w:tr>
      <w:tr w:rsidR="000611BC" w:rsidRP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B76AAA" w:rsidP="000611BC">
            <w:pPr>
              <w:spacing w:after="180" w:line="240" w:lineRule="auto"/>
              <w:rPr>
                <w:rFonts w:ascii="Verdana" w:eastAsia="Times New Roman" w:hAnsi="Verdana" w:cs="Times New Roman"/>
                <w:color w:val="333333"/>
                <w:sz w:val="23"/>
                <w:szCs w:val="23"/>
                <w:lang w:eastAsia="en-IN"/>
              </w:rPr>
            </w:pPr>
            <w:hyperlink r:id="rId132" w:history="1">
              <w:r w:rsidR="000611BC" w:rsidRPr="000611BC">
                <w:rPr>
                  <w:rFonts w:ascii="Verdana" w:eastAsia="Times New Roman" w:hAnsi="Verdana" w:cs="Times New Roman"/>
                  <w:color w:val="333333"/>
                  <w:sz w:val="23"/>
                  <w:szCs w:val="23"/>
                  <w:u w:val="single"/>
                  <w:lang w:eastAsia="en-IN"/>
                </w:rPr>
                <w:t>&lt;pre&gt;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Defines preformatted text</w:t>
            </w:r>
          </w:p>
        </w:tc>
      </w:tr>
    </w:tbl>
    <w:p w:rsidR="000611BC" w:rsidRDefault="000611BC" w:rsidP="000611BC">
      <w:pPr>
        <w:pStyle w:val="Heading1"/>
        <w:shd w:val="clear" w:color="auto" w:fill="FFFFFF"/>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HTML</w:t>
      </w:r>
      <w:r>
        <w:rPr>
          <w:rStyle w:val="apple-converted-space"/>
          <w:rFonts w:ascii="Arial" w:hAnsi="Arial" w:cs="Arial"/>
          <w:b w:val="0"/>
          <w:bCs w:val="0"/>
          <w:color w:val="333333"/>
          <w:sz w:val="54"/>
          <w:szCs w:val="54"/>
        </w:rPr>
        <w:t> </w:t>
      </w:r>
      <w:r>
        <w:rPr>
          <w:rStyle w:val="colorh1"/>
          <w:rFonts w:ascii="Arial" w:hAnsi="Arial" w:cs="Arial"/>
          <w:b w:val="0"/>
          <w:bCs w:val="0"/>
          <w:color w:val="333333"/>
          <w:sz w:val="54"/>
          <w:szCs w:val="54"/>
        </w:rPr>
        <w:t>Styles - CSS</w:t>
      </w:r>
    </w:p>
    <w:p w:rsidR="000611BC" w:rsidRDefault="00B76AAA" w:rsidP="000611BC">
      <w:pPr>
        <w:shd w:val="clear" w:color="auto" w:fill="FFFFFF"/>
        <w:rPr>
          <w:rFonts w:ascii="Verdana" w:hAnsi="Verdana" w:cs="Times New Roman"/>
          <w:color w:val="333333"/>
          <w:sz w:val="30"/>
          <w:szCs w:val="30"/>
        </w:rPr>
      </w:pPr>
      <w:hyperlink r:id="rId133" w:history="1">
        <w:r w:rsidR="000611BC">
          <w:rPr>
            <w:rStyle w:val="Hyperlink"/>
            <w:rFonts w:ascii="Verdana" w:hAnsi="Verdana"/>
            <w:color w:val="8AC007"/>
            <w:sz w:val="30"/>
            <w:szCs w:val="30"/>
          </w:rPr>
          <w:t>« Previous</w:t>
        </w:r>
      </w:hyperlink>
    </w:p>
    <w:p w:rsidR="000611BC" w:rsidRDefault="00B76AAA" w:rsidP="000611BC">
      <w:pPr>
        <w:shd w:val="clear" w:color="auto" w:fill="FFFFFF"/>
        <w:jc w:val="right"/>
        <w:rPr>
          <w:rFonts w:ascii="Verdana" w:hAnsi="Verdana"/>
          <w:color w:val="333333"/>
          <w:sz w:val="30"/>
          <w:szCs w:val="30"/>
        </w:rPr>
      </w:pPr>
      <w:hyperlink r:id="rId134" w:history="1">
        <w:r w:rsidR="000611BC">
          <w:rPr>
            <w:rStyle w:val="Hyperlink"/>
            <w:rFonts w:ascii="Verdana" w:hAnsi="Verdana"/>
            <w:color w:val="8AC007"/>
            <w:sz w:val="30"/>
            <w:szCs w:val="30"/>
          </w:rPr>
          <w:t>Next Chapter »</w:t>
        </w:r>
      </w:hyperlink>
    </w:p>
    <w:p w:rsidR="000611BC" w:rsidRDefault="00B76AAA" w:rsidP="000611BC">
      <w:pPr>
        <w:spacing w:before="300" w:after="300"/>
        <w:rPr>
          <w:rFonts w:ascii="Times New Roman" w:hAnsi="Times New Roman"/>
          <w:sz w:val="24"/>
          <w:szCs w:val="24"/>
        </w:rPr>
      </w:pPr>
      <w:r>
        <w:pict>
          <v:rect id="_x0000_i1032" style="width:0;height:0" o:hralign="center" o:hrstd="t" o:hrnoshade="t" o:hr="t" fillcolor="#333" stroked="f"/>
        </w:pict>
      </w:r>
    </w:p>
    <w:p w:rsidR="000611BC" w:rsidRDefault="000611BC" w:rsidP="000611BC">
      <w:pPr>
        <w:pStyle w:val="Heading1"/>
        <w:shd w:val="clear" w:color="auto" w:fill="FFFFFF"/>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CSS = Styles and Colors</w:t>
      </w:r>
    </w:p>
    <w:p w:rsidR="000611BC" w:rsidRDefault="000611BC" w:rsidP="000611BC">
      <w:pPr>
        <w:shd w:val="clear" w:color="auto" w:fill="FFFFFF"/>
        <w:spacing w:line="321" w:lineRule="atLeast"/>
        <w:rPr>
          <w:rFonts w:ascii="Verdana" w:hAnsi="Verdana" w:cs="Times New Roman"/>
          <w:color w:val="333333"/>
          <w:spacing w:val="180"/>
          <w:sz w:val="23"/>
          <w:szCs w:val="23"/>
        </w:rPr>
      </w:pPr>
      <w:r>
        <w:rPr>
          <w:rFonts w:ascii="Verdana" w:hAnsi="Verdana"/>
          <w:color w:val="333333"/>
          <w:spacing w:val="180"/>
          <w:sz w:val="23"/>
          <w:szCs w:val="23"/>
        </w:rPr>
        <w:t>Manipulate Text</w:t>
      </w:r>
    </w:p>
    <w:p w:rsidR="000611BC" w:rsidRDefault="000611BC" w:rsidP="000611BC">
      <w:pPr>
        <w:shd w:val="clear" w:color="auto" w:fill="FFFFFF"/>
        <w:spacing w:line="321" w:lineRule="atLeast"/>
        <w:rPr>
          <w:rFonts w:ascii="Verdana" w:hAnsi="Verdana"/>
          <w:color w:val="40B3DF"/>
          <w:spacing w:val="180"/>
          <w:sz w:val="23"/>
          <w:szCs w:val="23"/>
        </w:rPr>
      </w:pPr>
      <w:r>
        <w:rPr>
          <w:rFonts w:ascii="Verdana" w:hAnsi="Verdana"/>
          <w:color w:val="40B3DF"/>
          <w:spacing w:val="180"/>
          <w:sz w:val="23"/>
          <w:szCs w:val="23"/>
        </w:rPr>
        <w:t>Colors,</w:t>
      </w:r>
      <w:r>
        <w:rPr>
          <w:rStyle w:val="apple-converted-space"/>
          <w:rFonts w:ascii="Verdana" w:hAnsi="Verdana"/>
          <w:color w:val="40B3DF"/>
          <w:spacing w:val="180"/>
          <w:sz w:val="23"/>
          <w:szCs w:val="23"/>
        </w:rPr>
        <w:t> </w:t>
      </w:r>
      <w:r>
        <w:rPr>
          <w:rFonts w:ascii="Verdana" w:hAnsi="Verdana"/>
          <w:color w:val="FFFFFF"/>
          <w:spacing w:val="180"/>
          <w:sz w:val="23"/>
          <w:szCs w:val="23"/>
          <w:shd w:val="clear" w:color="auto" w:fill="B4009E"/>
        </w:rPr>
        <w:t> Boxes</w:t>
      </w:r>
    </w:p>
    <w:p w:rsidR="000611BC" w:rsidRDefault="00B76AAA" w:rsidP="000611BC">
      <w:pPr>
        <w:spacing w:before="300" w:after="300" w:line="240" w:lineRule="auto"/>
        <w:rPr>
          <w:rFonts w:ascii="Times New Roman" w:hAnsi="Times New Roman"/>
          <w:sz w:val="24"/>
          <w:szCs w:val="24"/>
        </w:rPr>
      </w:pPr>
      <w:r>
        <w:pict>
          <v:rect id="_x0000_i1033" style="width:0;height:0" o:hralign="center" o:hrstd="t" o:hrnoshade="t" o:hr="t" fillcolor="#333" stroked="f"/>
        </w:pic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!DOCTYPE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t>body {background-color:lightgray}</w:t>
      </w:r>
      <w:r>
        <w:rPr>
          <w:rFonts w:ascii="Consolas" w:hAnsi="Consolas" w:cs="Consolas"/>
          <w:color w:val="000000"/>
          <w:sz w:val="23"/>
          <w:szCs w:val="23"/>
        </w:rPr>
        <w:br/>
        <w:t>h1   {color:blue}</w:t>
      </w:r>
      <w:r>
        <w:rPr>
          <w:rFonts w:ascii="Consolas" w:hAnsi="Consolas" w:cs="Consolas"/>
          <w:color w:val="000000"/>
          <w:sz w:val="23"/>
          <w:szCs w:val="23"/>
        </w:rPr>
        <w:br/>
        <w:t>p    {color:green}</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t>This is a heading</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This is a paragraph.</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35"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34"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Styling HTML with CSS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CSS stands for</w:t>
      </w:r>
      <w:r>
        <w:rPr>
          <w:rStyle w:val="apple-converted-space"/>
          <w:rFonts w:ascii="Verdana" w:hAnsi="Verdana"/>
          <w:color w:val="333333"/>
          <w:sz w:val="23"/>
          <w:szCs w:val="23"/>
        </w:rPr>
        <w:t> </w:t>
      </w:r>
      <w:r>
        <w:rPr>
          <w:rStyle w:val="Strong"/>
          <w:rFonts w:ascii="Verdana" w:hAnsi="Verdana"/>
          <w:color w:val="333333"/>
          <w:sz w:val="23"/>
          <w:szCs w:val="23"/>
        </w:rPr>
        <w:t>C</w:t>
      </w:r>
      <w:r>
        <w:rPr>
          <w:rFonts w:ascii="Verdana" w:hAnsi="Verdana"/>
          <w:color w:val="333333"/>
          <w:sz w:val="23"/>
          <w:szCs w:val="23"/>
        </w:rPr>
        <w:t>ascading</w:t>
      </w:r>
      <w:r>
        <w:rPr>
          <w:rStyle w:val="apple-converted-space"/>
          <w:rFonts w:ascii="Verdana" w:hAnsi="Verdana"/>
          <w:color w:val="333333"/>
          <w:sz w:val="23"/>
          <w:szCs w:val="23"/>
        </w:rPr>
        <w:t> </w:t>
      </w:r>
      <w:r>
        <w:rPr>
          <w:rStyle w:val="Strong"/>
          <w:rFonts w:ascii="Verdana" w:hAnsi="Verdana"/>
          <w:color w:val="333333"/>
          <w:sz w:val="23"/>
          <w:szCs w:val="23"/>
        </w:rPr>
        <w:t>S</w:t>
      </w:r>
      <w:r>
        <w:rPr>
          <w:rFonts w:ascii="Verdana" w:hAnsi="Verdana"/>
          <w:color w:val="333333"/>
          <w:sz w:val="23"/>
          <w:szCs w:val="23"/>
        </w:rPr>
        <w:t>tyle</w:t>
      </w:r>
      <w:r>
        <w:rPr>
          <w:rStyle w:val="apple-converted-space"/>
          <w:rFonts w:ascii="Verdana" w:hAnsi="Verdana"/>
          <w:color w:val="333333"/>
          <w:sz w:val="23"/>
          <w:szCs w:val="23"/>
        </w:rPr>
        <w:t> </w:t>
      </w:r>
      <w:r>
        <w:rPr>
          <w:rStyle w:val="Strong"/>
          <w:rFonts w:ascii="Verdana" w:hAnsi="Verdana"/>
          <w:color w:val="333333"/>
          <w:sz w:val="23"/>
          <w:szCs w:val="23"/>
        </w:rPr>
        <w:t>S</w:t>
      </w:r>
      <w:r>
        <w:rPr>
          <w:rFonts w:ascii="Verdana" w:hAnsi="Verdana"/>
          <w:color w:val="333333"/>
          <w:sz w:val="23"/>
          <w:szCs w:val="23"/>
        </w:rPr>
        <w:t>heets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Styling can be added to HTML elements in 3 ways:</w:t>
      </w:r>
    </w:p>
    <w:p w:rsidR="000611BC" w:rsidRDefault="000611BC" w:rsidP="000611BC">
      <w:pPr>
        <w:numPr>
          <w:ilvl w:val="0"/>
          <w:numId w:val="1"/>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Inline - using a</w:t>
      </w:r>
      <w:r>
        <w:rPr>
          <w:rStyle w:val="apple-converted-space"/>
          <w:rFonts w:ascii="Verdana" w:hAnsi="Verdana"/>
          <w:color w:val="333333"/>
          <w:sz w:val="23"/>
          <w:szCs w:val="23"/>
        </w:rPr>
        <w:t> </w:t>
      </w:r>
      <w:r>
        <w:rPr>
          <w:rStyle w:val="Strong"/>
          <w:rFonts w:ascii="Verdana" w:hAnsi="Verdana"/>
          <w:color w:val="333333"/>
          <w:sz w:val="23"/>
          <w:szCs w:val="23"/>
        </w:rPr>
        <w:t>style attribute</w:t>
      </w:r>
      <w:r>
        <w:rPr>
          <w:rStyle w:val="apple-converted-space"/>
          <w:rFonts w:ascii="Verdana" w:hAnsi="Verdana"/>
          <w:color w:val="333333"/>
          <w:sz w:val="23"/>
          <w:szCs w:val="23"/>
        </w:rPr>
        <w:t> </w:t>
      </w:r>
      <w:r>
        <w:rPr>
          <w:rFonts w:ascii="Verdana" w:hAnsi="Verdana"/>
          <w:color w:val="333333"/>
          <w:sz w:val="23"/>
          <w:szCs w:val="23"/>
        </w:rPr>
        <w:t>in HTML elements</w:t>
      </w:r>
    </w:p>
    <w:p w:rsidR="000611BC" w:rsidRDefault="000611BC" w:rsidP="000611BC">
      <w:pPr>
        <w:numPr>
          <w:ilvl w:val="0"/>
          <w:numId w:val="1"/>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Internal - using a</w:t>
      </w:r>
      <w:r>
        <w:rPr>
          <w:rStyle w:val="apple-converted-space"/>
          <w:rFonts w:ascii="Verdana" w:hAnsi="Verdana"/>
          <w:color w:val="333333"/>
          <w:sz w:val="23"/>
          <w:szCs w:val="23"/>
        </w:rPr>
        <w:t> </w:t>
      </w:r>
      <w:r>
        <w:rPr>
          <w:rStyle w:val="Strong"/>
          <w:rFonts w:ascii="Verdana" w:hAnsi="Verdana"/>
          <w:color w:val="333333"/>
          <w:sz w:val="23"/>
          <w:szCs w:val="23"/>
        </w:rPr>
        <w:t>&lt;style&gt; element</w:t>
      </w:r>
      <w:r>
        <w:rPr>
          <w:rStyle w:val="apple-converted-space"/>
          <w:rFonts w:ascii="Verdana" w:hAnsi="Verdana"/>
          <w:color w:val="333333"/>
          <w:sz w:val="23"/>
          <w:szCs w:val="23"/>
        </w:rPr>
        <w:t> </w:t>
      </w:r>
      <w:r>
        <w:rPr>
          <w:rFonts w:ascii="Verdana" w:hAnsi="Verdana"/>
          <w:color w:val="333333"/>
          <w:sz w:val="23"/>
          <w:szCs w:val="23"/>
        </w:rPr>
        <w:t>in the HTML &lt;head&gt; section</w:t>
      </w:r>
    </w:p>
    <w:p w:rsidR="000611BC" w:rsidRDefault="000611BC" w:rsidP="000611BC">
      <w:pPr>
        <w:numPr>
          <w:ilvl w:val="0"/>
          <w:numId w:val="1"/>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External - using one or more</w:t>
      </w:r>
      <w:r>
        <w:rPr>
          <w:rStyle w:val="apple-converted-space"/>
          <w:rFonts w:ascii="Verdana" w:hAnsi="Verdana"/>
          <w:color w:val="333333"/>
          <w:sz w:val="23"/>
          <w:szCs w:val="23"/>
        </w:rPr>
        <w:t> </w:t>
      </w:r>
      <w:r>
        <w:rPr>
          <w:rStyle w:val="Strong"/>
          <w:rFonts w:ascii="Verdana" w:hAnsi="Verdana"/>
          <w:color w:val="333333"/>
          <w:sz w:val="23"/>
          <w:szCs w:val="23"/>
        </w:rPr>
        <w:t>external CSS files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The most common way to add styling, is to keep the styles in separate CSS files. But, in this tutorial, we use internal styling, because it is easier to demonstrate, and easier for you to try it yourself.</w:t>
      </w:r>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Tr="000611BC">
        <w:tc>
          <w:tcPr>
            <w:tcW w:w="510" w:type="dxa"/>
            <w:shd w:val="clear" w:color="auto" w:fill="FFFFFF"/>
            <w:tcMar>
              <w:top w:w="150" w:type="dxa"/>
              <w:left w:w="150" w:type="dxa"/>
              <w:bottom w:w="150" w:type="dxa"/>
              <w:right w:w="75" w:type="dxa"/>
            </w:tcMar>
            <w:vAlign w:val="center"/>
            <w:hideMark/>
          </w:tcPr>
          <w:p w:rsidR="000611BC" w:rsidRDefault="000611BC">
            <w:pPr>
              <w:spacing w:after="180" w:line="321" w:lineRule="atLeast"/>
              <w:rPr>
                <w:rFonts w:ascii="Verdana" w:hAnsi="Verdana"/>
                <w:b/>
                <w:bCs/>
                <w:color w:val="000000"/>
                <w:sz w:val="23"/>
                <w:szCs w:val="23"/>
              </w:rPr>
            </w:pPr>
            <w:r>
              <w:rPr>
                <w:rFonts w:ascii="Verdana" w:hAnsi="Verdana"/>
                <w:b/>
                <w:bCs/>
                <w:noProof/>
                <w:color w:val="000000"/>
                <w:sz w:val="23"/>
                <w:szCs w:val="23"/>
                <w:lang w:eastAsia="en-IN"/>
              </w:rPr>
              <w:drawing>
                <wp:inline distT="0" distB="0" distL="0" distR="0">
                  <wp:extent cx="302260" cy="302260"/>
                  <wp:effectExtent l="0" t="0" r="2540" b="254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Default="000611BC">
            <w:pPr>
              <w:spacing w:after="180" w:line="321" w:lineRule="atLeast"/>
              <w:rPr>
                <w:rFonts w:ascii="Verdana" w:hAnsi="Verdana"/>
                <w:color w:val="333333"/>
                <w:sz w:val="23"/>
                <w:szCs w:val="23"/>
              </w:rPr>
            </w:pPr>
            <w:r>
              <w:rPr>
                <w:rFonts w:ascii="Verdana" w:hAnsi="Verdana"/>
                <w:color w:val="333333"/>
                <w:sz w:val="23"/>
                <w:szCs w:val="23"/>
              </w:rPr>
              <w:t>You can learn much more about CSS in our</w:t>
            </w:r>
            <w:r>
              <w:rPr>
                <w:rStyle w:val="apple-converted-space"/>
                <w:rFonts w:ascii="Verdana" w:hAnsi="Verdana"/>
                <w:color w:val="333333"/>
                <w:sz w:val="23"/>
                <w:szCs w:val="23"/>
              </w:rPr>
              <w:t> </w:t>
            </w:r>
            <w:hyperlink r:id="rId137" w:history="1">
              <w:r>
                <w:rPr>
                  <w:rStyle w:val="Hyperlink"/>
                  <w:rFonts w:ascii="Verdana" w:hAnsi="Verdana"/>
                  <w:color w:val="333333"/>
                  <w:sz w:val="23"/>
                  <w:szCs w:val="23"/>
                </w:rPr>
                <w:t>CSS Tutorial</w:t>
              </w:r>
            </w:hyperlink>
            <w:r>
              <w:rPr>
                <w:rFonts w:ascii="Verdana" w:hAnsi="Verdana"/>
                <w:color w:val="333333"/>
                <w:sz w:val="23"/>
                <w:szCs w:val="23"/>
              </w:rPr>
              <w:t>.</w:t>
            </w:r>
          </w:p>
        </w:tc>
      </w:tr>
    </w:tbl>
    <w:p w:rsidR="000611BC" w:rsidRDefault="00B76AAA" w:rsidP="000611BC">
      <w:pPr>
        <w:spacing w:before="300" w:after="300"/>
        <w:rPr>
          <w:rFonts w:ascii="Times New Roman" w:hAnsi="Times New Roman"/>
          <w:sz w:val="24"/>
          <w:szCs w:val="24"/>
        </w:rPr>
      </w:pPr>
      <w:r>
        <w:pict>
          <v:rect id="_x0000_i1035"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CSS Syntax</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CSS styling has the following syntax:</w:t>
      </w:r>
    </w:p>
    <w:p w:rsidR="000611BC" w:rsidRDefault="000611BC" w:rsidP="000611BC">
      <w:pPr>
        <w:shd w:val="clear" w:color="auto" w:fill="FFFFFF"/>
        <w:spacing w:line="276" w:lineRule="atLeast"/>
        <w:rPr>
          <w:rFonts w:ascii="Consolas" w:hAnsi="Consolas" w:cs="Consolas"/>
          <w:color w:val="000000"/>
          <w:sz w:val="23"/>
          <w:szCs w:val="23"/>
        </w:rPr>
      </w:pPr>
      <w:r>
        <w:rPr>
          <w:rStyle w:val="Emphasis"/>
          <w:rFonts w:ascii="Consolas" w:hAnsi="Consolas" w:cs="Consolas"/>
          <w:color w:val="000000"/>
          <w:sz w:val="23"/>
          <w:szCs w:val="23"/>
        </w:rPr>
        <w:t>element</w:t>
      </w:r>
      <w:r>
        <w:rPr>
          <w:rStyle w:val="apple-converted-space"/>
          <w:rFonts w:ascii="Consolas" w:hAnsi="Consolas" w:cs="Consolas"/>
          <w:color w:val="000000"/>
          <w:sz w:val="23"/>
          <w:szCs w:val="23"/>
        </w:rPr>
        <w:t> </w:t>
      </w:r>
      <w:r>
        <w:rPr>
          <w:rFonts w:ascii="Consolas" w:hAnsi="Consolas" w:cs="Consolas"/>
          <w:color w:val="000000"/>
          <w:sz w:val="23"/>
          <w:szCs w:val="23"/>
        </w:rPr>
        <w:t>{</w:t>
      </w:r>
      <w:r>
        <w:rPr>
          <w:rStyle w:val="apple-converted-space"/>
          <w:rFonts w:ascii="Consolas" w:hAnsi="Consolas" w:cs="Consolas"/>
          <w:i/>
          <w:iCs/>
          <w:color w:val="000000"/>
          <w:sz w:val="23"/>
          <w:szCs w:val="23"/>
        </w:rPr>
        <w:t> </w:t>
      </w:r>
      <w:r>
        <w:rPr>
          <w:rStyle w:val="Emphasis"/>
          <w:rFonts w:ascii="Consolas" w:hAnsi="Consolas" w:cs="Consolas"/>
          <w:color w:val="000000"/>
          <w:sz w:val="23"/>
          <w:szCs w:val="23"/>
        </w:rPr>
        <w:t>property</w:t>
      </w:r>
      <w:r>
        <w:rPr>
          <w:rFonts w:ascii="Consolas" w:hAnsi="Consolas" w:cs="Consolas"/>
          <w:color w:val="000000"/>
          <w:sz w:val="23"/>
          <w:szCs w:val="23"/>
        </w:rPr>
        <w:t>:</w:t>
      </w:r>
      <w:r>
        <w:rPr>
          <w:rStyle w:val="Emphasis"/>
          <w:rFonts w:ascii="Consolas" w:hAnsi="Consolas" w:cs="Consolas"/>
          <w:color w:val="000000"/>
          <w:sz w:val="23"/>
          <w:szCs w:val="23"/>
        </w:rPr>
        <w:t>value; property:value }</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Strong"/>
          <w:rFonts w:ascii="Verdana" w:hAnsi="Verdana"/>
          <w:color w:val="333333"/>
          <w:sz w:val="23"/>
          <w:szCs w:val="23"/>
        </w:rPr>
        <w:t>element</w:t>
      </w:r>
      <w:r>
        <w:rPr>
          <w:rStyle w:val="apple-converted-space"/>
          <w:rFonts w:ascii="Verdana" w:hAnsi="Verdana"/>
          <w:color w:val="333333"/>
          <w:sz w:val="23"/>
          <w:szCs w:val="23"/>
        </w:rPr>
        <w:t> </w:t>
      </w:r>
      <w:r>
        <w:rPr>
          <w:rFonts w:ascii="Verdana" w:hAnsi="Verdana"/>
          <w:color w:val="333333"/>
          <w:sz w:val="23"/>
          <w:szCs w:val="23"/>
        </w:rPr>
        <w:t>is an HTML element name. The</w:t>
      </w:r>
      <w:r>
        <w:rPr>
          <w:rStyle w:val="apple-converted-space"/>
          <w:rFonts w:ascii="Verdana" w:hAnsi="Verdana"/>
          <w:color w:val="333333"/>
          <w:sz w:val="23"/>
          <w:szCs w:val="23"/>
        </w:rPr>
        <w:t> </w:t>
      </w:r>
      <w:r>
        <w:rPr>
          <w:rStyle w:val="Strong"/>
          <w:rFonts w:ascii="Verdana" w:hAnsi="Verdana"/>
          <w:i/>
          <w:iCs/>
          <w:color w:val="333333"/>
          <w:sz w:val="23"/>
          <w:szCs w:val="23"/>
        </w:rPr>
        <w:t>property</w:t>
      </w:r>
      <w:r>
        <w:rPr>
          <w:rStyle w:val="apple-converted-space"/>
          <w:rFonts w:ascii="Verdana" w:hAnsi="Verdana"/>
          <w:color w:val="333333"/>
          <w:sz w:val="23"/>
          <w:szCs w:val="23"/>
        </w:rPr>
        <w:t> </w:t>
      </w:r>
      <w:r>
        <w:rPr>
          <w:rFonts w:ascii="Verdana" w:hAnsi="Verdana"/>
          <w:color w:val="333333"/>
          <w:sz w:val="23"/>
          <w:szCs w:val="23"/>
        </w:rPr>
        <w:t>is a CSS property. The</w:t>
      </w:r>
      <w:r>
        <w:rPr>
          <w:rStyle w:val="apple-converted-space"/>
          <w:rFonts w:ascii="Verdana" w:hAnsi="Verdana"/>
          <w:color w:val="333333"/>
          <w:sz w:val="23"/>
          <w:szCs w:val="23"/>
        </w:rPr>
        <w:t> </w:t>
      </w:r>
      <w:r>
        <w:rPr>
          <w:rStyle w:val="Strong"/>
          <w:rFonts w:ascii="Verdana" w:hAnsi="Verdana"/>
          <w:i/>
          <w:iCs/>
          <w:color w:val="333333"/>
          <w:sz w:val="23"/>
          <w:szCs w:val="23"/>
        </w:rPr>
        <w:t>value</w:t>
      </w:r>
      <w:r>
        <w:rPr>
          <w:rStyle w:val="apple-converted-space"/>
          <w:rFonts w:ascii="Verdana" w:hAnsi="Verdana"/>
          <w:color w:val="333333"/>
          <w:sz w:val="23"/>
          <w:szCs w:val="23"/>
        </w:rPr>
        <w:t> </w:t>
      </w:r>
      <w:r>
        <w:rPr>
          <w:rFonts w:ascii="Verdana" w:hAnsi="Verdana"/>
          <w:color w:val="333333"/>
          <w:sz w:val="23"/>
          <w:szCs w:val="23"/>
        </w:rPr>
        <w:t>is a CSS value.</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Multiple styles are separated with semicolon.</w:t>
      </w:r>
    </w:p>
    <w:p w:rsidR="000611BC" w:rsidRDefault="00B76AAA" w:rsidP="000611BC">
      <w:pPr>
        <w:spacing w:before="300" w:after="300"/>
        <w:rPr>
          <w:rFonts w:ascii="Times New Roman" w:hAnsi="Times New Roman"/>
          <w:sz w:val="24"/>
          <w:szCs w:val="24"/>
        </w:rPr>
      </w:pPr>
      <w:r>
        <w:pict>
          <v:rect id="_x0000_i1036"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Inline Styling (Inline CSS)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Inline styling</w:t>
      </w:r>
      <w:r>
        <w:rPr>
          <w:rStyle w:val="apple-converted-space"/>
          <w:rFonts w:ascii="Verdana" w:hAnsi="Verdana"/>
          <w:color w:val="333333"/>
          <w:sz w:val="23"/>
          <w:szCs w:val="23"/>
        </w:rPr>
        <w:t> </w:t>
      </w:r>
      <w:r>
        <w:rPr>
          <w:rFonts w:ascii="Verdana" w:hAnsi="Verdana"/>
          <w:color w:val="333333"/>
          <w:sz w:val="23"/>
          <w:szCs w:val="23"/>
        </w:rPr>
        <w:t>is useful for applying a unique style to a single HTML element:</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Inline styling uses the</w:t>
      </w:r>
      <w:r>
        <w:rPr>
          <w:rStyle w:val="apple-converted-space"/>
          <w:rFonts w:ascii="Verdana" w:hAnsi="Verdana"/>
          <w:color w:val="333333"/>
          <w:sz w:val="23"/>
          <w:szCs w:val="23"/>
        </w:rPr>
        <w:t> </w:t>
      </w:r>
      <w:r>
        <w:rPr>
          <w:rStyle w:val="Strong"/>
          <w:rFonts w:ascii="Verdana" w:hAnsi="Verdana"/>
          <w:color w:val="333333"/>
          <w:sz w:val="23"/>
          <w:szCs w:val="23"/>
        </w:rPr>
        <w:t>style attribute</w:t>
      </w:r>
      <w:r>
        <w:rPr>
          <w:rFonts w:ascii="Verdana" w:hAnsi="Verdana"/>
          <w:color w:val="333333"/>
          <w:sz w:val="23"/>
          <w:szCs w:val="23"/>
        </w:rPr>
        <w:t>.</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This inline styling changes the text color of a single heading:</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style=</w:t>
      </w:r>
      <w:r>
        <w:rPr>
          <w:rStyle w:val="highval"/>
          <w:rFonts w:ascii="Consolas" w:hAnsi="Consolas" w:cs="Consolas"/>
          <w:color w:val="0000CD"/>
          <w:sz w:val="23"/>
          <w:szCs w:val="23"/>
        </w:rPr>
        <w:t>"color:blue"</w:t>
      </w:r>
      <w:r>
        <w:rPr>
          <w:rStyle w:val="highgt"/>
          <w:rFonts w:ascii="Consolas" w:hAnsi="Consolas" w:cs="Consolas"/>
          <w:color w:val="0000FF"/>
          <w:sz w:val="23"/>
          <w:szCs w:val="23"/>
        </w:rPr>
        <w:t>&gt;</w:t>
      </w:r>
      <w:r>
        <w:rPr>
          <w:rFonts w:ascii="Consolas" w:hAnsi="Consolas" w:cs="Consolas"/>
          <w:color w:val="000000"/>
          <w:sz w:val="23"/>
          <w:szCs w:val="23"/>
        </w:rPr>
        <w:t>This is a Blue Heading</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38"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37"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Internal Styling (Internal CSS)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An internal style sheet can be used to define a common style for all HTML elements on a page.</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Internal styling</w:t>
      </w:r>
      <w:r>
        <w:rPr>
          <w:rStyle w:val="apple-converted-space"/>
          <w:rFonts w:ascii="Verdana" w:hAnsi="Verdana"/>
          <w:color w:val="333333"/>
          <w:sz w:val="23"/>
          <w:szCs w:val="23"/>
        </w:rPr>
        <w:t> </w:t>
      </w:r>
      <w:r>
        <w:rPr>
          <w:rFonts w:ascii="Verdana" w:hAnsi="Verdana"/>
          <w:color w:val="333333"/>
          <w:sz w:val="23"/>
          <w:szCs w:val="23"/>
        </w:rPr>
        <w:t>is defined in the</w:t>
      </w:r>
      <w:r>
        <w:rPr>
          <w:rStyle w:val="apple-converted-space"/>
          <w:rFonts w:ascii="Verdana" w:hAnsi="Verdana"/>
          <w:color w:val="333333"/>
          <w:sz w:val="23"/>
          <w:szCs w:val="23"/>
        </w:rPr>
        <w:t> </w:t>
      </w:r>
      <w:r>
        <w:rPr>
          <w:rStyle w:val="Strong"/>
          <w:rFonts w:ascii="Verdana" w:hAnsi="Verdana"/>
          <w:color w:val="333333"/>
          <w:sz w:val="23"/>
          <w:szCs w:val="23"/>
        </w:rPr>
        <w:t>&lt;head&gt;</w:t>
      </w:r>
      <w:r>
        <w:rPr>
          <w:rStyle w:val="apple-converted-space"/>
          <w:rFonts w:ascii="Verdana" w:hAnsi="Verdana"/>
          <w:color w:val="333333"/>
          <w:sz w:val="23"/>
          <w:szCs w:val="23"/>
        </w:rPr>
        <w:t> </w:t>
      </w:r>
      <w:r>
        <w:rPr>
          <w:rFonts w:ascii="Verdana" w:hAnsi="Verdana"/>
          <w:color w:val="333333"/>
          <w:sz w:val="23"/>
          <w:szCs w:val="23"/>
        </w:rPr>
        <w:t>section of an HTML page, using a</w:t>
      </w:r>
      <w:r>
        <w:rPr>
          <w:rStyle w:val="apple-converted-space"/>
          <w:rFonts w:ascii="Verdana" w:hAnsi="Verdana"/>
          <w:color w:val="333333"/>
          <w:sz w:val="23"/>
          <w:szCs w:val="23"/>
        </w:rPr>
        <w:t> </w:t>
      </w:r>
      <w:r>
        <w:rPr>
          <w:rStyle w:val="Strong"/>
          <w:rFonts w:ascii="Verdana" w:hAnsi="Verdana"/>
          <w:color w:val="333333"/>
          <w:sz w:val="23"/>
          <w:szCs w:val="23"/>
        </w:rPr>
        <w:t>&lt;style&gt;</w:t>
      </w:r>
      <w:r>
        <w:rPr>
          <w:rStyle w:val="apple-converted-space"/>
          <w:rFonts w:ascii="Verdana" w:hAnsi="Verdana"/>
          <w:color w:val="333333"/>
          <w:sz w:val="23"/>
          <w:szCs w:val="23"/>
        </w:rPr>
        <w:t> </w:t>
      </w:r>
      <w:r>
        <w:rPr>
          <w:rFonts w:ascii="Verdana" w:hAnsi="Verdana"/>
          <w:color w:val="333333"/>
          <w:sz w:val="23"/>
          <w:szCs w:val="23"/>
        </w:rPr>
        <w:t>element:</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lastRenderedPageBreak/>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!DOCTYPE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t>body {background-color:lightgrey}</w:t>
      </w:r>
      <w:r>
        <w:rPr>
          <w:rFonts w:ascii="Consolas" w:hAnsi="Consolas" w:cs="Consolas"/>
          <w:color w:val="000000"/>
          <w:sz w:val="23"/>
          <w:szCs w:val="23"/>
        </w:rPr>
        <w:br/>
        <w:t>h1   {color:blue}</w:t>
      </w:r>
      <w:r>
        <w:rPr>
          <w:rFonts w:ascii="Consolas" w:hAnsi="Consolas" w:cs="Consolas"/>
          <w:color w:val="000000"/>
          <w:sz w:val="23"/>
          <w:szCs w:val="23"/>
        </w:rPr>
        <w:br/>
        <w:t>p    {color:green}</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t>This is a heading</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This is a paragraph.</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39"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38"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External Styling (External CSS)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External style sheet are ideal when the style is applied to many pages.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With external style sheets, you can change the look of an entire web site by changing one file.</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External styles</w:t>
      </w:r>
      <w:r>
        <w:rPr>
          <w:rStyle w:val="apple-converted-space"/>
          <w:rFonts w:ascii="Verdana" w:hAnsi="Verdana"/>
          <w:color w:val="333333"/>
          <w:sz w:val="23"/>
          <w:szCs w:val="23"/>
        </w:rPr>
        <w:t> </w:t>
      </w:r>
      <w:r>
        <w:rPr>
          <w:rFonts w:ascii="Verdana" w:hAnsi="Verdana"/>
          <w:color w:val="333333"/>
          <w:sz w:val="23"/>
          <w:szCs w:val="23"/>
        </w:rPr>
        <w:t>are defined in an external CSS file, and then linked to in the</w:t>
      </w:r>
      <w:r>
        <w:rPr>
          <w:rStyle w:val="apple-converted-space"/>
          <w:rFonts w:ascii="Verdana" w:hAnsi="Verdana"/>
          <w:color w:val="333333"/>
          <w:sz w:val="23"/>
          <w:szCs w:val="23"/>
        </w:rPr>
        <w:t> </w:t>
      </w:r>
      <w:r>
        <w:rPr>
          <w:rStyle w:val="Strong"/>
          <w:rFonts w:ascii="Verdana" w:hAnsi="Verdana"/>
          <w:color w:val="333333"/>
          <w:sz w:val="23"/>
          <w:szCs w:val="23"/>
        </w:rPr>
        <w:t>&lt;head&gt;</w:t>
      </w:r>
      <w:r>
        <w:rPr>
          <w:rStyle w:val="apple-converted-space"/>
          <w:rFonts w:ascii="Verdana" w:hAnsi="Verdana"/>
          <w:color w:val="333333"/>
          <w:sz w:val="23"/>
          <w:szCs w:val="23"/>
        </w:rPr>
        <w:t> </w:t>
      </w:r>
      <w:r>
        <w:rPr>
          <w:rFonts w:ascii="Verdana" w:hAnsi="Verdana"/>
          <w:color w:val="333333"/>
          <w:sz w:val="23"/>
          <w:szCs w:val="23"/>
        </w:rPr>
        <w:t>section of an HTML page:</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!DOCTYPE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link</w:t>
      </w:r>
      <w:r>
        <w:rPr>
          <w:rStyle w:val="apple-converted-space"/>
          <w:rFonts w:ascii="Consolas" w:hAnsi="Consolas" w:cs="Consolas"/>
          <w:color w:val="000000"/>
          <w:sz w:val="23"/>
          <w:szCs w:val="23"/>
        </w:rPr>
        <w:t> </w:t>
      </w:r>
      <w:r>
        <w:rPr>
          <w:rStyle w:val="highatt"/>
          <w:rFonts w:ascii="Consolas" w:hAnsi="Consolas" w:cs="Consolas"/>
          <w:color w:val="FF0000"/>
          <w:sz w:val="23"/>
          <w:szCs w:val="23"/>
        </w:rPr>
        <w:t>rel=</w:t>
      </w:r>
      <w:r>
        <w:rPr>
          <w:rStyle w:val="highval"/>
          <w:rFonts w:ascii="Consolas" w:hAnsi="Consolas" w:cs="Consolas"/>
          <w:color w:val="0000CD"/>
          <w:sz w:val="23"/>
          <w:szCs w:val="23"/>
        </w:rPr>
        <w:t>"stylesheet"</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href=</w:t>
      </w:r>
      <w:r>
        <w:rPr>
          <w:rStyle w:val="highval"/>
          <w:rFonts w:ascii="Consolas" w:hAnsi="Consolas" w:cs="Consolas"/>
          <w:color w:val="0000CD"/>
          <w:sz w:val="23"/>
          <w:szCs w:val="23"/>
        </w:rPr>
        <w:t>"styles.css"</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t>This is a heading</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This is a paragraph.</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lastRenderedPageBreak/>
        <w:br/>
      </w:r>
      <w:hyperlink r:id="rId140"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39"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CSS Fonts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CSS</w:t>
      </w:r>
      <w:r>
        <w:rPr>
          <w:rStyle w:val="apple-converted-space"/>
          <w:rFonts w:ascii="Verdana" w:hAnsi="Verdana"/>
          <w:color w:val="333333"/>
          <w:sz w:val="23"/>
          <w:szCs w:val="23"/>
        </w:rPr>
        <w:t> </w:t>
      </w:r>
      <w:r>
        <w:rPr>
          <w:rStyle w:val="Strong"/>
          <w:rFonts w:ascii="Verdana" w:hAnsi="Verdana"/>
          <w:color w:val="333333"/>
          <w:sz w:val="23"/>
          <w:szCs w:val="23"/>
        </w:rPr>
        <w:t>color</w:t>
      </w:r>
      <w:r>
        <w:rPr>
          <w:rStyle w:val="apple-converted-space"/>
          <w:rFonts w:ascii="Verdana" w:hAnsi="Verdana"/>
          <w:color w:val="333333"/>
          <w:sz w:val="23"/>
          <w:szCs w:val="23"/>
        </w:rPr>
        <w:t> </w:t>
      </w:r>
      <w:r>
        <w:rPr>
          <w:rFonts w:ascii="Verdana" w:hAnsi="Verdana"/>
          <w:color w:val="333333"/>
          <w:sz w:val="23"/>
          <w:szCs w:val="23"/>
        </w:rPr>
        <w:t>property defines the text color to be used for the HTML element.</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CSS</w:t>
      </w:r>
      <w:r>
        <w:rPr>
          <w:rStyle w:val="apple-converted-space"/>
          <w:rFonts w:ascii="Verdana" w:hAnsi="Verdana"/>
          <w:color w:val="333333"/>
          <w:sz w:val="23"/>
          <w:szCs w:val="23"/>
        </w:rPr>
        <w:t> </w:t>
      </w:r>
      <w:r>
        <w:rPr>
          <w:rStyle w:val="Strong"/>
          <w:rFonts w:ascii="Verdana" w:hAnsi="Verdana"/>
          <w:color w:val="333333"/>
          <w:sz w:val="23"/>
          <w:szCs w:val="23"/>
        </w:rPr>
        <w:t>font-family</w:t>
      </w:r>
      <w:r>
        <w:rPr>
          <w:rStyle w:val="apple-converted-space"/>
          <w:rFonts w:ascii="Verdana" w:hAnsi="Verdana"/>
          <w:color w:val="333333"/>
          <w:sz w:val="23"/>
          <w:szCs w:val="23"/>
        </w:rPr>
        <w:t> </w:t>
      </w:r>
      <w:r>
        <w:rPr>
          <w:rFonts w:ascii="Verdana" w:hAnsi="Verdana"/>
          <w:color w:val="333333"/>
          <w:sz w:val="23"/>
          <w:szCs w:val="23"/>
        </w:rPr>
        <w:t>property defines the font to be used for the HTML element.</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CSS</w:t>
      </w:r>
      <w:r>
        <w:rPr>
          <w:rStyle w:val="apple-converted-space"/>
          <w:rFonts w:ascii="Verdana" w:hAnsi="Verdana"/>
          <w:color w:val="333333"/>
          <w:sz w:val="23"/>
          <w:szCs w:val="23"/>
        </w:rPr>
        <w:t> </w:t>
      </w:r>
      <w:r>
        <w:rPr>
          <w:rStyle w:val="Strong"/>
          <w:rFonts w:ascii="Verdana" w:hAnsi="Verdana"/>
          <w:color w:val="333333"/>
          <w:sz w:val="23"/>
          <w:szCs w:val="23"/>
        </w:rPr>
        <w:t>font-size</w:t>
      </w:r>
      <w:r>
        <w:rPr>
          <w:rStyle w:val="apple-converted-space"/>
          <w:rFonts w:ascii="Verdana" w:hAnsi="Verdana"/>
          <w:b/>
          <w:bCs/>
          <w:color w:val="333333"/>
          <w:sz w:val="23"/>
          <w:szCs w:val="23"/>
        </w:rPr>
        <w:t> </w:t>
      </w:r>
      <w:r>
        <w:rPr>
          <w:rFonts w:ascii="Verdana" w:hAnsi="Verdana"/>
          <w:color w:val="333333"/>
          <w:sz w:val="23"/>
          <w:szCs w:val="23"/>
        </w:rPr>
        <w:t>property defines the text size to be used for the HTML element.</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!DOCTYPE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t>h1 {</w:t>
      </w:r>
      <w:r>
        <w:rPr>
          <w:rFonts w:ascii="Consolas" w:hAnsi="Consolas" w:cs="Consolas"/>
          <w:color w:val="000000"/>
          <w:sz w:val="23"/>
          <w:szCs w:val="23"/>
        </w:rPr>
        <w:br/>
        <w:t>    color:blue;</w:t>
      </w:r>
      <w:r>
        <w:rPr>
          <w:rFonts w:ascii="Consolas" w:hAnsi="Consolas" w:cs="Consolas"/>
          <w:color w:val="000000"/>
          <w:sz w:val="23"/>
          <w:szCs w:val="23"/>
        </w:rPr>
        <w:br/>
        <w:t>    font-family:verdana;</w:t>
      </w:r>
      <w:r>
        <w:rPr>
          <w:rFonts w:ascii="Consolas" w:hAnsi="Consolas" w:cs="Consolas"/>
          <w:color w:val="000000"/>
          <w:sz w:val="23"/>
          <w:szCs w:val="23"/>
        </w:rPr>
        <w:br/>
        <w:t>    font-size:300%;</w:t>
      </w:r>
      <w:r>
        <w:rPr>
          <w:rFonts w:ascii="Consolas" w:hAnsi="Consolas" w:cs="Consolas"/>
          <w:color w:val="000000"/>
          <w:sz w:val="23"/>
          <w:szCs w:val="23"/>
        </w:rPr>
        <w:br/>
        <w:t>}</w:t>
      </w:r>
      <w:r>
        <w:rPr>
          <w:rFonts w:ascii="Consolas" w:hAnsi="Consolas" w:cs="Consolas"/>
          <w:color w:val="000000"/>
          <w:sz w:val="23"/>
          <w:szCs w:val="23"/>
        </w:rPr>
        <w:br/>
        <w:t>p  {</w:t>
      </w:r>
      <w:r>
        <w:rPr>
          <w:rFonts w:ascii="Consolas" w:hAnsi="Consolas" w:cs="Consolas"/>
          <w:color w:val="000000"/>
          <w:sz w:val="23"/>
          <w:szCs w:val="23"/>
        </w:rPr>
        <w:br/>
        <w:t>    color:red;</w:t>
      </w:r>
      <w:r>
        <w:rPr>
          <w:rFonts w:ascii="Consolas" w:hAnsi="Consolas" w:cs="Consolas"/>
          <w:color w:val="000000"/>
          <w:sz w:val="23"/>
          <w:szCs w:val="23"/>
        </w:rPr>
        <w:br/>
        <w:t>    font-family:courier;</w:t>
      </w:r>
      <w:r>
        <w:rPr>
          <w:rFonts w:ascii="Consolas" w:hAnsi="Consolas" w:cs="Consolas"/>
          <w:color w:val="000000"/>
          <w:sz w:val="23"/>
          <w:szCs w:val="23"/>
        </w:rPr>
        <w:br/>
        <w:t>    font-size:160%;</w:t>
      </w:r>
      <w:r>
        <w:rPr>
          <w:rFonts w:ascii="Consolas" w:hAnsi="Consolas" w:cs="Consolas"/>
          <w:color w:val="000000"/>
          <w:sz w:val="23"/>
          <w:szCs w:val="23"/>
        </w:rPr>
        <w:br/>
        <w: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t>This is a heading</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This is a paragraph.</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41"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40"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The CSS Box Model</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Every HTML element has a box around it, even if you cannot see it.</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CSS</w:t>
      </w:r>
      <w:r>
        <w:rPr>
          <w:rStyle w:val="apple-converted-space"/>
          <w:rFonts w:ascii="Verdana" w:hAnsi="Verdana"/>
          <w:color w:val="333333"/>
          <w:sz w:val="23"/>
          <w:szCs w:val="23"/>
        </w:rPr>
        <w:t> </w:t>
      </w:r>
      <w:r>
        <w:rPr>
          <w:rStyle w:val="Strong"/>
          <w:rFonts w:ascii="Verdana" w:hAnsi="Verdana"/>
          <w:color w:val="333333"/>
          <w:sz w:val="23"/>
          <w:szCs w:val="23"/>
        </w:rPr>
        <w:t>border</w:t>
      </w:r>
      <w:r>
        <w:rPr>
          <w:rStyle w:val="apple-converted-space"/>
          <w:rFonts w:ascii="Verdana" w:hAnsi="Verdana"/>
          <w:color w:val="333333"/>
          <w:sz w:val="23"/>
          <w:szCs w:val="23"/>
        </w:rPr>
        <w:t> </w:t>
      </w:r>
      <w:r>
        <w:rPr>
          <w:rFonts w:ascii="Verdana" w:hAnsi="Verdana"/>
          <w:color w:val="333333"/>
          <w:sz w:val="23"/>
          <w:szCs w:val="23"/>
        </w:rPr>
        <w:t>property defines a visible border around an HTML element:</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ele"/>
          <w:rFonts w:ascii="Consolas" w:hAnsi="Consolas" w:cs="Consolas"/>
          <w:color w:val="A52A2A"/>
          <w:sz w:val="23"/>
          <w:szCs w:val="23"/>
        </w:rPr>
        <w:t>p</w:t>
      </w:r>
      <w:r>
        <w:rPr>
          <w:rStyle w:val="apple-converted-space"/>
          <w:rFonts w:ascii="Consolas" w:hAnsi="Consolas" w:cs="Consolas"/>
          <w:color w:val="A52A2A"/>
          <w:sz w:val="23"/>
          <w:szCs w:val="23"/>
        </w:rPr>
        <w:t> </w:t>
      </w:r>
      <w:r>
        <w:rPr>
          <w:rFonts w:ascii="Consolas" w:hAnsi="Consolas" w:cs="Consolas"/>
          <w:color w:val="000000"/>
          <w:sz w:val="23"/>
          <w:szCs w:val="23"/>
        </w:rP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border:</w:t>
      </w:r>
      <w:r>
        <w:rPr>
          <w:rStyle w:val="highval"/>
          <w:rFonts w:ascii="Consolas" w:hAnsi="Consolas" w:cs="Consolas"/>
          <w:color w:val="0000CD"/>
          <w:sz w:val="23"/>
          <w:szCs w:val="23"/>
        </w:rPr>
        <w:t>1px solid black;</w:t>
      </w:r>
      <w:r>
        <w:rPr>
          <w:rFonts w:ascii="Consolas" w:hAnsi="Consolas" w:cs="Consolas"/>
          <w:color w:val="000000"/>
          <w:sz w:val="23"/>
          <w:szCs w:val="23"/>
        </w:rPr>
        <w:br/>
        <w: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42"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CSS</w:t>
      </w:r>
      <w:r>
        <w:rPr>
          <w:rStyle w:val="apple-converted-space"/>
          <w:rFonts w:ascii="Verdana" w:hAnsi="Verdana"/>
          <w:color w:val="333333"/>
          <w:sz w:val="23"/>
          <w:szCs w:val="23"/>
        </w:rPr>
        <w:t> </w:t>
      </w:r>
      <w:r>
        <w:rPr>
          <w:rStyle w:val="Strong"/>
          <w:rFonts w:ascii="Verdana" w:hAnsi="Verdana"/>
          <w:color w:val="333333"/>
          <w:sz w:val="23"/>
          <w:szCs w:val="23"/>
        </w:rPr>
        <w:t>padding</w:t>
      </w:r>
      <w:r>
        <w:rPr>
          <w:rStyle w:val="apple-converted-space"/>
          <w:rFonts w:ascii="Verdana" w:hAnsi="Verdana"/>
          <w:color w:val="333333"/>
          <w:sz w:val="23"/>
          <w:szCs w:val="23"/>
        </w:rPr>
        <w:t> </w:t>
      </w:r>
      <w:r>
        <w:rPr>
          <w:rFonts w:ascii="Verdana" w:hAnsi="Verdana"/>
          <w:color w:val="333333"/>
          <w:sz w:val="23"/>
          <w:szCs w:val="23"/>
        </w:rPr>
        <w:t>property defines a padding (space) inside the border:</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ele"/>
          <w:rFonts w:ascii="Consolas" w:hAnsi="Consolas" w:cs="Consolas"/>
          <w:color w:val="A52A2A"/>
          <w:sz w:val="23"/>
          <w:szCs w:val="23"/>
        </w:rPr>
        <w:t>p</w:t>
      </w:r>
      <w:r>
        <w:rPr>
          <w:rStyle w:val="apple-converted-space"/>
          <w:rFonts w:ascii="Consolas" w:hAnsi="Consolas" w:cs="Consolas"/>
          <w:color w:val="A52A2A"/>
          <w:sz w:val="23"/>
          <w:szCs w:val="23"/>
        </w:rPr>
        <w:t> </w:t>
      </w:r>
      <w:r>
        <w:rPr>
          <w:rFonts w:ascii="Consolas" w:hAnsi="Consolas" w:cs="Consolas"/>
          <w:color w:val="000000"/>
          <w:sz w:val="23"/>
          <w:szCs w:val="23"/>
        </w:rP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border:</w:t>
      </w:r>
      <w:r>
        <w:rPr>
          <w:rStyle w:val="highval"/>
          <w:rFonts w:ascii="Consolas" w:hAnsi="Consolas" w:cs="Consolas"/>
          <w:color w:val="0000CD"/>
          <w:sz w:val="23"/>
          <w:szCs w:val="23"/>
        </w:rPr>
        <w:t>1px solid black;</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padding:</w:t>
      </w:r>
      <w:r>
        <w:rPr>
          <w:rStyle w:val="highval"/>
          <w:rFonts w:ascii="Consolas" w:hAnsi="Consolas" w:cs="Consolas"/>
          <w:color w:val="0000CD"/>
          <w:sz w:val="23"/>
          <w:szCs w:val="23"/>
        </w:rPr>
        <w:t>10px;</w:t>
      </w:r>
      <w:r>
        <w:rPr>
          <w:rFonts w:ascii="Consolas" w:hAnsi="Consolas" w:cs="Consolas"/>
          <w:color w:val="000000"/>
          <w:sz w:val="23"/>
          <w:szCs w:val="23"/>
        </w:rPr>
        <w:br/>
        <w: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43"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CSS</w:t>
      </w:r>
      <w:r>
        <w:rPr>
          <w:rStyle w:val="apple-converted-space"/>
          <w:rFonts w:ascii="Verdana" w:hAnsi="Verdana"/>
          <w:color w:val="333333"/>
          <w:sz w:val="23"/>
          <w:szCs w:val="23"/>
        </w:rPr>
        <w:t> </w:t>
      </w:r>
      <w:r>
        <w:rPr>
          <w:rStyle w:val="Strong"/>
          <w:rFonts w:ascii="Verdana" w:hAnsi="Verdana"/>
          <w:color w:val="333333"/>
          <w:sz w:val="23"/>
          <w:szCs w:val="23"/>
        </w:rPr>
        <w:t>margin</w:t>
      </w:r>
      <w:r>
        <w:rPr>
          <w:rStyle w:val="apple-converted-space"/>
          <w:rFonts w:ascii="Verdana" w:hAnsi="Verdana"/>
          <w:color w:val="333333"/>
          <w:sz w:val="23"/>
          <w:szCs w:val="23"/>
        </w:rPr>
        <w:t> </w:t>
      </w:r>
      <w:r>
        <w:rPr>
          <w:rFonts w:ascii="Verdana" w:hAnsi="Verdana"/>
          <w:color w:val="333333"/>
          <w:sz w:val="23"/>
          <w:szCs w:val="23"/>
        </w:rPr>
        <w:t>property defines a margin (space) outside the border:</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ele"/>
          <w:rFonts w:ascii="Consolas" w:hAnsi="Consolas" w:cs="Consolas"/>
          <w:color w:val="A52A2A"/>
          <w:sz w:val="23"/>
          <w:szCs w:val="23"/>
        </w:rPr>
        <w:t>p</w:t>
      </w:r>
      <w:r>
        <w:rPr>
          <w:rStyle w:val="apple-converted-space"/>
          <w:rFonts w:ascii="Consolas" w:hAnsi="Consolas" w:cs="Consolas"/>
          <w:color w:val="A52A2A"/>
          <w:sz w:val="23"/>
          <w:szCs w:val="23"/>
        </w:rPr>
        <w:t> </w:t>
      </w:r>
      <w:r>
        <w:rPr>
          <w:rFonts w:ascii="Consolas" w:hAnsi="Consolas" w:cs="Consolas"/>
          <w:color w:val="000000"/>
          <w:sz w:val="23"/>
          <w:szCs w:val="23"/>
        </w:rP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border:</w:t>
      </w:r>
      <w:r>
        <w:rPr>
          <w:rStyle w:val="highval"/>
          <w:rFonts w:ascii="Consolas" w:hAnsi="Consolas" w:cs="Consolas"/>
          <w:color w:val="0000CD"/>
          <w:sz w:val="23"/>
          <w:szCs w:val="23"/>
        </w:rPr>
        <w:t>1px solid black;</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padding:</w:t>
      </w:r>
      <w:r>
        <w:rPr>
          <w:rStyle w:val="highval"/>
          <w:rFonts w:ascii="Consolas" w:hAnsi="Consolas" w:cs="Consolas"/>
          <w:color w:val="0000CD"/>
          <w:sz w:val="23"/>
          <w:szCs w:val="23"/>
        </w:rPr>
        <w:t>10px;</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margin:</w:t>
      </w:r>
      <w:r>
        <w:rPr>
          <w:rStyle w:val="highval"/>
          <w:rFonts w:ascii="Consolas" w:hAnsi="Consolas" w:cs="Consolas"/>
          <w:color w:val="0000CD"/>
          <w:sz w:val="23"/>
          <w:szCs w:val="23"/>
        </w:rPr>
        <w:t>30px;</w:t>
      </w:r>
      <w:r>
        <w:rPr>
          <w:rFonts w:ascii="Consolas" w:hAnsi="Consolas" w:cs="Consolas"/>
          <w:color w:val="000000"/>
          <w:sz w:val="23"/>
          <w:szCs w:val="23"/>
        </w:rPr>
        <w:br/>
        <w: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44" w:tgtFrame="_blank" w:history="1">
        <w:r>
          <w:rPr>
            <w:rStyle w:val="Hyperlink"/>
            <w:rFonts w:ascii="Verdana" w:hAnsi="Verdana"/>
            <w:color w:val="FFFFFF"/>
            <w:sz w:val="23"/>
            <w:szCs w:val="23"/>
            <w:bdr w:val="single" w:sz="6" w:space="4" w:color="8AC007" w:frame="1"/>
            <w:shd w:val="clear" w:color="auto" w:fill="8AC007"/>
          </w:rPr>
          <w:t>Try it Yourself »</w:t>
        </w:r>
      </w:hyperlink>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Tr="000611BC">
        <w:tc>
          <w:tcPr>
            <w:tcW w:w="510" w:type="dxa"/>
            <w:shd w:val="clear" w:color="auto" w:fill="FFFFFF"/>
            <w:tcMar>
              <w:top w:w="150" w:type="dxa"/>
              <w:left w:w="150" w:type="dxa"/>
              <w:bottom w:w="150" w:type="dxa"/>
              <w:right w:w="75" w:type="dxa"/>
            </w:tcMar>
            <w:vAlign w:val="center"/>
            <w:hideMark/>
          </w:tcPr>
          <w:p w:rsidR="000611BC" w:rsidRDefault="000611BC">
            <w:pPr>
              <w:spacing w:after="180" w:line="321" w:lineRule="atLeast"/>
              <w:rPr>
                <w:rFonts w:ascii="Verdana" w:hAnsi="Verdana"/>
                <w:b/>
                <w:bCs/>
                <w:color w:val="000000"/>
                <w:sz w:val="23"/>
                <w:szCs w:val="23"/>
              </w:rPr>
            </w:pPr>
            <w:r>
              <w:rPr>
                <w:rFonts w:ascii="Verdana" w:hAnsi="Verdana"/>
                <w:b/>
                <w:bCs/>
                <w:noProof/>
                <w:color w:val="000000"/>
                <w:sz w:val="23"/>
                <w:szCs w:val="23"/>
                <w:lang w:eastAsia="en-IN"/>
              </w:rPr>
              <w:drawing>
                <wp:inline distT="0" distB="0" distL="0" distR="0">
                  <wp:extent cx="302260" cy="302260"/>
                  <wp:effectExtent l="0" t="0" r="2540" b="254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Default="000611BC">
            <w:pPr>
              <w:spacing w:after="180" w:line="321" w:lineRule="atLeast"/>
              <w:rPr>
                <w:rFonts w:ascii="Verdana" w:hAnsi="Verdana"/>
                <w:color w:val="333333"/>
                <w:sz w:val="23"/>
                <w:szCs w:val="23"/>
              </w:rPr>
            </w:pPr>
            <w:r>
              <w:rPr>
                <w:rFonts w:ascii="Verdana" w:hAnsi="Verdana"/>
                <w:color w:val="333333"/>
                <w:sz w:val="23"/>
                <w:szCs w:val="23"/>
              </w:rPr>
              <w:t>The CSS examples above use px to define sizes in pixels.</w:t>
            </w:r>
          </w:p>
        </w:tc>
      </w:tr>
    </w:tbl>
    <w:p w:rsidR="000611BC" w:rsidRDefault="00B76AAA" w:rsidP="000611BC">
      <w:pPr>
        <w:spacing w:before="300" w:after="300" w:line="240" w:lineRule="auto"/>
        <w:rPr>
          <w:rFonts w:ascii="Times New Roman" w:hAnsi="Times New Roman"/>
          <w:sz w:val="24"/>
          <w:szCs w:val="24"/>
        </w:rPr>
      </w:pPr>
      <w:r>
        <w:pict>
          <v:rect id="_x0000_i1041"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The id Attribute</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All the examples above use CSS to style HTML elements in a general way.</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define a special style for one special element, first add an id attribute to the element:</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lastRenderedPageBreak/>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"p01"</w:t>
      </w:r>
      <w:r>
        <w:rPr>
          <w:rStyle w:val="highgt"/>
          <w:rFonts w:ascii="Consolas" w:hAnsi="Consolas" w:cs="Consolas"/>
          <w:color w:val="0000FF"/>
          <w:sz w:val="23"/>
          <w:szCs w:val="23"/>
        </w:rPr>
        <w:t>&gt;</w:t>
      </w:r>
      <w:r>
        <w:rPr>
          <w:rFonts w:ascii="Consolas" w:hAnsi="Consolas" w:cs="Consolas"/>
          <w:color w:val="000000"/>
          <w:sz w:val="23"/>
          <w:szCs w:val="23"/>
        </w:rPr>
        <w:t>I am different</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then define a different style for the (identified) element:</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ele"/>
          <w:rFonts w:ascii="Consolas" w:hAnsi="Consolas" w:cs="Consolas"/>
          <w:color w:val="A52A2A"/>
          <w:sz w:val="23"/>
          <w:szCs w:val="23"/>
        </w:rPr>
        <w:t>p#p01</w:t>
      </w:r>
      <w:r>
        <w:rPr>
          <w:rStyle w:val="apple-converted-space"/>
          <w:rFonts w:ascii="Consolas" w:hAnsi="Consolas" w:cs="Consolas"/>
          <w:color w:val="A52A2A"/>
          <w:sz w:val="23"/>
          <w:szCs w:val="23"/>
        </w:rPr>
        <w:t> </w:t>
      </w:r>
      <w:r>
        <w:rPr>
          <w:rFonts w:ascii="Consolas" w:hAnsi="Consolas" w:cs="Consolas"/>
          <w:color w:val="000000"/>
          <w:sz w:val="23"/>
          <w:szCs w:val="23"/>
        </w:rP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color:</w:t>
      </w:r>
      <w:r>
        <w:rPr>
          <w:rStyle w:val="highval"/>
          <w:rFonts w:ascii="Consolas" w:hAnsi="Consolas" w:cs="Consolas"/>
          <w:color w:val="0000CD"/>
          <w:sz w:val="23"/>
          <w:szCs w:val="23"/>
        </w:rPr>
        <w:t>blue;</w:t>
      </w:r>
      <w:r>
        <w:rPr>
          <w:rFonts w:ascii="Consolas" w:hAnsi="Consolas" w:cs="Consolas"/>
          <w:color w:val="000000"/>
          <w:sz w:val="23"/>
          <w:szCs w:val="23"/>
        </w:rPr>
        <w:br/>
        <w: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45"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42"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The class Attribute</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define a style for a special type (class) of elements, add a class attribute to the element:</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"error"</w:t>
      </w:r>
      <w:r>
        <w:rPr>
          <w:rStyle w:val="highgt"/>
          <w:rFonts w:ascii="Consolas" w:hAnsi="Consolas" w:cs="Consolas"/>
          <w:color w:val="0000FF"/>
          <w:sz w:val="23"/>
          <w:szCs w:val="23"/>
        </w:rPr>
        <w:t>&gt;</w:t>
      </w:r>
      <w:r>
        <w:rPr>
          <w:rFonts w:ascii="Consolas" w:hAnsi="Consolas" w:cs="Consolas"/>
          <w:color w:val="000000"/>
          <w:sz w:val="23"/>
          <w:szCs w:val="23"/>
        </w:rPr>
        <w:t>I am different</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Now you can define a different style for all elements with the specified class:</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ele"/>
          <w:rFonts w:ascii="Consolas" w:hAnsi="Consolas" w:cs="Consolas"/>
          <w:color w:val="A52A2A"/>
          <w:sz w:val="23"/>
          <w:szCs w:val="23"/>
        </w:rPr>
        <w:t>p.error</w:t>
      </w:r>
      <w:r>
        <w:rPr>
          <w:rStyle w:val="apple-converted-space"/>
          <w:rFonts w:ascii="Consolas" w:hAnsi="Consolas" w:cs="Consolas"/>
          <w:color w:val="A52A2A"/>
          <w:sz w:val="23"/>
          <w:szCs w:val="23"/>
        </w:rPr>
        <w:t> </w:t>
      </w:r>
      <w:r>
        <w:rPr>
          <w:rFonts w:ascii="Consolas" w:hAnsi="Consolas" w:cs="Consolas"/>
          <w:color w:val="000000"/>
          <w:sz w:val="23"/>
          <w:szCs w:val="23"/>
        </w:rP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color:</w:t>
      </w:r>
      <w:r>
        <w:rPr>
          <w:rStyle w:val="highval"/>
          <w:rFonts w:ascii="Consolas" w:hAnsi="Consolas" w:cs="Consolas"/>
          <w:color w:val="0000CD"/>
          <w:sz w:val="23"/>
          <w:szCs w:val="23"/>
        </w:rPr>
        <w:t>red;</w:t>
      </w:r>
      <w:r>
        <w:rPr>
          <w:rFonts w:ascii="Consolas" w:hAnsi="Consolas" w:cs="Consolas"/>
          <w:color w:val="000000"/>
          <w:sz w:val="23"/>
          <w:szCs w:val="23"/>
        </w:rPr>
        <w:br/>
        <w: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46" w:tgtFrame="_blank" w:history="1">
        <w:r>
          <w:rPr>
            <w:rStyle w:val="Hyperlink"/>
            <w:rFonts w:ascii="Verdana" w:hAnsi="Verdana"/>
            <w:color w:val="FFFFFF"/>
            <w:sz w:val="23"/>
            <w:szCs w:val="23"/>
            <w:bdr w:val="single" w:sz="6" w:space="4" w:color="8AC007" w:frame="1"/>
            <w:shd w:val="clear" w:color="auto" w:fill="8AC007"/>
          </w:rPr>
          <w:t>Try it Yourself »</w:t>
        </w:r>
      </w:hyperlink>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Tr="000611BC">
        <w:tc>
          <w:tcPr>
            <w:tcW w:w="510" w:type="dxa"/>
            <w:shd w:val="clear" w:color="auto" w:fill="FFFFFF"/>
            <w:tcMar>
              <w:top w:w="150" w:type="dxa"/>
              <w:left w:w="150" w:type="dxa"/>
              <w:bottom w:w="150" w:type="dxa"/>
              <w:right w:w="75" w:type="dxa"/>
            </w:tcMar>
            <w:vAlign w:val="center"/>
            <w:hideMark/>
          </w:tcPr>
          <w:p w:rsidR="000611BC" w:rsidRDefault="000611BC">
            <w:pPr>
              <w:spacing w:after="180" w:line="321" w:lineRule="atLeast"/>
              <w:rPr>
                <w:rFonts w:ascii="Verdana" w:hAnsi="Verdana"/>
                <w:b/>
                <w:bCs/>
                <w:color w:val="000000"/>
                <w:sz w:val="23"/>
                <w:szCs w:val="23"/>
              </w:rPr>
            </w:pPr>
            <w:r>
              <w:rPr>
                <w:rFonts w:ascii="Verdana" w:hAnsi="Verdana"/>
                <w:b/>
                <w:bCs/>
                <w:noProof/>
                <w:color w:val="000000"/>
                <w:sz w:val="23"/>
                <w:szCs w:val="23"/>
                <w:lang w:eastAsia="en-IN"/>
              </w:rPr>
              <w:drawing>
                <wp:inline distT="0" distB="0" distL="0" distR="0">
                  <wp:extent cx="302260" cy="302260"/>
                  <wp:effectExtent l="0" t="0" r="2540" b="254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Default="000611BC">
            <w:pPr>
              <w:spacing w:after="180" w:line="321" w:lineRule="atLeast"/>
              <w:rPr>
                <w:rFonts w:ascii="Verdana" w:hAnsi="Verdana"/>
                <w:color w:val="333333"/>
                <w:sz w:val="23"/>
                <w:szCs w:val="23"/>
              </w:rPr>
            </w:pPr>
            <w:r>
              <w:rPr>
                <w:rFonts w:ascii="Verdana" w:hAnsi="Verdana"/>
                <w:color w:val="333333"/>
                <w:sz w:val="23"/>
                <w:szCs w:val="23"/>
              </w:rPr>
              <w:t>Use</w:t>
            </w:r>
            <w:r>
              <w:rPr>
                <w:rStyle w:val="apple-converted-space"/>
                <w:rFonts w:ascii="Verdana" w:hAnsi="Verdana"/>
                <w:color w:val="333333"/>
                <w:sz w:val="23"/>
                <w:szCs w:val="23"/>
              </w:rPr>
              <w:t> </w:t>
            </w:r>
            <w:r>
              <w:rPr>
                <w:rStyle w:val="Strong"/>
                <w:rFonts w:ascii="Verdana" w:hAnsi="Verdana"/>
                <w:color w:val="333333"/>
                <w:sz w:val="23"/>
                <w:szCs w:val="23"/>
              </w:rPr>
              <w:t>id</w:t>
            </w:r>
            <w:r>
              <w:rPr>
                <w:rStyle w:val="apple-converted-space"/>
                <w:rFonts w:ascii="Verdana" w:hAnsi="Verdana"/>
                <w:color w:val="333333"/>
                <w:sz w:val="23"/>
                <w:szCs w:val="23"/>
              </w:rPr>
              <w:t> </w:t>
            </w:r>
            <w:r>
              <w:rPr>
                <w:rFonts w:ascii="Verdana" w:hAnsi="Verdana"/>
                <w:color w:val="333333"/>
                <w:sz w:val="23"/>
                <w:szCs w:val="23"/>
              </w:rPr>
              <w:t>to address</w:t>
            </w:r>
            <w:r>
              <w:rPr>
                <w:rStyle w:val="apple-converted-space"/>
                <w:rFonts w:ascii="Verdana" w:hAnsi="Verdana"/>
                <w:color w:val="333333"/>
                <w:sz w:val="23"/>
                <w:szCs w:val="23"/>
              </w:rPr>
              <w:t> </w:t>
            </w:r>
            <w:r>
              <w:rPr>
                <w:rStyle w:val="Strong"/>
                <w:rFonts w:ascii="Verdana" w:hAnsi="Verdana"/>
                <w:color w:val="333333"/>
                <w:sz w:val="23"/>
                <w:szCs w:val="23"/>
              </w:rPr>
              <w:t>single</w:t>
            </w:r>
            <w:r>
              <w:rPr>
                <w:rStyle w:val="apple-converted-space"/>
                <w:rFonts w:ascii="Verdana" w:hAnsi="Verdana"/>
                <w:color w:val="333333"/>
                <w:sz w:val="23"/>
                <w:szCs w:val="23"/>
              </w:rPr>
              <w:t> </w:t>
            </w:r>
            <w:r>
              <w:rPr>
                <w:rFonts w:ascii="Verdana" w:hAnsi="Verdana"/>
                <w:color w:val="333333"/>
                <w:sz w:val="23"/>
                <w:szCs w:val="23"/>
              </w:rPr>
              <w:t>elements. Use</w:t>
            </w:r>
            <w:r>
              <w:rPr>
                <w:rStyle w:val="apple-converted-space"/>
                <w:rFonts w:ascii="Verdana" w:hAnsi="Verdana"/>
                <w:color w:val="333333"/>
                <w:sz w:val="23"/>
                <w:szCs w:val="23"/>
              </w:rPr>
              <w:t> </w:t>
            </w:r>
            <w:r>
              <w:rPr>
                <w:rStyle w:val="Strong"/>
                <w:rFonts w:ascii="Verdana" w:hAnsi="Verdana"/>
                <w:color w:val="333333"/>
                <w:sz w:val="23"/>
                <w:szCs w:val="23"/>
              </w:rPr>
              <w:t>class</w:t>
            </w:r>
            <w:r>
              <w:rPr>
                <w:rStyle w:val="apple-converted-space"/>
                <w:rFonts w:ascii="Verdana" w:hAnsi="Verdana"/>
                <w:color w:val="333333"/>
                <w:sz w:val="23"/>
                <w:szCs w:val="23"/>
              </w:rPr>
              <w:t> </w:t>
            </w:r>
            <w:r>
              <w:rPr>
                <w:rFonts w:ascii="Verdana" w:hAnsi="Verdana"/>
                <w:color w:val="333333"/>
                <w:sz w:val="23"/>
                <w:szCs w:val="23"/>
              </w:rPr>
              <w:t>to address</w:t>
            </w:r>
            <w:r>
              <w:rPr>
                <w:rStyle w:val="apple-converted-space"/>
                <w:rFonts w:ascii="Verdana" w:hAnsi="Verdana"/>
                <w:color w:val="333333"/>
                <w:sz w:val="23"/>
                <w:szCs w:val="23"/>
              </w:rPr>
              <w:t> </w:t>
            </w:r>
            <w:r>
              <w:rPr>
                <w:rStyle w:val="Strong"/>
                <w:rFonts w:ascii="Verdana" w:hAnsi="Verdana"/>
                <w:color w:val="333333"/>
                <w:sz w:val="23"/>
                <w:szCs w:val="23"/>
              </w:rPr>
              <w:t>groups</w:t>
            </w:r>
            <w:r>
              <w:rPr>
                <w:rStyle w:val="apple-converted-space"/>
                <w:rFonts w:ascii="Verdana" w:hAnsi="Verdana"/>
                <w:color w:val="333333"/>
                <w:sz w:val="23"/>
                <w:szCs w:val="23"/>
              </w:rPr>
              <w:t> </w:t>
            </w:r>
            <w:r>
              <w:rPr>
                <w:rFonts w:ascii="Verdana" w:hAnsi="Verdana"/>
                <w:color w:val="333333"/>
                <w:sz w:val="23"/>
                <w:szCs w:val="23"/>
              </w:rPr>
              <w:t>of elements.</w:t>
            </w:r>
          </w:p>
        </w:tc>
      </w:tr>
    </w:tbl>
    <w:p w:rsidR="000611BC" w:rsidRDefault="00B76AAA" w:rsidP="000611BC">
      <w:pPr>
        <w:spacing w:before="300" w:after="300" w:line="240" w:lineRule="auto"/>
        <w:rPr>
          <w:rFonts w:ascii="Times New Roman" w:hAnsi="Times New Roman"/>
          <w:sz w:val="24"/>
          <w:szCs w:val="24"/>
        </w:rPr>
      </w:pPr>
      <w:r>
        <w:pict>
          <v:rect id="_x0000_i1043"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Deprecated Tags and Attributes in HTML5</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older HTML versions, several tags and attributes were used to style documents.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These tags and attributes are not supported in HTML5!</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Avoid using the &lt;font&gt;, &lt;center&gt;, and &lt;strike&gt; elements.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Avoid using the color and bgcolor attributes.</w:t>
      </w:r>
    </w:p>
    <w:p w:rsidR="000611BC" w:rsidRDefault="00B76AAA" w:rsidP="000611BC">
      <w:pPr>
        <w:spacing w:before="300" w:after="300"/>
        <w:rPr>
          <w:rFonts w:ascii="Times New Roman" w:hAnsi="Times New Roman"/>
          <w:sz w:val="24"/>
          <w:szCs w:val="24"/>
        </w:rPr>
      </w:pPr>
      <w:r>
        <w:pict>
          <v:rect id="_x0000_i1044"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Chapter Summary</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s="Times New Roman"/>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style</w:t>
      </w:r>
      <w:r>
        <w:rPr>
          <w:rStyle w:val="apple-converted-space"/>
          <w:rFonts w:ascii="Verdana" w:hAnsi="Verdana"/>
          <w:color w:val="333333"/>
          <w:sz w:val="23"/>
          <w:szCs w:val="23"/>
        </w:rPr>
        <w:t> </w:t>
      </w:r>
      <w:r>
        <w:rPr>
          <w:rFonts w:ascii="Verdana" w:hAnsi="Verdana"/>
          <w:color w:val="333333"/>
          <w:sz w:val="23"/>
          <w:szCs w:val="23"/>
        </w:rPr>
        <w:t>attribute for inline styling</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&lt;style&gt;</w:t>
      </w:r>
      <w:r>
        <w:rPr>
          <w:rStyle w:val="apple-converted-space"/>
          <w:rFonts w:ascii="Verdana" w:hAnsi="Verdana"/>
          <w:color w:val="333333"/>
          <w:sz w:val="23"/>
          <w:szCs w:val="23"/>
        </w:rPr>
        <w:t> </w:t>
      </w:r>
      <w:r>
        <w:rPr>
          <w:rFonts w:ascii="Verdana" w:hAnsi="Verdana"/>
          <w:color w:val="333333"/>
          <w:sz w:val="23"/>
          <w:szCs w:val="23"/>
        </w:rPr>
        <w:t>element to define internal CSS</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&lt;link&gt;</w:t>
      </w:r>
      <w:r>
        <w:rPr>
          <w:rStyle w:val="apple-converted-space"/>
          <w:rFonts w:ascii="Verdana" w:hAnsi="Verdana"/>
          <w:color w:val="333333"/>
          <w:sz w:val="23"/>
          <w:szCs w:val="23"/>
        </w:rPr>
        <w:t> </w:t>
      </w:r>
      <w:r>
        <w:rPr>
          <w:rFonts w:ascii="Verdana" w:hAnsi="Verdana"/>
          <w:color w:val="333333"/>
          <w:sz w:val="23"/>
          <w:szCs w:val="23"/>
        </w:rPr>
        <w:t>element to refer to an external CSS file</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&lt;head&gt;</w:t>
      </w:r>
      <w:r>
        <w:rPr>
          <w:rStyle w:val="apple-converted-space"/>
          <w:rFonts w:ascii="Verdana" w:hAnsi="Verdana"/>
          <w:color w:val="333333"/>
          <w:sz w:val="23"/>
          <w:szCs w:val="23"/>
        </w:rPr>
        <w:t> </w:t>
      </w:r>
      <w:r>
        <w:rPr>
          <w:rFonts w:ascii="Verdana" w:hAnsi="Verdana"/>
          <w:color w:val="333333"/>
          <w:sz w:val="23"/>
          <w:szCs w:val="23"/>
        </w:rPr>
        <w:t>element to store &lt;style&gt; and &lt;link&gt; elements</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CSS</w:t>
      </w:r>
      <w:r>
        <w:rPr>
          <w:rStyle w:val="apple-converted-space"/>
          <w:rFonts w:ascii="Verdana" w:hAnsi="Verdana"/>
          <w:color w:val="333333"/>
          <w:sz w:val="23"/>
          <w:szCs w:val="23"/>
        </w:rPr>
        <w:t> </w:t>
      </w:r>
      <w:r>
        <w:rPr>
          <w:rStyle w:val="Strong"/>
          <w:rFonts w:ascii="Verdana" w:hAnsi="Verdana"/>
          <w:color w:val="333333"/>
          <w:sz w:val="23"/>
          <w:szCs w:val="23"/>
        </w:rPr>
        <w:t>color</w:t>
      </w:r>
      <w:r>
        <w:rPr>
          <w:rStyle w:val="apple-converted-space"/>
          <w:rFonts w:ascii="Verdana" w:hAnsi="Verdana"/>
          <w:color w:val="333333"/>
          <w:sz w:val="23"/>
          <w:szCs w:val="23"/>
        </w:rPr>
        <w:t> </w:t>
      </w:r>
      <w:r>
        <w:rPr>
          <w:rFonts w:ascii="Verdana" w:hAnsi="Verdana"/>
          <w:color w:val="333333"/>
          <w:sz w:val="23"/>
          <w:szCs w:val="23"/>
        </w:rPr>
        <w:t>property for text colors</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CSS</w:t>
      </w:r>
      <w:r>
        <w:rPr>
          <w:rStyle w:val="apple-converted-space"/>
          <w:rFonts w:ascii="Verdana" w:hAnsi="Verdana"/>
          <w:color w:val="333333"/>
          <w:sz w:val="23"/>
          <w:szCs w:val="23"/>
        </w:rPr>
        <w:t> </w:t>
      </w:r>
      <w:r>
        <w:rPr>
          <w:rStyle w:val="Strong"/>
          <w:rFonts w:ascii="Verdana" w:hAnsi="Verdana"/>
          <w:color w:val="333333"/>
          <w:sz w:val="23"/>
          <w:szCs w:val="23"/>
        </w:rPr>
        <w:t>font-family</w:t>
      </w:r>
      <w:r>
        <w:rPr>
          <w:rStyle w:val="apple-converted-space"/>
          <w:rFonts w:ascii="Verdana" w:hAnsi="Verdana"/>
          <w:color w:val="333333"/>
          <w:sz w:val="23"/>
          <w:szCs w:val="23"/>
        </w:rPr>
        <w:t> </w:t>
      </w:r>
      <w:r>
        <w:rPr>
          <w:rFonts w:ascii="Verdana" w:hAnsi="Verdana"/>
          <w:color w:val="333333"/>
          <w:sz w:val="23"/>
          <w:szCs w:val="23"/>
        </w:rPr>
        <w:t>property for text fonts</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CSS</w:t>
      </w:r>
      <w:r>
        <w:rPr>
          <w:rStyle w:val="apple-converted-space"/>
          <w:rFonts w:ascii="Verdana" w:hAnsi="Verdana"/>
          <w:color w:val="333333"/>
          <w:sz w:val="23"/>
          <w:szCs w:val="23"/>
        </w:rPr>
        <w:t> </w:t>
      </w:r>
      <w:r>
        <w:rPr>
          <w:rStyle w:val="Strong"/>
          <w:rFonts w:ascii="Verdana" w:hAnsi="Verdana"/>
          <w:color w:val="333333"/>
          <w:sz w:val="23"/>
          <w:szCs w:val="23"/>
        </w:rPr>
        <w:t>font-size</w:t>
      </w:r>
      <w:r>
        <w:rPr>
          <w:rStyle w:val="apple-converted-space"/>
          <w:rFonts w:ascii="Verdana" w:hAnsi="Verdana"/>
          <w:color w:val="333333"/>
          <w:sz w:val="23"/>
          <w:szCs w:val="23"/>
        </w:rPr>
        <w:t> </w:t>
      </w:r>
      <w:r>
        <w:rPr>
          <w:rFonts w:ascii="Verdana" w:hAnsi="Verdana"/>
          <w:color w:val="333333"/>
          <w:sz w:val="23"/>
          <w:szCs w:val="23"/>
        </w:rPr>
        <w:t>property for text sizes</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CSS</w:t>
      </w:r>
      <w:r>
        <w:rPr>
          <w:rStyle w:val="apple-converted-space"/>
          <w:rFonts w:ascii="Verdana" w:hAnsi="Verdana"/>
          <w:color w:val="333333"/>
          <w:sz w:val="23"/>
          <w:szCs w:val="23"/>
        </w:rPr>
        <w:t> </w:t>
      </w:r>
      <w:r>
        <w:rPr>
          <w:rStyle w:val="Strong"/>
          <w:rFonts w:ascii="Verdana" w:hAnsi="Verdana"/>
          <w:color w:val="333333"/>
          <w:sz w:val="23"/>
          <w:szCs w:val="23"/>
        </w:rPr>
        <w:t>border</w:t>
      </w:r>
      <w:r>
        <w:rPr>
          <w:rStyle w:val="apple-converted-space"/>
          <w:rFonts w:ascii="Verdana" w:hAnsi="Verdana"/>
          <w:color w:val="333333"/>
          <w:sz w:val="23"/>
          <w:szCs w:val="23"/>
        </w:rPr>
        <w:t> </w:t>
      </w:r>
      <w:r>
        <w:rPr>
          <w:rFonts w:ascii="Verdana" w:hAnsi="Verdana"/>
          <w:color w:val="333333"/>
          <w:sz w:val="23"/>
          <w:szCs w:val="23"/>
        </w:rPr>
        <w:t>property for visible element borders</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CSS</w:t>
      </w:r>
      <w:r>
        <w:rPr>
          <w:rStyle w:val="apple-converted-space"/>
          <w:rFonts w:ascii="Verdana" w:hAnsi="Verdana"/>
          <w:color w:val="333333"/>
          <w:sz w:val="23"/>
          <w:szCs w:val="23"/>
        </w:rPr>
        <w:t> </w:t>
      </w:r>
      <w:r>
        <w:rPr>
          <w:rStyle w:val="Strong"/>
          <w:rFonts w:ascii="Verdana" w:hAnsi="Verdana"/>
          <w:color w:val="333333"/>
          <w:sz w:val="23"/>
          <w:szCs w:val="23"/>
        </w:rPr>
        <w:t>padding</w:t>
      </w:r>
      <w:r>
        <w:rPr>
          <w:rStyle w:val="apple-converted-space"/>
          <w:rFonts w:ascii="Verdana" w:hAnsi="Verdana"/>
          <w:color w:val="333333"/>
          <w:sz w:val="23"/>
          <w:szCs w:val="23"/>
        </w:rPr>
        <w:t> </w:t>
      </w:r>
      <w:r>
        <w:rPr>
          <w:rFonts w:ascii="Verdana" w:hAnsi="Verdana"/>
          <w:color w:val="333333"/>
          <w:sz w:val="23"/>
          <w:szCs w:val="23"/>
        </w:rPr>
        <w:t>property for space inside the border</w:t>
      </w:r>
    </w:p>
    <w:p w:rsidR="000611BC" w:rsidRDefault="000611BC" w:rsidP="000611BC">
      <w:pPr>
        <w:numPr>
          <w:ilvl w:val="0"/>
          <w:numId w:val="2"/>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CSS</w:t>
      </w:r>
      <w:r>
        <w:rPr>
          <w:rStyle w:val="apple-converted-space"/>
          <w:rFonts w:ascii="Verdana" w:hAnsi="Verdana"/>
          <w:color w:val="333333"/>
          <w:sz w:val="23"/>
          <w:szCs w:val="23"/>
        </w:rPr>
        <w:t> </w:t>
      </w:r>
      <w:r>
        <w:rPr>
          <w:rStyle w:val="Strong"/>
          <w:rFonts w:ascii="Verdana" w:hAnsi="Verdana"/>
          <w:color w:val="333333"/>
          <w:sz w:val="23"/>
          <w:szCs w:val="23"/>
        </w:rPr>
        <w:t>margin</w:t>
      </w:r>
      <w:r>
        <w:rPr>
          <w:rStyle w:val="apple-converted-space"/>
          <w:rFonts w:ascii="Verdana" w:hAnsi="Verdana"/>
          <w:color w:val="333333"/>
          <w:sz w:val="23"/>
          <w:szCs w:val="23"/>
        </w:rPr>
        <w:t> </w:t>
      </w:r>
      <w:r>
        <w:rPr>
          <w:rFonts w:ascii="Verdana" w:hAnsi="Verdana"/>
          <w:color w:val="333333"/>
          <w:sz w:val="23"/>
          <w:szCs w:val="23"/>
        </w:rPr>
        <w:t>property for space outside the border</w:t>
      </w:r>
    </w:p>
    <w:p w:rsidR="000611BC" w:rsidRPr="000611BC" w:rsidRDefault="000611BC"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r w:rsidRPr="000611BC">
        <w:rPr>
          <w:rFonts w:ascii="Arial" w:eastAsia="Times New Roman" w:hAnsi="Arial" w:cs="Arial"/>
          <w:color w:val="333333"/>
          <w:kern w:val="36"/>
          <w:sz w:val="54"/>
          <w:szCs w:val="54"/>
          <w:lang w:eastAsia="en-IN"/>
        </w:rPr>
        <w:t>HTML Links</w:t>
      </w:r>
    </w:p>
    <w:p w:rsidR="000611BC" w:rsidRPr="000611BC" w:rsidRDefault="00B76AAA" w:rsidP="000611BC">
      <w:pPr>
        <w:shd w:val="clear" w:color="auto" w:fill="FFFFFF"/>
        <w:spacing w:after="0" w:line="240" w:lineRule="auto"/>
        <w:rPr>
          <w:rFonts w:ascii="Verdana" w:eastAsia="Times New Roman" w:hAnsi="Verdana" w:cs="Times New Roman"/>
          <w:color w:val="333333"/>
          <w:sz w:val="30"/>
          <w:szCs w:val="30"/>
          <w:lang w:eastAsia="en-IN"/>
        </w:rPr>
      </w:pPr>
      <w:hyperlink r:id="rId147" w:history="1">
        <w:r w:rsidR="000611BC" w:rsidRPr="000611BC">
          <w:rPr>
            <w:rFonts w:ascii="Verdana" w:eastAsia="Times New Roman" w:hAnsi="Verdana" w:cs="Times New Roman"/>
            <w:color w:val="8AC007"/>
            <w:sz w:val="30"/>
            <w:szCs w:val="30"/>
            <w:u w:val="single"/>
            <w:lang w:eastAsia="en-IN"/>
          </w:rPr>
          <w:t>« Previous</w:t>
        </w:r>
      </w:hyperlink>
    </w:p>
    <w:p w:rsidR="000611BC" w:rsidRPr="000611BC" w:rsidRDefault="00B76AAA" w:rsidP="000611BC">
      <w:pPr>
        <w:shd w:val="clear" w:color="auto" w:fill="FFFFFF"/>
        <w:spacing w:after="0" w:line="240" w:lineRule="auto"/>
        <w:jc w:val="right"/>
        <w:rPr>
          <w:rFonts w:ascii="Verdana" w:eastAsia="Times New Roman" w:hAnsi="Verdana" w:cs="Times New Roman"/>
          <w:color w:val="333333"/>
          <w:sz w:val="30"/>
          <w:szCs w:val="30"/>
          <w:lang w:eastAsia="en-IN"/>
        </w:rPr>
      </w:pPr>
      <w:hyperlink r:id="rId148" w:history="1">
        <w:r w:rsidR="000611BC" w:rsidRPr="000611BC">
          <w:rPr>
            <w:rFonts w:ascii="Verdana" w:eastAsia="Times New Roman" w:hAnsi="Verdana" w:cs="Times New Roman"/>
            <w:color w:val="8AC007"/>
            <w:sz w:val="30"/>
            <w:szCs w:val="30"/>
            <w:u w:val="single"/>
            <w:lang w:eastAsia="en-IN"/>
          </w:rPr>
          <w:t>Next Chapter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0" o:hralign="center" o:hrstd="t" o:hrnoshade="t" o:hr="t" fillcolor="#333" stroked="f"/>
        </w:pict>
      </w:r>
    </w:p>
    <w:p w:rsidR="000611BC" w:rsidRPr="000611BC" w:rsidRDefault="000611BC" w:rsidP="000611BC">
      <w:pPr>
        <w:shd w:val="clear" w:color="auto" w:fill="FFFFFF"/>
        <w:spacing w:before="150" w:after="150" w:line="240" w:lineRule="auto"/>
        <w:rPr>
          <w:rFonts w:ascii="Verdana" w:eastAsia="Times New Roman" w:hAnsi="Verdana" w:cs="Times New Roman"/>
          <w:color w:val="404040"/>
          <w:sz w:val="24"/>
          <w:szCs w:val="24"/>
          <w:lang w:eastAsia="en-IN"/>
        </w:rPr>
      </w:pPr>
      <w:r w:rsidRPr="000611BC">
        <w:rPr>
          <w:rFonts w:ascii="Verdana" w:eastAsia="Times New Roman" w:hAnsi="Verdana" w:cs="Times New Roman"/>
          <w:color w:val="404040"/>
          <w:sz w:val="24"/>
          <w:szCs w:val="24"/>
          <w:lang w:eastAsia="en-IN"/>
        </w:rPr>
        <w:t>Links are found in nearly all web pages. Links allow users to click their way from page to page.</w:t>
      </w:r>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Links - Hyperlinks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HTML links are hyperlinks.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 hyperlink is a text or an image you can click on, and jump to another document.</w:t>
      </w:r>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Links - Syntax</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In HTML, links are defined with the </w:t>
      </w:r>
      <w:r w:rsidRPr="000611BC">
        <w:rPr>
          <w:rFonts w:ascii="Verdana" w:eastAsia="Times New Roman" w:hAnsi="Verdana" w:cs="Times New Roman"/>
          <w:b/>
          <w:bCs/>
          <w:color w:val="333333"/>
          <w:sz w:val="23"/>
          <w:szCs w:val="23"/>
          <w:lang w:eastAsia="en-IN"/>
        </w:rPr>
        <w:t>&lt;a&gt;</w:t>
      </w:r>
      <w:r w:rsidRPr="000611BC">
        <w:rPr>
          <w:rFonts w:ascii="Verdana" w:eastAsia="Times New Roman" w:hAnsi="Verdana" w:cs="Times New Roman"/>
          <w:color w:val="333333"/>
          <w:sz w:val="23"/>
          <w:szCs w:val="23"/>
          <w:lang w:eastAsia="en-IN"/>
        </w:rPr>
        <w:t> tag:</w:t>
      </w:r>
    </w:p>
    <w:p w:rsidR="000611BC" w:rsidRPr="000611BC" w:rsidRDefault="000611BC" w:rsidP="000611BC">
      <w:pPr>
        <w:shd w:val="clear" w:color="auto" w:fill="FFFFFF"/>
        <w:spacing w:after="18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w:t>
      </w:r>
      <w:r w:rsidRPr="000611BC">
        <w:rPr>
          <w:rFonts w:ascii="Consolas" w:eastAsia="Times New Roman" w:hAnsi="Consolas" w:cs="Consolas"/>
          <w:i/>
          <w:iCs/>
          <w:color w:val="0000CD"/>
          <w:sz w:val="23"/>
          <w:szCs w:val="23"/>
          <w:lang w:eastAsia="en-IN"/>
        </w:rPr>
        <w:t>url</w:t>
      </w:r>
      <w:r w:rsidRPr="000611BC">
        <w:rPr>
          <w:rFonts w:ascii="Consolas" w:eastAsia="Times New Roman" w:hAnsi="Consolas" w:cs="Consolas"/>
          <w:color w:val="0000CD"/>
          <w:sz w:val="23"/>
          <w:szCs w:val="23"/>
          <w:lang w:eastAsia="en-IN"/>
        </w:rPr>
        <w:t>"</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i/>
          <w:iCs/>
          <w:color w:val="000000"/>
          <w:sz w:val="23"/>
          <w:szCs w:val="23"/>
          <w:lang w:eastAsia="en-IN"/>
        </w:rPr>
        <w:t>link text</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lastRenderedPageBreak/>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"http://www.w3schools.com/html/"</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Visit our HTML tutorial</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49"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w:t>
      </w:r>
      <w:r w:rsidRPr="000611BC">
        <w:rPr>
          <w:rFonts w:ascii="Verdana" w:eastAsia="Times New Roman" w:hAnsi="Verdana" w:cs="Times New Roman"/>
          <w:b/>
          <w:bCs/>
          <w:color w:val="333333"/>
          <w:sz w:val="23"/>
          <w:szCs w:val="23"/>
          <w:lang w:eastAsia="en-IN"/>
        </w:rPr>
        <w:t>href</w:t>
      </w:r>
      <w:r w:rsidRPr="000611BC">
        <w:rPr>
          <w:rFonts w:ascii="Verdana" w:eastAsia="Times New Roman" w:hAnsi="Verdana" w:cs="Times New Roman"/>
          <w:color w:val="333333"/>
          <w:sz w:val="23"/>
          <w:szCs w:val="23"/>
          <w:lang w:eastAsia="en-IN"/>
        </w:rPr>
        <w:t> attribute specifies the destination address (http://www.w3schools.com/html/)</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w:t>
      </w:r>
      <w:r w:rsidRPr="000611BC">
        <w:rPr>
          <w:rFonts w:ascii="Verdana" w:eastAsia="Times New Roman" w:hAnsi="Verdana" w:cs="Times New Roman"/>
          <w:b/>
          <w:bCs/>
          <w:color w:val="333333"/>
          <w:sz w:val="23"/>
          <w:szCs w:val="23"/>
          <w:lang w:eastAsia="en-IN"/>
        </w:rPr>
        <w:t>link text</w:t>
      </w:r>
      <w:r w:rsidRPr="000611BC">
        <w:rPr>
          <w:rFonts w:ascii="Verdana" w:eastAsia="Times New Roman" w:hAnsi="Verdana" w:cs="Times New Roman"/>
          <w:color w:val="333333"/>
          <w:sz w:val="23"/>
          <w:szCs w:val="23"/>
          <w:lang w:eastAsia="en-IN"/>
        </w:rPr>
        <w:t> is the visible part (Visit our HTML tutorial).</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Clicking on the link text, will send you to the specified address.</w:t>
      </w:r>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link text does not have to be text. It can be an HTML image or any other HTML element.</w:t>
            </w:r>
          </w:p>
        </w:tc>
      </w:tr>
    </w:tbl>
    <w:p w:rsidR="000611BC" w:rsidRPr="000611BC" w:rsidRDefault="000611BC" w:rsidP="000611BC">
      <w:pPr>
        <w:spacing w:after="0" w:line="240" w:lineRule="auto"/>
        <w:rPr>
          <w:rFonts w:ascii="Times New Roman" w:eastAsia="Times New Roman" w:hAnsi="Times New Roman" w:cs="Times New Roman"/>
          <w:vanish/>
          <w:sz w:val="24"/>
          <w:szCs w:val="24"/>
          <w:lang w:eastAsia="en-IN"/>
        </w:rPr>
      </w:pPr>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Without a trailing slash on subfolder addresses, you might generate two requests to the server. Many servers will automatically add a trailing slash to the address, and then create a new request.</w:t>
            </w:r>
          </w:p>
        </w:tc>
      </w:tr>
    </w:tbl>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Local Links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example above used an absolute URL (A full web address).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 local link (link to the same web site) is specified with a relative URL (without http://www....).</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"html_images.asp"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HTML Images</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50"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Links - Colors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When you move the mouse over a link, two things will normally happen:</w:t>
      </w:r>
    </w:p>
    <w:p w:rsidR="000611BC" w:rsidRPr="000611BC" w:rsidRDefault="000611BC" w:rsidP="000611BC">
      <w:pPr>
        <w:numPr>
          <w:ilvl w:val="0"/>
          <w:numId w:val="3"/>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mouse arrow will turn into a little hand</w:t>
      </w:r>
    </w:p>
    <w:p w:rsidR="000611BC" w:rsidRPr="000611BC" w:rsidRDefault="000611BC" w:rsidP="000611BC">
      <w:pPr>
        <w:numPr>
          <w:ilvl w:val="0"/>
          <w:numId w:val="3"/>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color of the link element will change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By default, a link will appear like this (in all browsers):</w:t>
      </w:r>
    </w:p>
    <w:p w:rsidR="000611BC" w:rsidRPr="000611BC" w:rsidRDefault="000611BC" w:rsidP="000611BC">
      <w:pPr>
        <w:numPr>
          <w:ilvl w:val="0"/>
          <w:numId w:val="4"/>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An unvisited link is underlined and blue</w:t>
      </w:r>
    </w:p>
    <w:p w:rsidR="000611BC" w:rsidRPr="000611BC" w:rsidRDefault="000611BC" w:rsidP="000611BC">
      <w:pPr>
        <w:numPr>
          <w:ilvl w:val="0"/>
          <w:numId w:val="4"/>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lastRenderedPageBreak/>
        <w:t>A visited link is underlined and purple</w:t>
      </w:r>
    </w:p>
    <w:p w:rsidR="000611BC" w:rsidRPr="000611BC" w:rsidRDefault="000611BC" w:rsidP="000611BC">
      <w:pPr>
        <w:numPr>
          <w:ilvl w:val="0"/>
          <w:numId w:val="4"/>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An active link is underlined and red</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You can change the default colors, by using styles:</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A52A2A"/>
          <w:sz w:val="23"/>
          <w:szCs w:val="23"/>
          <w:lang w:eastAsia="en-IN"/>
        </w:rPr>
        <w:t>&lt;style&gt;</w:t>
      </w:r>
      <w:r w:rsidRPr="000611BC">
        <w:rPr>
          <w:rFonts w:ascii="Consolas" w:eastAsia="Times New Roman" w:hAnsi="Consolas" w:cs="Consolas"/>
          <w:color w:val="A52A2A"/>
          <w:sz w:val="23"/>
          <w:szCs w:val="23"/>
          <w:lang w:eastAsia="en-IN"/>
        </w:rPr>
        <w:br/>
        <w:t>a:link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FF0000"/>
          <w:sz w:val="23"/>
          <w:szCs w:val="23"/>
          <w:lang w:eastAsia="en-IN"/>
        </w:rPr>
        <w:t>color:</w:t>
      </w:r>
      <w:r w:rsidRPr="000611BC">
        <w:rPr>
          <w:rFonts w:ascii="Consolas" w:eastAsia="Times New Roman" w:hAnsi="Consolas" w:cs="Consolas"/>
          <w:color w:val="0000CD"/>
          <w:sz w:val="23"/>
          <w:szCs w:val="23"/>
          <w:lang w:eastAsia="en-IN"/>
        </w:rPr>
        <w:t>green;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background-color:</w:t>
      </w:r>
      <w:r w:rsidRPr="000611BC">
        <w:rPr>
          <w:rFonts w:ascii="Consolas" w:eastAsia="Times New Roman" w:hAnsi="Consolas" w:cs="Consolas"/>
          <w:color w:val="0000CD"/>
          <w:sz w:val="23"/>
          <w:szCs w:val="23"/>
          <w:lang w:eastAsia="en-IN"/>
        </w:rPr>
        <w:t>transparent;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text-decoration:</w:t>
      </w:r>
      <w:r w:rsidRPr="000611BC">
        <w:rPr>
          <w:rFonts w:ascii="Consolas" w:eastAsia="Times New Roman" w:hAnsi="Consolas" w:cs="Consolas"/>
          <w:color w:val="0000CD"/>
          <w:sz w:val="23"/>
          <w:szCs w:val="23"/>
          <w:lang w:eastAsia="en-IN"/>
        </w:rPr>
        <w:t>none</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A52A2A"/>
          <w:sz w:val="23"/>
          <w:szCs w:val="23"/>
          <w:lang w:eastAsia="en-IN"/>
        </w:rPr>
        <w:t>a:visited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FF0000"/>
          <w:sz w:val="23"/>
          <w:szCs w:val="23"/>
          <w:lang w:eastAsia="en-IN"/>
        </w:rPr>
        <w:t>color:</w:t>
      </w:r>
      <w:r w:rsidRPr="000611BC">
        <w:rPr>
          <w:rFonts w:ascii="Consolas" w:eastAsia="Times New Roman" w:hAnsi="Consolas" w:cs="Consolas"/>
          <w:color w:val="0000CD"/>
          <w:sz w:val="23"/>
          <w:szCs w:val="23"/>
          <w:lang w:eastAsia="en-IN"/>
        </w:rPr>
        <w:t>pink;</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background-color:</w:t>
      </w:r>
      <w:r w:rsidRPr="000611BC">
        <w:rPr>
          <w:rFonts w:ascii="Consolas" w:eastAsia="Times New Roman" w:hAnsi="Consolas" w:cs="Consolas"/>
          <w:color w:val="0000CD"/>
          <w:sz w:val="23"/>
          <w:szCs w:val="23"/>
          <w:lang w:eastAsia="en-IN"/>
        </w:rPr>
        <w:t>transparent;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text-decoration:</w:t>
      </w:r>
      <w:r w:rsidRPr="000611BC">
        <w:rPr>
          <w:rFonts w:ascii="Consolas" w:eastAsia="Times New Roman" w:hAnsi="Consolas" w:cs="Consolas"/>
          <w:color w:val="0000CD"/>
          <w:sz w:val="23"/>
          <w:szCs w:val="23"/>
          <w:lang w:eastAsia="en-IN"/>
        </w:rPr>
        <w:t>none</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A52A2A"/>
          <w:sz w:val="23"/>
          <w:szCs w:val="23"/>
          <w:lang w:eastAsia="en-IN"/>
        </w:rPr>
        <w:t>a:hover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FF0000"/>
          <w:sz w:val="23"/>
          <w:szCs w:val="23"/>
          <w:lang w:eastAsia="en-IN"/>
        </w:rPr>
        <w:t>color:</w:t>
      </w:r>
      <w:r w:rsidRPr="000611BC">
        <w:rPr>
          <w:rFonts w:ascii="Consolas" w:eastAsia="Times New Roman" w:hAnsi="Consolas" w:cs="Consolas"/>
          <w:color w:val="0000CD"/>
          <w:sz w:val="23"/>
          <w:szCs w:val="23"/>
          <w:lang w:eastAsia="en-IN"/>
        </w:rPr>
        <w:t>red;</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background-color:</w:t>
      </w:r>
      <w:r w:rsidRPr="000611BC">
        <w:rPr>
          <w:rFonts w:ascii="Consolas" w:eastAsia="Times New Roman" w:hAnsi="Consolas" w:cs="Consolas"/>
          <w:color w:val="0000CD"/>
          <w:sz w:val="23"/>
          <w:szCs w:val="23"/>
          <w:lang w:eastAsia="en-IN"/>
        </w:rPr>
        <w:t>transparent;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text-decoration:</w:t>
      </w:r>
      <w:r w:rsidRPr="000611BC">
        <w:rPr>
          <w:rFonts w:ascii="Consolas" w:eastAsia="Times New Roman" w:hAnsi="Consolas" w:cs="Consolas"/>
          <w:color w:val="0000CD"/>
          <w:sz w:val="23"/>
          <w:szCs w:val="23"/>
          <w:lang w:eastAsia="en-IN"/>
        </w:rPr>
        <w:t>underline</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A52A2A"/>
          <w:sz w:val="23"/>
          <w:szCs w:val="23"/>
          <w:lang w:eastAsia="en-IN"/>
        </w:rPr>
        <w:t>a:active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FF0000"/>
          <w:sz w:val="23"/>
          <w:szCs w:val="23"/>
          <w:lang w:eastAsia="en-IN"/>
        </w:rPr>
        <w:t>color:</w:t>
      </w:r>
      <w:r w:rsidRPr="000611BC">
        <w:rPr>
          <w:rFonts w:ascii="Consolas" w:eastAsia="Times New Roman" w:hAnsi="Consolas" w:cs="Consolas"/>
          <w:color w:val="0000CD"/>
          <w:sz w:val="23"/>
          <w:szCs w:val="23"/>
          <w:lang w:eastAsia="en-IN"/>
        </w:rPr>
        <w:t>yellow;</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background-color:</w:t>
      </w:r>
      <w:r w:rsidRPr="000611BC">
        <w:rPr>
          <w:rFonts w:ascii="Consolas" w:eastAsia="Times New Roman" w:hAnsi="Consolas" w:cs="Consolas"/>
          <w:color w:val="0000CD"/>
          <w:sz w:val="23"/>
          <w:szCs w:val="23"/>
          <w:lang w:eastAsia="en-IN"/>
        </w:rPr>
        <w:t>transparent;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text-decoration:</w:t>
      </w:r>
      <w:r w:rsidRPr="000611BC">
        <w:rPr>
          <w:rFonts w:ascii="Consolas" w:eastAsia="Times New Roman" w:hAnsi="Consolas" w:cs="Consolas"/>
          <w:color w:val="0000CD"/>
          <w:sz w:val="23"/>
          <w:szCs w:val="23"/>
          <w:lang w:eastAsia="en-IN"/>
        </w:rPr>
        <w:t>underline</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A52A2A"/>
          <w:sz w:val="23"/>
          <w:szCs w:val="23"/>
          <w:lang w:eastAsia="en-IN"/>
        </w:rPr>
        <w:t>&lt;/style&gt;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51"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Links - The target Attribute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w:t>
      </w:r>
      <w:r w:rsidRPr="000611BC">
        <w:rPr>
          <w:rFonts w:ascii="Verdana" w:eastAsia="Times New Roman" w:hAnsi="Verdana" w:cs="Times New Roman"/>
          <w:b/>
          <w:bCs/>
          <w:color w:val="333333"/>
          <w:sz w:val="23"/>
          <w:szCs w:val="23"/>
          <w:lang w:eastAsia="en-IN"/>
        </w:rPr>
        <w:t>target</w:t>
      </w:r>
      <w:r w:rsidRPr="000611BC">
        <w:rPr>
          <w:rFonts w:ascii="Verdana" w:eastAsia="Times New Roman" w:hAnsi="Verdana" w:cs="Times New Roman"/>
          <w:color w:val="333333"/>
          <w:sz w:val="23"/>
          <w:szCs w:val="23"/>
          <w:lang w:eastAsia="en-IN"/>
        </w:rPr>
        <w:t> attribute specifies where to open the linked document.</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This example will open the linked document in a new browser window or in a new tab:</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"http://www.w3schools.com/"</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target=</w:t>
      </w:r>
      <w:r w:rsidRPr="000611BC">
        <w:rPr>
          <w:rFonts w:ascii="Consolas" w:eastAsia="Times New Roman" w:hAnsi="Consolas" w:cs="Consolas"/>
          <w:color w:val="0000CD"/>
          <w:sz w:val="23"/>
          <w:szCs w:val="23"/>
          <w:lang w:eastAsia="en-IN"/>
        </w:rPr>
        <w:t>"_blank"</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Visit W3Schools!</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52"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tbl>
      <w:tblPr>
        <w:tblW w:w="1332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55"/>
        <w:gridCol w:w="10665"/>
      </w:tblGrid>
      <w:tr w:rsidR="000611BC" w:rsidRPr="000611BC" w:rsidTr="000611BC">
        <w:tc>
          <w:tcPr>
            <w:tcW w:w="2655" w:type="dxa"/>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t>Target Value</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t>Description</w:t>
            </w:r>
          </w:p>
        </w:tc>
      </w:tr>
      <w:tr w:rsidR="000611BC" w:rsidRP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_blank</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Opens the linked document in a new window or tab</w:t>
            </w:r>
          </w:p>
        </w:tc>
      </w:tr>
      <w:tr w:rsidR="000611BC" w:rsidRP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_self</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Opens the linked document in the same frame as it was clicked (this is default)</w:t>
            </w:r>
          </w:p>
        </w:tc>
      </w:tr>
      <w:tr w:rsidR="000611BC" w:rsidRP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_parent</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Opens the linked document in the parent frame</w:t>
            </w:r>
          </w:p>
        </w:tc>
      </w:tr>
      <w:tr w:rsidR="000611BC" w:rsidRP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_top</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Opens the linked document in the full body of the window</w:t>
            </w:r>
          </w:p>
        </w:tc>
      </w:tr>
      <w:tr w:rsidR="000611BC" w:rsidRP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i/>
                <w:iCs/>
                <w:color w:val="333333"/>
                <w:sz w:val="23"/>
                <w:szCs w:val="23"/>
                <w:lang w:eastAsia="en-IN"/>
              </w:rPr>
              <w:lastRenderedPageBreak/>
              <w:t>framename</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Opens the linked document in a named frame</w:t>
            </w:r>
          </w:p>
        </w:tc>
      </w:tr>
    </w:tbl>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If your webpage is locked in a frame, you can use target="_top" to break out of the frame:</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"http://www.w3schools.com/html/"</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target=</w:t>
      </w:r>
      <w:r w:rsidRPr="000611BC">
        <w:rPr>
          <w:rFonts w:ascii="Consolas" w:eastAsia="Times New Roman" w:hAnsi="Consolas" w:cs="Consolas"/>
          <w:color w:val="0000CD"/>
          <w:sz w:val="23"/>
          <w:szCs w:val="23"/>
          <w:lang w:eastAsia="en-IN"/>
        </w:rPr>
        <w:t>"_top"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HTML5 tutorial!</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53"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Links - Image as Link</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It is common to use images as links:</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"default.asp"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"smiley.gif"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"HTML tutorial"</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"width:42px;height:42px;border:0"</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54"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border:0 is added to prevent IE9 (and earlier) from displaying a border around the image.</w:t>
            </w:r>
          </w:p>
        </w:tc>
      </w:tr>
    </w:tbl>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Links - Create a Bookmark</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HTML bookmarks are used to allow readers to jump to specific parts of a Web page.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Bookmarks are practical if your website has long pages.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make a bookmark, you must first create the bookmark, and then add a link to it.</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When the link is clicked, the page will scroll to the location with the bookmark.</w: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Example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lastRenderedPageBreak/>
        <w:t>First, create a bookmark with the id attribute:</w:t>
      </w:r>
    </w:p>
    <w:p w:rsidR="000611BC" w:rsidRPr="000611BC" w:rsidRDefault="000611BC" w:rsidP="000611BC">
      <w:pPr>
        <w:shd w:val="clear" w:color="auto" w:fill="FFFFFF"/>
        <w:spacing w:after="18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h2</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id=</w:t>
      </w:r>
      <w:r w:rsidRPr="000611BC">
        <w:rPr>
          <w:rFonts w:ascii="Consolas" w:eastAsia="Times New Roman" w:hAnsi="Consolas" w:cs="Consolas"/>
          <w:color w:val="0000CD"/>
          <w:sz w:val="23"/>
          <w:szCs w:val="23"/>
          <w:lang w:eastAsia="en-IN"/>
        </w:rPr>
        <w:t>"tips"</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Useful Tips Section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/h2</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Then, add a link to the bookmark ("Useful Tips Section"), from within the same page:</w:t>
      </w:r>
    </w:p>
    <w:p w:rsidR="000611BC" w:rsidRPr="000611BC" w:rsidRDefault="000611BC" w:rsidP="000611BC">
      <w:pPr>
        <w:shd w:val="clear" w:color="auto" w:fill="FFFFFF"/>
        <w:spacing w:after="18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"#tips"</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Visit the Useful Tips Section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Or, add a link to the bookmark ("Useful Tips Section"), from another page:</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"html_tips.htm#tips"</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Visit the Useful Tips Section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55"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Chapter Summary</w:t>
      </w:r>
    </w:p>
    <w:p w:rsidR="000611BC" w:rsidRPr="000611BC" w:rsidRDefault="000611BC" w:rsidP="000611BC">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&lt;a&gt;</w:t>
      </w:r>
      <w:r w:rsidRPr="000611BC">
        <w:rPr>
          <w:rFonts w:ascii="Verdana" w:eastAsia="Times New Roman" w:hAnsi="Verdana" w:cs="Times New Roman"/>
          <w:color w:val="333333"/>
          <w:sz w:val="23"/>
          <w:szCs w:val="23"/>
          <w:lang w:eastAsia="en-IN"/>
        </w:rPr>
        <w:t> element to define a link</w:t>
      </w:r>
    </w:p>
    <w:p w:rsidR="000611BC" w:rsidRPr="000611BC" w:rsidRDefault="000611BC" w:rsidP="000611BC">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href</w:t>
      </w:r>
      <w:r w:rsidRPr="000611BC">
        <w:rPr>
          <w:rFonts w:ascii="Verdana" w:eastAsia="Times New Roman" w:hAnsi="Verdana" w:cs="Times New Roman"/>
          <w:color w:val="333333"/>
          <w:sz w:val="23"/>
          <w:szCs w:val="23"/>
          <w:lang w:eastAsia="en-IN"/>
        </w:rPr>
        <w:t> attribute to define the link address</w:t>
      </w:r>
    </w:p>
    <w:p w:rsidR="000611BC" w:rsidRPr="000611BC" w:rsidRDefault="000611BC" w:rsidP="000611BC">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target</w:t>
      </w:r>
      <w:r w:rsidRPr="000611BC">
        <w:rPr>
          <w:rFonts w:ascii="Verdana" w:eastAsia="Times New Roman" w:hAnsi="Verdana" w:cs="Times New Roman"/>
          <w:color w:val="333333"/>
          <w:sz w:val="23"/>
          <w:szCs w:val="23"/>
          <w:lang w:eastAsia="en-IN"/>
        </w:rPr>
        <w:t> attribute to define where to open the linked document</w:t>
      </w:r>
    </w:p>
    <w:p w:rsidR="000611BC" w:rsidRPr="000611BC" w:rsidRDefault="000611BC" w:rsidP="000611BC">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&lt;img&gt;</w:t>
      </w:r>
      <w:r w:rsidRPr="000611BC">
        <w:rPr>
          <w:rFonts w:ascii="Verdana" w:eastAsia="Times New Roman" w:hAnsi="Verdana" w:cs="Times New Roman"/>
          <w:color w:val="333333"/>
          <w:sz w:val="23"/>
          <w:szCs w:val="23"/>
          <w:lang w:eastAsia="en-IN"/>
        </w:rPr>
        <w:t> element (inside &lt;a&gt;) to use an image as a link</w:t>
      </w:r>
    </w:p>
    <w:p w:rsidR="000611BC" w:rsidRPr="000611BC" w:rsidRDefault="000611BC" w:rsidP="000611BC">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id</w:t>
      </w:r>
      <w:r w:rsidRPr="000611BC">
        <w:rPr>
          <w:rFonts w:ascii="Verdana" w:eastAsia="Times New Roman" w:hAnsi="Verdana" w:cs="Times New Roman"/>
          <w:color w:val="333333"/>
          <w:sz w:val="23"/>
          <w:szCs w:val="23"/>
          <w:lang w:eastAsia="en-IN"/>
        </w:rPr>
        <w:t> attribute (id="</w:t>
      </w:r>
      <w:r w:rsidRPr="000611BC">
        <w:rPr>
          <w:rFonts w:ascii="Verdana" w:eastAsia="Times New Roman" w:hAnsi="Verdana" w:cs="Times New Roman"/>
          <w:i/>
          <w:iCs/>
          <w:color w:val="333333"/>
          <w:sz w:val="23"/>
          <w:szCs w:val="23"/>
          <w:lang w:eastAsia="en-IN"/>
        </w:rPr>
        <w:t>value</w:t>
      </w:r>
      <w:r w:rsidRPr="000611BC">
        <w:rPr>
          <w:rFonts w:ascii="Verdana" w:eastAsia="Times New Roman" w:hAnsi="Verdana" w:cs="Times New Roman"/>
          <w:color w:val="333333"/>
          <w:sz w:val="23"/>
          <w:szCs w:val="23"/>
          <w:lang w:eastAsia="en-IN"/>
        </w:rPr>
        <w:t>") to define bookmarks in a page</w:t>
      </w:r>
    </w:p>
    <w:p w:rsidR="000611BC" w:rsidRPr="000611BC" w:rsidRDefault="000611BC" w:rsidP="000611BC">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href </w:t>
      </w:r>
      <w:r w:rsidRPr="000611BC">
        <w:rPr>
          <w:rFonts w:ascii="Verdana" w:eastAsia="Times New Roman" w:hAnsi="Verdana" w:cs="Times New Roman"/>
          <w:color w:val="333333"/>
          <w:sz w:val="23"/>
          <w:szCs w:val="23"/>
          <w:lang w:eastAsia="en-IN"/>
        </w:rPr>
        <w:t>attribute (href="#</w:t>
      </w:r>
      <w:r w:rsidRPr="000611BC">
        <w:rPr>
          <w:rFonts w:ascii="Verdana" w:eastAsia="Times New Roman" w:hAnsi="Verdana" w:cs="Times New Roman"/>
          <w:i/>
          <w:iCs/>
          <w:color w:val="333333"/>
          <w:sz w:val="23"/>
          <w:szCs w:val="23"/>
          <w:lang w:eastAsia="en-IN"/>
        </w:rPr>
        <w:t>value</w:t>
      </w:r>
      <w:r w:rsidRPr="000611BC">
        <w:rPr>
          <w:rFonts w:ascii="Verdana" w:eastAsia="Times New Roman" w:hAnsi="Verdana" w:cs="Times New Roman"/>
          <w:color w:val="333333"/>
          <w:sz w:val="23"/>
          <w:szCs w:val="23"/>
          <w:lang w:eastAsia="en-IN"/>
        </w:rPr>
        <w:t>") to link to the bookmark</w:t>
      </w:r>
    </w:p>
    <w:p w:rsidR="000611BC" w:rsidRPr="000611BC" w:rsidRDefault="000611BC"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r w:rsidRPr="000611BC">
        <w:rPr>
          <w:rFonts w:ascii="Arial" w:eastAsia="Times New Roman" w:hAnsi="Arial" w:cs="Arial"/>
          <w:color w:val="333333"/>
          <w:kern w:val="36"/>
          <w:sz w:val="54"/>
          <w:szCs w:val="54"/>
          <w:lang w:eastAsia="en-IN"/>
        </w:rPr>
        <w:t>HTML Images</w:t>
      </w:r>
    </w:p>
    <w:p w:rsidR="000611BC" w:rsidRPr="000611BC" w:rsidRDefault="00B76AAA" w:rsidP="000611BC">
      <w:pPr>
        <w:shd w:val="clear" w:color="auto" w:fill="FFFFFF"/>
        <w:spacing w:after="0" w:line="240" w:lineRule="auto"/>
        <w:rPr>
          <w:rFonts w:ascii="Verdana" w:eastAsia="Times New Roman" w:hAnsi="Verdana" w:cs="Times New Roman"/>
          <w:color w:val="333333"/>
          <w:sz w:val="30"/>
          <w:szCs w:val="30"/>
          <w:lang w:eastAsia="en-IN"/>
        </w:rPr>
      </w:pPr>
      <w:hyperlink r:id="rId156" w:history="1">
        <w:r w:rsidR="000611BC" w:rsidRPr="000611BC">
          <w:rPr>
            <w:rFonts w:ascii="Verdana" w:eastAsia="Times New Roman" w:hAnsi="Verdana" w:cs="Times New Roman"/>
            <w:color w:val="8AC007"/>
            <w:sz w:val="30"/>
            <w:szCs w:val="30"/>
            <w:u w:val="single"/>
            <w:lang w:eastAsia="en-IN"/>
          </w:rPr>
          <w:t>« Previous</w:t>
        </w:r>
      </w:hyperlink>
    </w:p>
    <w:p w:rsidR="000611BC" w:rsidRPr="000611BC" w:rsidRDefault="00B76AAA" w:rsidP="000611BC">
      <w:pPr>
        <w:shd w:val="clear" w:color="auto" w:fill="FFFFFF"/>
        <w:spacing w:after="0" w:line="240" w:lineRule="auto"/>
        <w:jc w:val="right"/>
        <w:rPr>
          <w:rFonts w:ascii="Verdana" w:eastAsia="Times New Roman" w:hAnsi="Verdana" w:cs="Times New Roman"/>
          <w:color w:val="333333"/>
          <w:sz w:val="30"/>
          <w:szCs w:val="30"/>
          <w:lang w:eastAsia="en-IN"/>
        </w:rPr>
      </w:pPr>
      <w:hyperlink r:id="rId157" w:history="1">
        <w:r w:rsidR="000611BC" w:rsidRPr="000611BC">
          <w:rPr>
            <w:rFonts w:ascii="Verdana" w:eastAsia="Times New Roman" w:hAnsi="Verdana" w:cs="Times New Roman"/>
            <w:color w:val="8AC007"/>
            <w:sz w:val="30"/>
            <w:szCs w:val="30"/>
            <w:u w:val="single"/>
            <w:lang w:eastAsia="en-IN"/>
          </w:rPr>
          <w:t>Next Chapter »</w:t>
        </w:r>
      </w:hyperlink>
    </w:p>
    <w:p w:rsidR="000611BC" w:rsidRPr="000611BC" w:rsidRDefault="000611BC" w:rsidP="000611BC">
      <w:pPr>
        <w:spacing w:after="0" w:line="240" w:lineRule="auto"/>
        <w:rPr>
          <w:rFonts w:ascii="Times New Roman" w:eastAsia="Times New Roman" w:hAnsi="Times New Roman" w:cs="Times New Roman"/>
          <w:sz w:val="24"/>
          <w:szCs w:val="24"/>
          <w:lang w:eastAsia="en-IN"/>
        </w:rPr>
      </w:pP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before="300" w:after="150" w:line="240" w:lineRule="auto"/>
        <w:jc w:val="center"/>
        <w:outlineLvl w:val="1"/>
        <w:rPr>
          <w:rFonts w:ascii="Arial" w:eastAsia="Times New Roman" w:hAnsi="Arial" w:cs="Arial"/>
          <w:color w:val="000000"/>
          <w:sz w:val="45"/>
          <w:szCs w:val="45"/>
          <w:lang w:eastAsia="en-IN"/>
        </w:rPr>
      </w:pPr>
      <w:r w:rsidRPr="000611BC">
        <w:rPr>
          <w:rFonts w:ascii="Arial" w:eastAsia="Times New Roman" w:hAnsi="Arial" w:cs="Arial"/>
          <w:color w:val="000000"/>
          <w:sz w:val="45"/>
          <w:szCs w:val="45"/>
          <w:lang w:eastAsia="en-IN"/>
        </w:rPr>
        <w:t>GIF Images</w:t>
      </w:r>
    </w:p>
    <w:p w:rsidR="000611BC" w:rsidRPr="000611BC" w:rsidRDefault="000611BC" w:rsidP="000611BC">
      <w:pPr>
        <w:shd w:val="clear" w:color="auto" w:fill="FFFFFF"/>
        <w:spacing w:after="150" w:line="276" w:lineRule="atLeast"/>
        <w:jc w:val="center"/>
        <w:rPr>
          <w:rFonts w:ascii="Verdana" w:eastAsia="Times New Roman" w:hAnsi="Verdana" w:cs="Times New Roman"/>
          <w:color w:val="000000"/>
          <w:sz w:val="23"/>
          <w:szCs w:val="23"/>
          <w:lang w:eastAsia="en-IN"/>
        </w:rPr>
      </w:pPr>
      <w:r>
        <w:rPr>
          <w:rFonts w:ascii="Verdana" w:eastAsia="Times New Roman" w:hAnsi="Verdana" w:cs="Times New Roman"/>
          <w:noProof/>
          <w:color w:val="000000"/>
          <w:sz w:val="23"/>
          <w:szCs w:val="23"/>
          <w:lang w:eastAsia="en-IN"/>
        </w:rPr>
        <w:drawing>
          <wp:inline distT="0" distB="0" distL="0" distR="0">
            <wp:extent cx="1216660" cy="1216660"/>
            <wp:effectExtent l="0" t="0" r="0" b="2540"/>
            <wp:docPr id="13" name="Picture 13" descr="http://www.w3schools.com/html/htm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w3schools.com/html/html5.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rsidR="000611BC" w:rsidRPr="000611BC" w:rsidRDefault="000611BC" w:rsidP="000611BC">
      <w:pPr>
        <w:shd w:val="clear" w:color="auto" w:fill="FFFFFF"/>
        <w:spacing w:before="300" w:after="150" w:line="240" w:lineRule="auto"/>
        <w:jc w:val="center"/>
        <w:outlineLvl w:val="1"/>
        <w:rPr>
          <w:rFonts w:ascii="Arial" w:eastAsia="Times New Roman" w:hAnsi="Arial" w:cs="Arial"/>
          <w:color w:val="000000"/>
          <w:sz w:val="45"/>
          <w:szCs w:val="45"/>
          <w:lang w:eastAsia="en-IN"/>
        </w:rPr>
      </w:pPr>
      <w:r w:rsidRPr="000611BC">
        <w:rPr>
          <w:rFonts w:ascii="Arial" w:eastAsia="Times New Roman" w:hAnsi="Arial" w:cs="Arial"/>
          <w:color w:val="000000"/>
          <w:sz w:val="45"/>
          <w:szCs w:val="45"/>
          <w:lang w:eastAsia="en-IN"/>
        </w:rPr>
        <w:lastRenderedPageBreak/>
        <w:t>JPG Images</w:t>
      </w:r>
    </w:p>
    <w:p w:rsidR="000611BC" w:rsidRPr="000611BC" w:rsidRDefault="000611BC" w:rsidP="000611BC">
      <w:pPr>
        <w:shd w:val="clear" w:color="auto" w:fill="FFFFFF"/>
        <w:spacing w:after="150" w:line="276" w:lineRule="atLeast"/>
        <w:jc w:val="center"/>
        <w:rPr>
          <w:rFonts w:ascii="Verdana" w:eastAsia="Times New Roman" w:hAnsi="Verdana" w:cs="Times New Roman"/>
          <w:color w:val="000000"/>
          <w:sz w:val="23"/>
          <w:szCs w:val="23"/>
          <w:lang w:eastAsia="en-IN"/>
        </w:rPr>
      </w:pPr>
      <w:r>
        <w:rPr>
          <w:rFonts w:ascii="Verdana" w:eastAsia="Times New Roman" w:hAnsi="Verdana" w:cs="Times New Roman"/>
          <w:noProof/>
          <w:color w:val="000000"/>
          <w:sz w:val="23"/>
          <w:szCs w:val="23"/>
          <w:lang w:eastAsia="en-IN"/>
        </w:rPr>
        <w:drawing>
          <wp:inline distT="0" distB="0" distL="0" distR="0">
            <wp:extent cx="2894330" cy="2170430"/>
            <wp:effectExtent l="0" t="0" r="1270" b="1270"/>
            <wp:docPr id="12" name="Picture 12" descr="Mounta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ountain View"/>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894330" cy="2170430"/>
                    </a:xfrm>
                    <a:prstGeom prst="rect">
                      <a:avLst/>
                    </a:prstGeom>
                    <a:noFill/>
                    <a:ln>
                      <a:noFill/>
                    </a:ln>
                  </pic:spPr>
                </pic:pic>
              </a:graphicData>
            </a:graphic>
          </wp:inline>
        </w:drawing>
      </w:r>
    </w:p>
    <w:p w:rsidR="000611BC" w:rsidRPr="000611BC" w:rsidRDefault="000611BC" w:rsidP="000611BC">
      <w:pPr>
        <w:shd w:val="clear" w:color="auto" w:fill="FFFFFF"/>
        <w:spacing w:before="300" w:after="150" w:line="240" w:lineRule="auto"/>
        <w:jc w:val="center"/>
        <w:outlineLvl w:val="1"/>
        <w:rPr>
          <w:rFonts w:ascii="Arial" w:eastAsia="Times New Roman" w:hAnsi="Arial" w:cs="Arial"/>
          <w:color w:val="000000"/>
          <w:sz w:val="45"/>
          <w:szCs w:val="45"/>
          <w:lang w:eastAsia="en-IN"/>
        </w:rPr>
      </w:pPr>
      <w:r w:rsidRPr="000611BC">
        <w:rPr>
          <w:rFonts w:ascii="Arial" w:eastAsia="Times New Roman" w:hAnsi="Arial" w:cs="Arial"/>
          <w:color w:val="000000"/>
          <w:sz w:val="45"/>
          <w:szCs w:val="45"/>
          <w:lang w:eastAsia="en-IN"/>
        </w:rPr>
        <w:t>PNG Images</w:t>
      </w:r>
    </w:p>
    <w:p w:rsidR="000611BC" w:rsidRPr="000611BC" w:rsidRDefault="000611BC" w:rsidP="000611BC">
      <w:pPr>
        <w:shd w:val="clear" w:color="auto" w:fill="FFFFFF"/>
        <w:spacing w:after="150" w:line="276" w:lineRule="atLeast"/>
        <w:jc w:val="center"/>
        <w:rPr>
          <w:rFonts w:ascii="Verdana" w:eastAsia="Times New Roman" w:hAnsi="Verdana" w:cs="Times New Roman"/>
          <w:color w:val="000000"/>
          <w:sz w:val="23"/>
          <w:szCs w:val="23"/>
          <w:lang w:eastAsia="en-IN"/>
        </w:rPr>
      </w:pPr>
      <w:r>
        <w:rPr>
          <w:rFonts w:ascii="Verdana" w:eastAsia="Times New Roman" w:hAnsi="Verdana" w:cs="Times New Roman"/>
          <w:noProof/>
          <w:color w:val="000000"/>
          <w:sz w:val="23"/>
          <w:szCs w:val="23"/>
          <w:lang w:eastAsia="en-IN"/>
        </w:rPr>
        <w:drawing>
          <wp:inline distT="0" distB="0" distL="0" distR="0">
            <wp:extent cx="1621790" cy="2242185"/>
            <wp:effectExtent l="0" t="0" r="0" b="5715"/>
            <wp:docPr id="11" name="Picture 1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raph"/>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621790" cy="2242185"/>
                    </a:xfrm>
                    <a:prstGeom prst="rect">
                      <a:avLst/>
                    </a:prstGeom>
                    <a:noFill/>
                    <a:ln>
                      <a:noFill/>
                    </a:ln>
                  </pic:spPr>
                </pic:pic>
              </a:graphicData>
            </a:graphic>
          </wp:inline>
        </w:drawing>
      </w:r>
    </w:p>
    <w:p w:rsidR="000611BC" w:rsidRPr="000611BC" w:rsidRDefault="000611BC" w:rsidP="000611BC">
      <w:pPr>
        <w:shd w:val="clear" w:color="auto" w:fill="F1F1F1"/>
        <w:spacing w:after="0" w:line="276" w:lineRule="atLeast"/>
        <w:rPr>
          <w:rFonts w:ascii="Verdana" w:eastAsia="Times New Roman" w:hAnsi="Verdana" w:cs="Times New Roman"/>
          <w:color w:val="000000"/>
          <w:sz w:val="23"/>
          <w:szCs w:val="23"/>
          <w:lang w:eastAsia="en-IN"/>
        </w:rPr>
      </w:pP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!DOCTYPE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html</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html</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body</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h2</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Spectacular Mountain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/h2</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"pic_mountain.jpg"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"Mountain View"</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"width:304px;height:228px;"</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/body</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/html</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61"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Always specify the width and height of an image. If width and height are not specified, the page will flicker while the image loads.</w:t>
            </w:r>
          </w:p>
        </w:tc>
      </w:tr>
    </w:tbl>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54"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Images Syntax</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In HTML, images are defined with the </w:t>
      </w:r>
      <w:r w:rsidRPr="000611BC">
        <w:rPr>
          <w:rFonts w:ascii="Verdana" w:eastAsia="Times New Roman" w:hAnsi="Verdana" w:cs="Times New Roman"/>
          <w:b/>
          <w:bCs/>
          <w:color w:val="333333"/>
          <w:sz w:val="23"/>
          <w:szCs w:val="23"/>
          <w:lang w:eastAsia="en-IN"/>
        </w:rPr>
        <w:t>&lt;img&gt;</w:t>
      </w:r>
      <w:r w:rsidRPr="000611BC">
        <w:rPr>
          <w:rFonts w:ascii="Verdana" w:eastAsia="Times New Roman" w:hAnsi="Verdana" w:cs="Times New Roman"/>
          <w:color w:val="333333"/>
          <w:sz w:val="23"/>
          <w:szCs w:val="23"/>
          <w:lang w:eastAsia="en-IN"/>
        </w:rPr>
        <w:t> tag.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&lt;img&gt; tag is empty, it contains attributes only, and does not have a closing tag.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src attribute specifies the URL (web address) of the image:</w:t>
      </w:r>
    </w:p>
    <w:p w:rsidR="000611BC" w:rsidRPr="000611BC" w:rsidRDefault="000611BC" w:rsidP="000611BC">
      <w:pPr>
        <w:shd w:val="clear" w:color="auto" w:fill="FFFFFF"/>
        <w:spacing w:after="18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w:t>
      </w:r>
      <w:r w:rsidRPr="000611BC">
        <w:rPr>
          <w:rFonts w:ascii="Consolas" w:eastAsia="Times New Roman" w:hAnsi="Consolas" w:cs="Consolas"/>
          <w:i/>
          <w:iCs/>
          <w:color w:val="0000CD"/>
          <w:sz w:val="23"/>
          <w:szCs w:val="23"/>
          <w:lang w:eastAsia="en-IN"/>
        </w:rPr>
        <w:t>url</w:t>
      </w:r>
      <w:r w:rsidRPr="000611BC">
        <w:rPr>
          <w:rFonts w:ascii="Consolas" w:eastAsia="Times New Roman" w:hAnsi="Consolas" w:cs="Consolas"/>
          <w:color w:val="0000CD"/>
          <w:sz w:val="23"/>
          <w:szCs w:val="23"/>
          <w:lang w:eastAsia="en-IN"/>
        </w:rPr>
        <w: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w:t>
      </w:r>
      <w:r w:rsidRPr="000611BC">
        <w:rPr>
          <w:rFonts w:ascii="Consolas" w:eastAsia="Times New Roman" w:hAnsi="Consolas" w:cs="Consolas"/>
          <w:i/>
          <w:iCs/>
          <w:color w:val="0000CD"/>
          <w:sz w:val="23"/>
          <w:szCs w:val="23"/>
          <w:lang w:eastAsia="en-IN"/>
        </w:rPr>
        <w:t>some_text</w:t>
      </w:r>
      <w:r w:rsidRPr="000611BC">
        <w:rPr>
          <w:rFonts w:ascii="Consolas" w:eastAsia="Times New Roman" w:hAnsi="Consolas" w:cs="Consolas"/>
          <w:color w:val="0000CD"/>
          <w:sz w:val="23"/>
          <w:szCs w:val="23"/>
          <w:lang w:eastAsia="en-IN"/>
        </w:rPr>
        <w:t>"</w:t>
      </w:r>
      <w:r w:rsidRPr="000611BC">
        <w:rPr>
          <w:rFonts w:ascii="Consolas" w:eastAsia="Times New Roman" w:hAnsi="Consolas" w:cs="Consolas"/>
          <w:color w:val="0000FF"/>
          <w:sz w:val="23"/>
          <w:szCs w:val="23"/>
          <w:lang w:eastAsia="en-IN"/>
        </w:rPr>
        <w:t>&gt;</w:t>
      </w:r>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The alt Attribute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alt attribute specifies an alternate text for an image, if the image cannot be displayed.</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alt attribute provides alternative information for an image if a user for some reason cannot view it (because of slow connection, an error in the src attribute, or if the user uses a screen reader).</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If a browser cannot find an image, it will display the alt text: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"wrongname.gif"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"HTML5 Icon"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"width:128px;height:128px;"</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62"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alt attribute is required. A web page will not validate correctly without it.</w:t>
      </w:r>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Screen Readers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 screen reader is a software programs that can read what is displayed on a screen.</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Screen readers are useful to people who are blind, visually impaired, or learning disabled.</w:t>
      </w:r>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Screen readers can read the </w:t>
            </w:r>
            <w:r w:rsidRPr="000611BC">
              <w:rPr>
                <w:rFonts w:ascii="Verdana" w:eastAsia="Times New Roman" w:hAnsi="Verdana" w:cs="Times New Roman"/>
                <w:b/>
                <w:bCs/>
                <w:color w:val="333333"/>
                <w:sz w:val="23"/>
                <w:szCs w:val="23"/>
                <w:lang w:eastAsia="en-IN"/>
              </w:rPr>
              <w:t>alt</w:t>
            </w:r>
            <w:r w:rsidRPr="000611BC">
              <w:rPr>
                <w:rFonts w:ascii="Verdana" w:eastAsia="Times New Roman" w:hAnsi="Verdana" w:cs="Times New Roman"/>
                <w:color w:val="333333"/>
                <w:sz w:val="23"/>
                <w:szCs w:val="23"/>
                <w:lang w:eastAsia="en-IN"/>
              </w:rPr>
              <w:t> attribute.</w:t>
            </w:r>
          </w:p>
        </w:tc>
      </w:tr>
    </w:tbl>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57"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Image Size - Width and Height</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You can use the </w:t>
      </w:r>
      <w:r w:rsidRPr="000611BC">
        <w:rPr>
          <w:rFonts w:ascii="Verdana" w:eastAsia="Times New Roman" w:hAnsi="Verdana" w:cs="Times New Roman"/>
          <w:b/>
          <w:bCs/>
          <w:color w:val="333333"/>
          <w:sz w:val="23"/>
          <w:szCs w:val="23"/>
          <w:lang w:eastAsia="en-IN"/>
        </w:rPr>
        <w:t>style</w:t>
      </w:r>
      <w:r w:rsidRPr="000611BC">
        <w:rPr>
          <w:rFonts w:ascii="Verdana" w:eastAsia="Times New Roman" w:hAnsi="Verdana" w:cs="Times New Roman"/>
          <w:color w:val="333333"/>
          <w:sz w:val="23"/>
          <w:szCs w:val="23"/>
          <w:lang w:eastAsia="en-IN"/>
        </w:rPr>
        <w:t> attribute to specify the width and height of an image.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values are specified in pixels (use px after the value):</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"html5.gif"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"HTML5 Icon"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"width:128px;height:128px;"</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63"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Alternatively, you can use </w:t>
      </w:r>
      <w:r w:rsidRPr="000611BC">
        <w:rPr>
          <w:rFonts w:ascii="Verdana" w:eastAsia="Times New Roman" w:hAnsi="Verdana" w:cs="Times New Roman"/>
          <w:b/>
          <w:bCs/>
          <w:color w:val="333333"/>
          <w:sz w:val="23"/>
          <w:szCs w:val="23"/>
          <w:lang w:eastAsia="en-IN"/>
        </w:rPr>
        <w:t>width</w:t>
      </w:r>
      <w:r w:rsidRPr="000611BC">
        <w:rPr>
          <w:rFonts w:ascii="Verdana" w:eastAsia="Times New Roman" w:hAnsi="Verdana" w:cs="Times New Roman"/>
          <w:color w:val="333333"/>
          <w:sz w:val="23"/>
          <w:szCs w:val="23"/>
          <w:lang w:eastAsia="en-IN"/>
        </w:rPr>
        <w:t> and </w:t>
      </w:r>
      <w:r w:rsidRPr="000611BC">
        <w:rPr>
          <w:rFonts w:ascii="Verdana" w:eastAsia="Times New Roman" w:hAnsi="Verdana" w:cs="Times New Roman"/>
          <w:b/>
          <w:bCs/>
          <w:color w:val="333333"/>
          <w:sz w:val="23"/>
          <w:szCs w:val="23"/>
          <w:lang w:eastAsia="en-IN"/>
        </w:rPr>
        <w:t>height</w:t>
      </w:r>
      <w:r w:rsidRPr="000611BC">
        <w:rPr>
          <w:rFonts w:ascii="Verdana" w:eastAsia="Times New Roman" w:hAnsi="Verdana" w:cs="Times New Roman"/>
          <w:color w:val="333333"/>
          <w:sz w:val="23"/>
          <w:szCs w:val="23"/>
          <w:lang w:eastAsia="en-IN"/>
        </w:rPr>
        <w:t> attributes. Here, the values are specified in pixels by default: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"html5.gif"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"HTML5 Icon"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width=</w:t>
      </w:r>
      <w:r w:rsidRPr="000611BC">
        <w:rPr>
          <w:rFonts w:ascii="Consolas" w:eastAsia="Times New Roman" w:hAnsi="Consolas" w:cs="Consolas"/>
          <w:color w:val="0000CD"/>
          <w:sz w:val="23"/>
          <w:szCs w:val="23"/>
          <w:lang w:eastAsia="en-IN"/>
        </w:rPr>
        <w:t>"128"</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height=</w:t>
      </w:r>
      <w:r w:rsidRPr="000611BC">
        <w:rPr>
          <w:rFonts w:ascii="Consolas" w:eastAsia="Times New Roman" w:hAnsi="Consolas" w:cs="Consolas"/>
          <w:color w:val="0000CD"/>
          <w:sz w:val="23"/>
          <w:szCs w:val="23"/>
          <w:lang w:eastAsia="en-IN"/>
        </w:rPr>
        <w:t>"128"</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64"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Width and Height or Style?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Both the width, height, and style attributes are valid in the latest HTML5 standard.</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We suggest you use the style attribute. It prevents styles sheets from changing the original size of images:</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!DOCTYPE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html</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html</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head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style</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img { </w:t>
      </w:r>
      <w:r w:rsidRPr="000611BC">
        <w:rPr>
          <w:rFonts w:ascii="Consolas" w:eastAsia="Times New Roman" w:hAnsi="Consolas" w:cs="Consolas"/>
          <w:color w:val="000000"/>
          <w:sz w:val="23"/>
          <w:szCs w:val="23"/>
          <w:lang w:eastAsia="en-IN"/>
        </w:rPr>
        <w:br/>
        <w:t>    width:100%; </w:t>
      </w:r>
      <w:r w:rsidRPr="000611BC">
        <w:rPr>
          <w:rFonts w:ascii="Consolas" w:eastAsia="Times New Roman" w:hAnsi="Consolas" w:cs="Consolas"/>
          <w:color w:val="000000"/>
          <w:sz w:val="23"/>
          <w:szCs w:val="23"/>
          <w:lang w:eastAsia="en-IN"/>
        </w:rPr>
        <w:b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/style</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/head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body</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"html5.gif"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"HTML5 Icon"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"width:128px;height:128px;"</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lastRenderedPageBreak/>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"html5.gif"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"HTML5 Icon"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width=</w:t>
      </w:r>
      <w:r w:rsidRPr="000611BC">
        <w:rPr>
          <w:rFonts w:ascii="Consolas" w:eastAsia="Times New Roman" w:hAnsi="Consolas" w:cs="Consolas"/>
          <w:color w:val="0000CD"/>
          <w:sz w:val="23"/>
          <w:szCs w:val="23"/>
          <w:lang w:eastAsia="en-IN"/>
        </w:rPr>
        <w:t>"128"</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height=</w:t>
      </w:r>
      <w:r w:rsidRPr="000611BC">
        <w:rPr>
          <w:rFonts w:ascii="Consolas" w:eastAsia="Times New Roman" w:hAnsi="Consolas" w:cs="Consolas"/>
          <w:color w:val="0000CD"/>
          <w:sz w:val="23"/>
          <w:szCs w:val="23"/>
          <w:lang w:eastAsia="en-IN"/>
        </w:rPr>
        <w:t>"128"</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/body</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/html</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65"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Images in Another Folder</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If not specified, the browser expects to find the image in the same folder as the web page.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However, it is common to store images in a sub-folder. You must then include the folder name in the src attribute:</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"/images/html5.gif"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"HTML5 Icon"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"width:128px;height:128px;"</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66"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Images on Another Server</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Some web sites store their images on image servers.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Actually, you can access images from any web address in the world:</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"http://www.w3schools.com/images/w3schools_green.jpg"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"W3Schools.com"</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67"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1"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Animated Images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GIF standard allows animated images:</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lastRenderedPageBreak/>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"programming.gif"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"Computer Man"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"width:48px;height:48px;"</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68"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Note that the syntax of inserting animated images is no different from non-animated images.</w:t>
      </w:r>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Using an Image as a Link</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 To use an image as a link, simply nest the &lt;img&gt; tag inside the &lt;a&gt; tag:</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"default.asp"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"smiley.gif"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"HTML tutorial"</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"width:42px;height:42px;border:0;"</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69"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Add "border:0;" to prevent IE9 (and earlier) from displaying a border around the image.</w:t>
            </w:r>
          </w:p>
        </w:tc>
      </w:tr>
    </w:tbl>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Image Floating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CSS float property to let the image float.</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image can float to the right or to the left of a text: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"smiley.gif"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"Smiley face"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"float:right;width:42px;height:42px;"</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The image will float to the right of the text.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"smiley.gif"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"Smiley face"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"float:left;width:42px;height:42px;"</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The image will float to the left of the text.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lastRenderedPageBreak/>
        <w:br/>
      </w:r>
      <w:hyperlink r:id="rId170"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Image Maps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&lt;map&gt; tag to define an image-map. An image-map is an image with clickable areas.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name attribute of the &lt;map&gt; tag is associated with the &lt;img&gt;'s usemap attribute and creates a relationship between the image and the map.</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&lt;map&gt; tag contains a number of &lt;area&gt; tags, that defines the clickable areas in the image-map:</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img</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src=</w:t>
      </w:r>
      <w:r w:rsidRPr="000611BC">
        <w:rPr>
          <w:rFonts w:ascii="Consolas" w:eastAsia="Times New Roman" w:hAnsi="Consolas" w:cs="Consolas"/>
          <w:color w:val="0000CD"/>
          <w:sz w:val="23"/>
          <w:szCs w:val="23"/>
          <w:lang w:eastAsia="en-IN"/>
        </w:rPr>
        <w:t>"planets.gif"</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"Planets"</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usemap=</w:t>
      </w:r>
      <w:r w:rsidRPr="000611BC">
        <w:rPr>
          <w:rFonts w:ascii="Consolas" w:eastAsia="Times New Roman" w:hAnsi="Consolas" w:cs="Consolas"/>
          <w:color w:val="0000CD"/>
          <w:sz w:val="23"/>
          <w:szCs w:val="23"/>
          <w:lang w:eastAsia="en-IN"/>
        </w:rPr>
        <w:t>"#planetmap"</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"width:145px;height:126px;"</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map</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name=</w:t>
      </w:r>
      <w:r w:rsidRPr="000611BC">
        <w:rPr>
          <w:rFonts w:ascii="Consolas" w:eastAsia="Times New Roman" w:hAnsi="Consolas" w:cs="Consolas"/>
          <w:color w:val="0000CD"/>
          <w:sz w:val="23"/>
          <w:szCs w:val="23"/>
          <w:lang w:eastAsia="en-IN"/>
        </w:rPr>
        <w:t>"planetmap"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area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shape=</w:t>
      </w:r>
      <w:r w:rsidRPr="000611BC">
        <w:rPr>
          <w:rFonts w:ascii="Consolas" w:eastAsia="Times New Roman" w:hAnsi="Consolas" w:cs="Consolas"/>
          <w:color w:val="0000CD"/>
          <w:sz w:val="23"/>
          <w:szCs w:val="23"/>
          <w:lang w:eastAsia="en-IN"/>
        </w:rPr>
        <w:t>"rect"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coords=</w:t>
      </w:r>
      <w:r w:rsidRPr="000611BC">
        <w:rPr>
          <w:rFonts w:ascii="Consolas" w:eastAsia="Times New Roman" w:hAnsi="Consolas" w:cs="Consolas"/>
          <w:color w:val="0000CD"/>
          <w:sz w:val="23"/>
          <w:szCs w:val="23"/>
          <w:lang w:eastAsia="en-IN"/>
        </w:rPr>
        <w:t>"0,0,82,126"</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"Sun"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"sun.htm"</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area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shape=</w:t>
      </w:r>
      <w:r w:rsidRPr="000611BC">
        <w:rPr>
          <w:rFonts w:ascii="Consolas" w:eastAsia="Times New Roman" w:hAnsi="Consolas" w:cs="Consolas"/>
          <w:color w:val="0000CD"/>
          <w:sz w:val="23"/>
          <w:szCs w:val="23"/>
          <w:lang w:eastAsia="en-IN"/>
        </w:rPr>
        <w:t>"circle"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coords=</w:t>
      </w:r>
      <w:r w:rsidRPr="000611BC">
        <w:rPr>
          <w:rFonts w:ascii="Consolas" w:eastAsia="Times New Roman" w:hAnsi="Consolas" w:cs="Consolas"/>
          <w:color w:val="0000CD"/>
          <w:sz w:val="23"/>
          <w:szCs w:val="23"/>
          <w:lang w:eastAsia="en-IN"/>
        </w:rPr>
        <w:t>"90,58,3"</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"Mercury"</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"mercur.htm"</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area</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shape=</w:t>
      </w:r>
      <w:r w:rsidRPr="000611BC">
        <w:rPr>
          <w:rFonts w:ascii="Consolas" w:eastAsia="Times New Roman" w:hAnsi="Consolas" w:cs="Consolas"/>
          <w:color w:val="0000CD"/>
          <w:sz w:val="23"/>
          <w:szCs w:val="23"/>
          <w:lang w:eastAsia="en-IN"/>
        </w:rPr>
        <w:t>"circle"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coords=</w:t>
      </w:r>
      <w:r w:rsidRPr="000611BC">
        <w:rPr>
          <w:rFonts w:ascii="Consolas" w:eastAsia="Times New Roman" w:hAnsi="Consolas" w:cs="Consolas"/>
          <w:color w:val="0000CD"/>
          <w:sz w:val="23"/>
          <w:szCs w:val="23"/>
          <w:lang w:eastAsia="en-IN"/>
        </w:rPr>
        <w:t>"124,58,8"</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alt=</w:t>
      </w:r>
      <w:r w:rsidRPr="000611BC">
        <w:rPr>
          <w:rFonts w:ascii="Consolas" w:eastAsia="Times New Roman" w:hAnsi="Consolas" w:cs="Consolas"/>
          <w:color w:val="0000CD"/>
          <w:sz w:val="23"/>
          <w:szCs w:val="23"/>
          <w:lang w:eastAsia="en-IN"/>
        </w:rPr>
        <w:t>"Venus"</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href=</w:t>
      </w:r>
      <w:r w:rsidRPr="000611BC">
        <w:rPr>
          <w:rFonts w:ascii="Consolas" w:eastAsia="Times New Roman" w:hAnsi="Consolas" w:cs="Consolas"/>
          <w:color w:val="0000CD"/>
          <w:sz w:val="23"/>
          <w:szCs w:val="23"/>
          <w:lang w:eastAsia="en-IN"/>
        </w:rPr>
        <w:t>"venus.htm"</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/map</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71"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Chapter Summary</w:t>
      </w:r>
    </w:p>
    <w:p w:rsidR="000611BC" w:rsidRPr="000611BC" w:rsidRDefault="000611BC" w:rsidP="000611BC">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&lt;img&gt;</w:t>
      </w:r>
      <w:r w:rsidRPr="000611BC">
        <w:rPr>
          <w:rFonts w:ascii="Verdana" w:eastAsia="Times New Roman" w:hAnsi="Verdana" w:cs="Times New Roman"/>
          <w:color w:val="333333"/>
          <w:sz w:val="23"/>
          <w:szCs w:val="23"/>
          <w:lang w:eastAsia="en-IN"/>
        </w:rPr>
        <w:t> element to define an image</w:t>
      </w:r>
    </w:p>
    <w:p w:rsidR="000611BC" w:rsidRPr="000611BC" w:rsidRDefault="000611BC" w:rsidP="000611BC">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src</w:t>
      </w:r>
      <w:r w:rsidRPr="000611BC">
        <w:rPr>
          <w:rFonts w:ascii="Verdana" w:eastAsia="Times New Roman" w:hAnsi="Verdana" w:cs="Times New Roman"/>
          <w:color w:val="333333"/>
          <w:sz w:val="23"/>
          <w:szCs w:val="23"/>
          <w:lang w:eastAsia="en-IN"/>
        </w:rPr>
        <w:t> attribute to define the URL of the image</w:t>
      </w:r>
    </w:p>
    <w:p w:rsidR="000611BC" w:rsidRPr="000611BC" w:rsidRDefault="000611BC" w:rsidP="000611BC">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alt</w:t>
      </w:r>
      <w:r w:rsidRPr="000611BC">
        <w:rPr>
          <w:rFonts w:ascii="Verdana" w:eastAsia="Times New Roman" w:hAnsi="Verdana" w:cs="Times New Roman"/>
          <w:color w:val="333333"/>
          <w:sz w:val="23"/>
          <w:szCs w:val="23"/>
          <w:lang w:eastAsia="en-IN"/>
        </w:rPr>
        <w:t> attribute to define an alternate text for an image, if it cannot be displayed</w:t>
      </w:r>
    </w:p>
    <w:p w:rsidR="000611BC" w:rsidRPr="000611BC" w:rsidRDefault="000611BC" w:rsidP="000611BC">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width</w:t>
      </w:r>
      <w:r w:rsidRPr="000611BC">
        <w:rPr>
          <w:rFonts w:ascii="Verdana" w:eastAsia="Times New Roman" w:hAnsi="Verdana" w:cs="Times New Roman"/>
          <w:color w:val="333333"/>
          <w:sz w:val="23"/>
          <w:szCs w:val="23"/>
          <w:lang w:eastAsia="en-IN"/>
        </w:rPr>
        <w:t> and </w:t>
      </w:r>
      <w:r w:rsidRPr="000611BC">
        <w:rPr>
          <w:rFonts w:ascii="Verdana" w:eastAsia="Times New Roman" w:hAnsi="Verdana" w:cs="Times New Roman"/>
          <w:b/>
          <w:bCs/>
          <w:color w:val="333333"/>
          <w:sz w:val="23"/>
          <w:szCs w:val="23"/>
          <w:lang w:eastAsia="en-IN"/>
        </w:rPr>
        <w:t>height</w:t>
      </w:r>
      <w:r w:rsidRPr="000611BC">
        <w:rPr>
          <w:rFonts w:ascii="Verdana" w:eastAsia="Times New Roman" w:hAnsi="Verdana" w:cs="Times New Roman"/>
          <w:color w:val="333333"/>
          <w:sz w:val="23"/>
          <w:szCs w:val="23"/>
          <w:lang w:eastAsia="en-IN"/>
        </w:rPr>
        <w:t> attributes to define the size of the image</w:t>
      </w:r>
    </w:p>
    <w:p w:rsidR="000611BC" w:rsidRPr="000611BC" w:rsidRDefault="000611BC" w:rsidP="000611BC">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CSS </w:t>
      </w:r>
      <w:r w:rsidRPr="000611BC">
        <w:rPr>
          <w:rFonts w:ascii="Verdana" w:eastAsia="Times New Roman" w:hAnsi="Verdana" w:cs="Times New Roman"/>
          <w:b/>
          <w:bCs/>
          <w:color w:val="333333"/>
          <w:sz w:val="23"/>
          <w:szCs w:val="23"/>
          <w:lang w:eastAsia="en-IN"/>
        </w:rPr>
        <w:t>width</w:t>
      </w:r>
      <w:r w:rsidRPr="000611BC">
        <w:rPr>
          <w:rFonts w:ascii="Verdana" w:eastAsia="Times New Roman" w:hAnsi="Verdana" w:cs="Times New Roman"/>
          <w:color w:val="333333"/>
          <w:sz w:val="23"/>
          <w:szCs w:val="23"/>
          <w:lang w:eastAsia="en-IN"/>
        </w:rPr>
        <w:t> and </w:t>
      </w:r>
      <w:r w:rsidRPr="000611BC">
        <w:rPr>
          <w:rFonts w:ascii="Verdana" w:eastAsia="Times New Roman" w:hAnsi="Verdana" w:cs="Times New Roman"/>
          <w:b/>
          <w:bCs/>
          <w:color w:val="333333"/>
          <w:sz w:val="23"/>
          <w:szCs w:val="23"/>
          <w:lang w:eastAsia="en-IN"/>
        </w:rPr>
        <w:t>height</w:t>
      </w:r>
      <w:r w:rsidRPr="000611BC">
        <w:rPr>
          <w:rFonts w:ascii="Verdana" w:eastAsia="Times New Roman" w:hAnsi="Verdana" w:cs="Times New Roman"/>
          <w:color w:val="333333"/>
          <w:sz w:val="23"/>
          <w:szCs w:val="23"/>
          <w:lang w:eastAsia="en-IN"/>
        </w:rPr>
        <w:t> properties to define the size of the image (alternatively)</w:t>
      </w:r>
    </w:p>
    <w:p w:rsidR="000611BC" w:rsidRPr="000611BC" w:rsidRDefault="000611BC" w:rsidP="000611BC">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CSS </w:t>
      </w:r>
      <w:r w:rsidRPr="000611BC">
        <w:rPr>
          <w:rFonts w:ascii="Verdana" w:eastAsia="Times New Roman" w:hAnsi="Verdana" w:cs="Times New Roman"/>
          <w:b/>
          <w:bCs/>
          <w:color w:val="333333"/>
          <w:sz w:val="23"/>
          <w:szCs w:val="23"/>
          <w:lang w:eastAsia="en-IN"/>
        </w:rPr>
        <w:t>float</w:t>
      </w:r>
      <w:r w:rsidRPr="000611BC">
        <w:rPr>
          <w:rFonts w:ascii="Verdana" w:eastAsia="Times New Roman" w:hAnsi="Verdana" w:cs="Times New Roman"/>
          <w:color w:val="333333"/>
          <w:sz w:val="23"/>
          <w:szCs w:val="23"/>
          <w:lang w:eastAsia="en-IN"/>
        </w:rPr>
        <w:t> property to let the image float</w:t>
      </w:r>
    </w:p>
    <w:p w:rsidR="000611BC" w:rsidRPr="000611BC" w:rsidRDefault="000611BC" w:rsidP="000611BC">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&lt;map&gt;</w:t>
      </w:r>
      <w:r w:rsidRPr="000611BC">
        <w:rPr>
          <w:rFonts w:ascii="Verdana" w:eastAsia="Times New Roman" w:hAnsi="Verdana" w:cs="Times New Roman"/>
          <w:color w:val="333333"/>
          <w:sz w:val="23"/>
          <w:szCs w:val="23"/>
          <w:lang w:eastAsia="en-IN"/>
        </w:rPr>
        <w:t> element to define an image-map</w:t>
      </w:r>
    </w:p>
    <w:p w:rsidR="000611BC" w:rsidRPr="000611BC" w:rsidRDefault="000611BC" w:rsidP="000611BC">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&lt;area&gt;</w:t>
      </w:r>
      <w:r w:rsidRPr="000611BC">
        <w:rPr>
          <w:rFonts w:ascii="Verdana" w:eastAsia="Times New Roman" w:hAnsi="Verdana" w:cs="Times New Roman"/>
          <w:color w:val="333333"/>
          <w:sz w:val="23"/>
          <w:szCs w:val="23"/>
          <w:lang w:eastAsia="en-IN"/>
        </w:rPr>
        <w:t> element to define the clickable areas in the image-map</w:t>
      </w:r>
    </w:p>
    <w:p w:rsidR="000611BC" w:rsidRPr="000611BC" w:rsidRDefault="000611BC" w:rsidP="000611BC">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lastRenderedPageBreak/>
        <w:t>Use the HTML &lt;img&gt;'s element </w:t>
      </w:r>
      <w:r w:rsidRPr="000611BC">
        <w:rPr>
          <w:rFonts w:ascii="Verdana" w:eastAsia="Times New Roman" w:hAnsi="Verdana" w:cs="Times New Roman"/>
          <w:b/>
          <w:bCs/>
          <w:color w:val="333333"/>
          <w:sz w:val="23"/>
          <w:szCs w:val="23"/>
          <w:lang w:eastAsia="en-IN"/>
        </w:rPr>
        <w:t>usemap</w:t>
      </w:r>
      <w:r w:rsidRPr="000611BC">
        <w:rPr>
          <w:rFonts w:ascii="Verdana" w:eastAsia="Times New Roman" w:hAnsi="Verdana" w:cs="Times New Roman"/>
          <w:color w:val="333333"/>
          <w:sz w:val="23"/>
          <w:szCs w:val="23"/>
          <w:lang w:eastAsia="en-IN"/>
        </w:rPr>
        <w:t> attribute to point to an image-map</w:t>
      </w:r>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705"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14:anchorId="7FBDE3CD" wp14:editId="32D9372B">
                  <wp:extent cx="302260" cy="302260"/>
                  <wp:effectExtent l="0" t="0" r="2540" b="254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Loading images takes time. Large images can slow down your page. Use images carefully.</w:t>
            </w:r>
          </w:p>
        </w:tc>
      </w:tr>
    </w:tbl>
    <w:p w:rsidR="000611BC" w:rsidRPr="000611BC" w:rsidRDefault="000611BC" w:rsidP="000611BC">
      <w:pPr>
        <w:shd w:val="clear" w:color="auto" w:fill="FFFFFF"/>
        <w:spacing w:before="300" w:after="150" w:line="240" w:lineRule="auto"/>
        <w:outlineLvl w:val="0"/>
        <w:rPr>
          <w:rFonts w:ascii="Arial" w:eastAsia="Times New Roman" w:hAnsi="Arial" w:cs="Arial"/>
          <w:color w:val="333333"/>
          <w:kern w:val="36"/>
          <w:sz w:val="54"/>
          <w:szCs w:val="54"/>
          <w:lang w:eastAsia="en-IN"/>
        </w:rPr>
      </w:pPr>
      <w:r w:rsidRPr="000611BC">
        <w:rPr>
          <w:rFonts w:ascii="Arial" w:eastAsia="Times New Roman" w:hAnsi="Arial" w:cs="Arial"/>
          <w:color w:val="333333"/>
          <w:kern w:val="36"/>
          <w:sz w:val="54"/>
          <w:szCs w:val="54"/>
          <w:lang w:eastAsia="en-IN"/>
        </w:rPr>
        <w:t>HTML Tables</w:t>
      </w:r>
    </w:p>
    <w:p w:rsidR="000611BC" w:rsidRPr="000611BC" w:rsidRDefault="00B76AAA" w:rsidP="000611BC">
      <w:pPr>
        <w:shd w:val="clear" w:color="auto" w:fill="FFFFFF"/>
        <w:spacing w:after="0" w:line="240" w:lineRule="auto"/>
        <w:rPr>
          <w:rFonts w:ascii="Verdana" w:eastAsia="Times New Roman" w:hAnsi="Verdana" w:cs="Times New Roman"/>
          <w:color w:val="333333"/>
          <w:sz w:val="30"/>
          <w:szCs w:val="30"/>
          <w:lang w:eastAsia="en-IN"/>
        </w:rPr>
      </w:pPr>
      <w:hyperlink r:id="rId172" w:history="1">
        <w:r w:rsidR="000611BC" w:rsidRPr="000611BC">
          <w:rPr>
            <w:rFonts w:ascii="Verdana" w:eastAsia="Times New Roman" w:hAnsi="Verdana" w:cs="Times New Roman"/>
            <w:color w:val="8AC007"/>
            <w:sz w:val="30"/>
            <w:szCs w:val="30"/>
            <w:u w:val="single"/>
            <w:lang w:eastAsia="en-IN"/>
          </w:rPr>
          <w:t>« Previous</w:t>
        </w:r>
      </w:hyperlink>
    </w:p>
    <w:p w:rsidR="000611BC" w:rsidRPr="000611BC" w:rsidRDefault="00B76AAA" w:rsidP="000611BC">
      <w:pPr>
        <w:shd w:val="clear" w:color="auto" w:fill="FFFFFF"/>
        <w:spacing w:after="0" w:line="240" w:lineRule="auto"/>
        <w:jc w:val="right"/>
        <w:rPr>
          <w:rFonts w:ascii="Verdana" w:eastAsia="Times New Roman" w:hAnsi="Verdana" w:cs="Times New Roman"/>
          <w:color w:val="333333"/>
          <w:sz w:val="30"/>
          <w:szCs w:val="30"/>
          <w:lang w:eastAsia="en-IN"/>
        </w:rPr>
      </w:pPr>
      <w:hyperlink r:id="rId173" w:history="1">
        <w:r w:rsidR="000611BC" w:rsidRPr="000611BC">
          <w:rPr>
            <w:rFonts w:ascii="Verdana" w:eastAsia="Times New Roman" w:hAnsi="Verdana" w:cs="Times New Roman"/>
            <w:color w:val="8AC007"/>
            <w:sz w:val="30"/>
            <w:szCs w:val="30"/>
            <w:u w:val="single"/>
            <w:lang w:eastAsia="en-IN"/>
          </w:rPr>
          <w:t>Next Chapter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Table Example</w:t>
      </w:r>
    </w:p>
    <w:tbl>
      <w:tblPr>
        <w:tblW w:w="1332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36"/>
        <w:gridCol w:w="3936"/>
        <w:gridCol w:w="3836"/>
        <w:gridCol w:w="2512"/>
      </w:tblGrid>
      <w:tr w:rsidR="000611BC" w:rsidRP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t>Number</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t>First Name</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t>Last Name</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t>Points</w:t>
            </w:r>
          </w:p>
        </w:tc>
      </w:tr>
      <w:tr w:rsidR="000611BC" w:rsidRP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1</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Eve</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Jackson</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94</w:t>
            </w:r>
          </w:p>
        </w:tc>
      </w:tr>
      <w:tr w:rsidR="000611BC" w:rsidRP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John</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Doe</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80</w:t>
            </w:r>
          </w:p>
        </w:tc>
      </w:tr>
      <w:tr w:rsidR="000611BC" w:rsidRP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3</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Adam</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Johnson</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67</w:t>
            </w:r>
          </w:p>
        </w:tc>
      </w:tr>
      <w:tr w:rsidR="000611BC" w:rsidRP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4</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Jill</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Smith</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Pr="000611BC" w:rsidRDefault="000611BC" w:rsidP="000611BC">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50</w:t>
            </w:r>
          </w:p>
        </w:tc>
      </w:tr>
    </w:tbl>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Defining HTML Tables</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"width:100%"</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Jill</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Smith</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50</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Eve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Jackson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94</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lastRenderedPageBreak/>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74"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Example explained:</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Tables are defined with the </w:t>
      </w:r>
      <w:r w:rsidRPr="000611BC">
        <w:rPr>
          <w:rFonts w:ascii="Verdana" w:eastAsia="Times New Roman" w:hAnsi="Verdana" w:cs="Times New Roman"/>
          <w:b/>
          <w:bCs/>
          <w:color w:val="333333"/>
          <w:sz w:val="23"/>
          <w:szCs w:val="23"/>
          <w:lang w:eastAsia="en-IN"/>
        </w:rPr>
        <w:t>&lt;table&gt;</w:t>
      </w:r>
      <w:r w:rsidRPr="000611BC">
        <w:rPr>
          <w:rFonts w:ascii="Verdana" w:eastAsia="Times New Roman" w:hAnsi="Verdana" w:cs="Times New Roman"/>
          <w:color w:val="333333"/>
          <w:sz w:val="23"/>
          <w:szCs w:val="23"/>
          <w:lang w:eastAsia="en-IN"/>
        </w:rPr>
        <w:t> tag.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Tables are divided into </w:t>
      </w:r>
      <w:r w:rsidRPr="000611BC">
        <w:rPr>
          <w:rFonts w:ascii="Verdana" w:eastAsia="Times New Roman" w:hAnsi="Verdana" w:cs="Times New Roman"/>
          <w:b/>
          <w:bCs/>
          <w:color w:val="333333"/>
          <w:sz w:val="23"/>
          <w:szCs w:val="23"/>
          <w:lang w:eastAsia="en-IN"/>
        </w:rPr>
        <w:t>table rows</w:t>
      </w:r>
      <w:r w:rsidRPr="000611BC">
        <w:rPr>
          <w:rFonts w:ascii="Verdana" w:eastAsia="Times New Roman" w:hAnsi="Verdana" w:cs="Times New Roman"/>
          <w:color w:val="333333"/>
          <w:sz w:val="23"/>
          <w:szCs w:val="23"/>
          <w:lang w:eastAsia="en-IN"/>
        </w:rPr>
        <w:t> with the </w:t>
      </w:r>
      <w:r w:rsidRPr="000611BC">
        <w:rPr>
          <w:rFonts w:ascii="Verdana" w:eastAsia="Times New Roman" w:hAnsi="Verdana" w:cs="Times New Roman"/>
          <w:b/>
          <w:bCs/>
          <w:color w:val="333333"/>
          <w:sz w:val="23"/>
          <w:szCs w:val="23"/>
          <w:lang w:eastAsia="en-IN"/>
        </w:rPr>
        <w:t>&lt;tr&gt;</w:t>
      </w:r>
      <w:r w:rsidRPr="000611BC">
        <w:rPr>
          <w:rFonts w:ascii="Verdana" w:eastAsia="Times New Roman" w:hAnsi="Verdana" w:cs="Times New Roman"/>
          <w:color w:val="333333"/>
          <w:sz w:val="23"/>
          <w:szCs w:val="23"/>
          <w:lang w:eastAsia="en-IN"/>
        </w:rPr>
        <w:t> tag.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Table rows are divided into </w:t>
      </w:r>
      <w:r w:rsidRPr="000611BC">
        <w:rPr>
          <w:rFonts w:ascii="Verdana" w:eastAsia="Times New Roman" w:hAnsi="Verdana" w:cs="Times New Roman"/>
          <w:b/>
          <w:bCs/>
          <w:color w:val="333333"/>
          <w:sz w:val="23"/>
          <w:szCs w:val="23"/>
          <w:lang w:eastAsia="en-IN"/>
        </w:rPr>
        <w:t>table data</w:t>
      </w:r>
      <w:r w:rsidRPr="000611BC">
        <w:rPr>
          <w:rFonts w:ascii="Verdana" w:eastAsia="Times New Roman" w:hAnsi="Verdana" w:cs="Times New Roman"/>
          <w:color w:val="333333"/>
          <w:sz w:val="23"/>
          <w:szCs w:val="23"/>
          <w:lang w:eastAsia="en-IN"/>
        </w:rPr>
        <w:t> with the </w:t>
      </w:r>
      <w:r w:rsidRPr="000611BC">
        <w:rPr>
          <w:rFonts w:ascii="Verdana" w:eastAsia="Times New Roman" w:hAnsi="Verdana" w:cs="Times New Roman"/>
          <w:b/>
          <w:bCs/>
          <w:color w:val="333333"/>
          <w:sz w:val="23"/>
          <w:szCs w:val="23"/>
          <w:lang w:eastAsia="en-IN"/>
        </w:rPr>
        <w:t>&lt;td&gt;</w:t>
      </w:r>
      <w:r w:rsidRPr="000611BC">
        <w:rPr>
          <w:rFonts w:ascii="Verdana" w:eastAsia="Times New Roman" w:hAnsi="Verdana" w:cs="Times New Roman"/>
          <w:color w:val="333333"/>
          <w:sz w:val="23"/>
          <w:szCs w:val="23"/>
          <w:lang w:eastAsia="en-IN"/>
        </w:rPr>
        <w:t> tag.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 table row can also be divided into </w:t>
      </w:r>
      <w:r w:rsidRPr="000611BC">
        <w:rPr>
          <w:rFonts w:ascii="Verdana" w:eastAsia="Times New Roman" w:hAnsi="Verdana" w:cs="Times New Roman"/>
          <w:b/>
          <w:bCs/>
          <w:color w:val="333333"/>
          <w:sz w:val="23"/>
          <w:szCs w:val="23"/>
          <w:lang w:eastAsia="en-IN"/>
        </w:rPr>
        <w:t>table headings</w:t>
      </w:r>
      <w:r w:rsidRPr="000611BC">
        <w:rPr>
          <w:rFonts w:ascii="Verdana" w:eastAsia="Times New Roman" w:hAnsi="Verdana" w:cs="Times New Roman"/>
          <w:color w:val="333333"/>
          <w:sz w:val="23"/>
          <w:szCs w:val="23"/>
          <w:lang w:eastAsia="en-IN"/>
        </w:rPr>
        <w:t> with the </w:t>
      </w:r>
      <w:r w:rsidRPr="000611BC">
        <w:rPr>
          <w:rFonts w:ascii="Verdana" w:eastAsia="Times New Roman" w:hAnsi="Verdana" w:cs="Times New Roman"/>
          <w:b/>
          <w:bCs/>
          <w:color w:val="333333"/>
          <w:sz w:val="23"/>
          <w:szCs w:val="23"/>
          <w:lang w:eastAsia="en-IN"/>
        </w:rPr>
        <w:t>&lt;th&gt;</w:t>
      </w:r>
      <w:r w:rsidRPr="000611BC">
        <w:rPr>
          <w:rFonts w:ascii="Verdana" w:eastAsia="Times New Roman" w:hAnsi="Verdana" w:cs="Times New Roman"/>
          <w:color w:val="333333"/>
          <w:sz w:val="23"/>
          <w:szCs w:val="23"/>
          <w:lang w:eastAsia="en-IN"/>
        </w:rPr>
        <w:t> tag.</w:t>
      </w:r>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Table data &lt;td&gt; are the data containers of the table.</w:t>
            </w:r>
            <w:r w:rsidRPr="000611BC">
              <w:rPr>
                <w:rFonts w:ascii="Verdana" w:eastAsia="Times New Roman" w:hAnsi="Verdana" w:cs="Times New Roman"/>
                <w:color w:val="333333"/>
                <w:sz w:val="23"/>
                <w:szCs w:val="23"/>
                <w:lang w:eastAsia="en-IN"/>
              </w:rPr>
              <w:br/>
              <w:t>They can contain all sorts of HTML elements like text, images, lists, other tables, etc.</w:t>
            </w:r>
          </w:p>
        </w:tc>
      </w:tr>
    </w:tbl>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8"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An HTML Table with a Border Attribute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If you do not specify a border for the table, it will be displayed without borders.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 border can be added using the border attribute:</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border=</w:t>
      </w:r>
      <w:r w:rsidRPr="000611BC">
        <w:rPr>
          <w:rFonts w:ascii="Consolas" w:eastAsia="Times New Roman" w:hAnsi="Consolas" w:cs="Consolas"/>
          <w:color w:val="0000CD"/>
          <w:sz w:val="23"/>
          <w:szCs w:val="23"/>
          <w:lang w:eastAsia="en-IN"/>
        </w:rPr>
        <w:t>"1"</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"width:100%"</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Jill</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Smith</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50</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Eve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Jackson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94</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75"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border attribute is on its way out of the HTML standard! It is better to use CSS.</w:t>
            </w:r>
          </w:p>
        </w:tc>
      </w:tr>
    </w:tbl>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add borders, use the </w:t>
      </w:r>
      <w:r w:rsidRPr="000611BC">
        <w:rPr>
          <w:rFonts w:ascii="Verdana" w:eastAsia="Times New Roman" w:hAnsi="Verdana" w:cs="Times New Roman"/>
          <w:b/>
          <w:bCs/>
          <w:color w:val="333333"/>
          <w:sz w:val="23"/>
          <w:szCs w:val="23"/>
          <w:lang w:eastAsia="en-IN"/>
        </w:rPr>
        <w:t>CSS border</w:t>
      </w:r>
      <w:r w:rsidRPr="000611BC">
        <w:rPr>
          <w:rFonts w:ascii="Verdana" w:eastAsia="Times New Roman" w:hAnsi="Verdana" w:cs="Times New Roman"/>
          <w:color w:val="333333"/>
          <w:sz w:val="23"/>
          <w:szCs w:val="23"/>
          <w:lang w:eastAsia="en-IN"/>
        </w:rPr>
        <w:t> property:</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lastRenderedPageBreak/>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A52A2A"/>
          <w:sz w:val="23"/>
          <w:szCs w:val="23"/>
          <w:lang w:eastAsia="en-IN"/>
        </w:rPr>
        <w:t>table, th, td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border:</w:t>
      </w:r>
      <w:r w:rsidRPr="000611BC">
        <w:rPr>
          <w:rFonts w:ascii="Consolas" w:eastAsia="Times New Roman" w:hAnsi="Consolas" w:cs="Consolas"/>
          <w:color w:val="0000CD"/>
          <w:sz w:val="23"/>
          <w:szCs w:val="23"/>
          <w:lang w:eastAsia="en-IN"/>
        </w:rPr>
        <w:t> 1px solid black;</w:t>
      </w:r>
      <w:r w:rsidRPr="000611BC">
        <w:rPr>
          <w:rFonts w:ascii="Consolas" w:eastAsia="Times New Roman" w:hAnsi="Consolas" w:cs="Consolas"/>
          <w:color w:val="000000"/>
          <w:sz w:val="23"/>
          <w:szCs w:val="23"/>
          <w:lang w:eastAsia="en-IN"/>
        </w:rPr>
        <w:br/>
        <w: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76"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Remember to define borders for both the table and the table cells.</w:t>
      </w:r>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9"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An HTML Table with Collapsed Borders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If you want the borders to collapse into one border, add </w:t>
      </w:r>
      <w:r w:rsidRPr="000611BC">
        <w:rPr>
          <w:rFonts w:ascii="Verdana" w:eastAsia="Times New Roman" w:hAnsi="Verdana" w:cs="Times New Roman"/>
          <w:b/>
          <w:bCs/>
          <w:color w:val="333333"/>
          <w:sz w:val="23"/>
          <w:szCs w:val="23"/>
          <w:lang w:eastAsia="en-IN"/>
        </w:rPr>
        <w:t>CSS border-collapse</w:t>
      </w:r>
      <w:r w:rsidRPr="000611BC">
        <w:rPr>
          <w:rFonts w:ascii="Verdana" w:eastAsia="Times New Roman" w:hAnsi="Verdana" w:cs="Times New Roman"/>
          <w:color w:val="333333"/>
          <w:sz w:val="23"/>
          <w:szCs w:val="23"/>
          <w:lang w:eastAsia="en-IN"/>
        </w:rPr>
        <w: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A52A2A"/>
          <w:sz w:val="23"/>
          <w:szCs w:val="23"/>
          <w:lang w:eastAsia="en-IN"/>
        </w:rPr>
        <w:t>table, th, td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border:</w:t>
      </w:r>
      <w:r w:rsidRPr="000611BC">
        <w:rPr>
          <w:rFonts w:ascii="Consolas" w:eastAsia="Times New Roman" w:hAnsi="Consolas" w:cs="Consolas"/>
          <w:color w:val="0000CD"/>
          <w:sz w:val="23"/>
          <w:szCs w:val="23"/>
          <w:lang w:eastAsia="en-IN"/>
        </w:rPr>
        <w:t> 1px solid black;</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border-collapse:</w:t>
      </w:r>
      <w:r w:rsidRPr="000611BC">
        <w:rPr>
          <w:rFonts w:ascii="Consolas" w:eastAsia="Times New Roman" w:hAnsi="Consolas" w:cs="Consolas"/>
          <w:color w:val="0000CD"/>
          <w:sz w:val="23"/>
          <w:szCs w:val="23"/>
          <w:lang w:eastAsia="en-IN"/>
        </w:rPr>
        <w:t> collapse;</w:t>
      </w:r>
      <w:r w:rsidRPr="000611BC">
        <w:rPr>
          <w:rFonts w:ascii="Consolas" w:eastAsia="Times New Roman" w:hAnsi="Consolas" w:cs="Consolas"/>
          <w:color w:val="000000"/>
          <w:sz w:val="23"/>
          <w:szCs w:val="23"/>
          <w:lang w:eastAsia="en-IN"/>
        </w:rPr>
        <w:br/>
        <w: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77"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0"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An HTML Table with Cell Padding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Cell padding specifies the space between the cell content and its borders.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If you do not specify a padding, the table cells will be displayed without padding.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set the padding, use the </w:t>
      </w:r>
      <w:r w:rsidRPr="000611BC">
        <w:rPr>
          <w:rFonts w:ascii="Verdana" w:eastAsia="Times New Roman" w:hAnsi="Verdana" w:cs="Times New Roman"/>
          <w:b/>
          <w:bCs/>
          <w:color w:val="333333"/>
          <w:sz w:val="23"/>
          <w:szCs w:val="23"/>
          <w:lang w:eastAsia="en-IN"/>
        </w:rPr>
        <w:t>CSS padding</w:t>
      </w:r>
      <w:r w:rsidRPr="000611BC">
        <w:rPr>
          <w:rFonts w:ascii="Verdana" w:eastAsia="Times New Roman" w:hAnsi="Verdana" w:cs="Times New Roman"/>
          <w:color w:val="333333"/>
          <w:sz w:val="23"/>
          <w:szCs w:val="23"/>
          <w:lang w:eastAsia="en-IN"/>
        </w:rPr>
        <w:t> property:</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A52A2A"/>
          <w:sz w:val="23"/>
          <w:szCs w:val="23"/>
          <w:lang w:eastAsia="en-IN"/>
        </w:rPr>
        <w:t>table, th, td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border:</w:t>
      </w:r>
      <w:r w:rsidRPr="000611BC">
        <w:rPr>
          <w:rFonts w:ascii="Consolas" w:eastAsia="Times New Roman" w:hAnsi="Consolas" w:cs="Consolas"/>
          <w:color w:val="0000CD"/>
          <w:sz w:val="23"/>
          <w:szCs w:val="23"/>
          <w:lang w:eastAsia="en-IN"/>
        </w:rPr>
        <w:t> 1px solid black;</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border-collapse:</w:t>
      </w:r>
      <w:r w:rsidRPr="000611BC">
        <w:rPr>
          <w:rFonts w:ascii="Consolas" w:eastAsia="Times New Roman" w:hAnsi="Consolas" w:cs="Consolas"/>
          <w:color w:val="0000CD"/>
          <w:sz w:val="23"/>
          <w:szCs w:val="23"/>
          <w:lang w:eastAsia="en-IN"/>
        </w:rPr>
        <w:t> collapse;</w:t>
      </w:r>
      <w:r w:rsidRPr="000611BC">
        <w:rPr>
          <w:rFonts w:ascii="Consolas" w:eastAsia="Times New Roman" w:hAnsi="Consolas" w:cs="Consolas"/>
          <w:color w:val="000000"/>
          <w:sz w:val="23"/>
          <w:szCs w:val="23"/>
          <w:lang w:eastAsia="en-IN"/>
        </w:rPr>
        <w:b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A52A2A"/>
          <w:sz w:val="23"/>
          <w:szCs w:val="23"/>
          <w:lang w:eastAsia="en-IN"/>
        </w:rPr>
        <w:t>th, td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padding:</w:t>
      </w:r>
      <w:r w:rsidRPr="000611BC">
        <w:rPr>
          <w:rFonts w:ascii="Consolas" w:eastAsia="Times New Roman" w:hAnsi="Consolas" w:cs="Consolas"/>
          <w:color w:val="0000CD"/>
          <w:sz w:val="23"/>
          <w:szCs w:val="23"/>
          <w:lang w:eastAsia="en-IN"/>
        </w:rPr>
        <w:t> 15px;</w:t>
      </w:r>
      <w:r w:rsidRPr="000611BC">
        <w:rPr>
          <w:rFonts w:ascii="Consolas" w:eastAsia="Times New Roman" w:hAnsi="Consolas" w:cs="Consolas"/>
          <w:color w:val="000000"/>
          <w:sz w:val="23"/>
          <w:szCs w:val="23"/>
          <w:lang w:eastAsia="en-IN"/>
        </w:rPr>
        <w:br/>
        <w: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78"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71"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Table Headings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Table headings are defined with the </w:t>
      </w:r>
      <w:r w:rsidRPr="000611BC">
        <w:rPr>
          <w:rFonts w:ascii="Verdana" w:eastAsia="Times New Roman" w:hAnsi="Verdana" w:cs="Times New Roman"/>
          <w:b/>
          <w:bCs/>
          <w:color w:val="333333"/>
          <w:sz w:val="23"/>
          <w:szCs w:val="23"/>
          <w:lang w:eastAsia="en-IN"/>
        </w:rPr>
        <w:t>&lt;th&gt;</w:t>
      </w:r>
      <w:r w:rsidRPr="000611BC">
        <w:rPr>
          <w:rFonts w:ascii="Verdana" w:eastAsia="Times New Roman" w:hAnsi="Verdana" w:cs="Times New Roman"/>
          <w:color w:val="333333"/>
          <w:sz w:val="23"/>
          <w:szCs w:val="23"/>
          <w:lang w:eastAsia="en-IN"/>
        </w:rPr>
        <w:t> tag.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By default, all major browsers display table headings as bold and centered:</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"width:100%"</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Firstname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Lastname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Points</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Eve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Jackson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94</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79"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left-align the table headings, use the </w:t>
      </w:r>
      <w:r w:rsidRPr="000611BC">
        <w:rPr>
          <w:rFonts w:ascii="Verdana" w:eastAsia="Times New Roman" w:hAnsi="Verdana" w:cs="Times New Roman"/>
          <w:b/>
          <w:bCs/>
          <w:color w:val="333333"/>
          <w:sz w:val="23"/>
          <w:szCs w:val="23"/>
          <w:lang w:eastAsia="en-IN"/>
        </w:rPr>
        <w:t>CSS text-align</w:t>
      </w:r>
      <w:r w:rsidRPr="000611BC">
        <w:rPr>
          <w:rFonts w:ascii="Verdana" w:eastAsia="Times New Roman" w:hAnsi="Verdana" w:cs="Times New Roman"/>
          <w:color w:val="333333"/>
          <w:sz w:val="23"/>
          <w:szCs w:val="23"/>
          <w:lang w:eastAsia="en-IN"/>
        </w:rPr>
        <w:t> property:</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A52A2A"/>
          <w:sz w:val="23"/>
          <w:szCs w:val="23"/>
          <w:lang w:eastAsia="en-IN"/>
        </w:rPr>
        <w:t>th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text-align:</w:t>
      </w:r>
      <w:r w:rsidRPr="000611BC">
        <w:rPr>
          <w:rFonts w:ascii="Consolas" w:eastAsia="Times New Roman" w:hAnsi="Consolas" w:cs="Consolas"/>
          <w:color w:val="0000CD"/>
          <w:sz w:val="23"/>
          <w:szCs w:val="23"/>
          <w:lang w:eastAsia="en-IN"/>
        </w:rPr>
        <w:t> left;</w:t>
      </w:r>
      <w:r w:rsidRPr="000611BC">
        <w:rPr>
          <w:rFonts w:ascii="Consolas" w:eastAsia="Times New Roman" w:hAnsi="Consolas" w:cs="Consolas"/>
          <w:color w:val="000000"/>
          <w:sz w:val="23"/>
          <w:szCs w:val="23"/>
          <w:lang w:eastAsia="en-IN"/>
        </w:rPr>
        <w:br/>
        <w: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80"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2"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An HTML Table with Border Spacing</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Border spacing specifies the space between the cells.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set the border spacing for a table, use the </w:t>
      </w:r>
      <w:r w:rsidRPr="000611BC">
        <w:rPr>
          <w:rFonts w:ascii="Verdana" w:eastAsia="Times New Roman" w:hAnsi="Verdana" w:cs="Times New Roman"/>
          <w:b/>
          <w:bCs/>
          <w:color w:val="333333"/>
          <w:sz w:val="23"/>
          <w:szCs w:val="23"/>
          <w:lang w:eastAsia="en-IN"/>
        </w:rPr>
        <w:t>CSS border-spacing</w:t>
      </w:r>
      <w:r w:rsidRPr="000611BC">
        <w:rPr>
          <w:rFonts w:ascii="Verdana" w:eastAsia="Times New Roman" w:hAnsi="Verdana" w:cs="Times New Roman"/>
          <w:color w:val="333333"/>
          <w:sz w:val="23"/>
          <w:szCs w:val="23"/>
          <w:lang w:eastAsia="en-IN"/>
        </w:rPr>
        <w:t> property:</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A52A2A"/>
          <w:sz w:val="23"/>
          <w:szCs w:val="23"/>
          <w:lang w:eastAsia="en-IN"/>
        </w:rPr>
        <w:t>table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border-spacing:</w:t>
      </w:r>
      <w:r w:rsidRPr="000611BC">
        <w:rPr>
          <w:rFonts w:ascii="Consolas" w:eastAsia="Times New Roman" w:hAnsi="Consolas" w:cs="Consolas"/>
          <w:color w:val="0000CD"/>
          <w:sz w:val="23"/>
          <w:szCs w:val="23"/>
          <w:lang w:eastAsia="en-IN"/>
        </w:rPr>
        <w:t> 5px;</w:t>
      </w:r>
      <w:r w:rsidRPr="000611BC">
        <w:rPr>
          <w:rFonts w:ascii="Consolas" w:eastAsia="Times New Roman" w:hAnsi="Consolas" w:cs="Consolas"/>
          <w:color w:val="000000"/>
          <w:sz w:val="23"/>
          <w:szCs w:val="23"/>
          <w:lang w:eastAsia="en-IN"/>
        </w:rPr>
        <w:br/>
        <w: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lastRenderedPageBreak/>
        <w:br/>
      </w:r>
      <w:hyperlink r:id="rId181"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If the table has collapsed borders, border-spacing has no effect.</w:t>
            </w:r>
          </w:p>
        </w:tc>
      </w:tr>
    </w:tbl>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3"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Table Cells that Span Many Columns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make a cell span more than one column, use the </w:t>
      </w:r>
      <w:r w:rsidRPr="000611BC">
        <w:rPr>
          <w:rFonts w:ascii="Verdana" w:eastAsia="Times New Roman" w:hAnsi="Verdana" w:cs="Times New Roman"/>
          <w:b/>
          <w:bCs/>
          <w:color w:val="333333"/>
          <w:sz w:val="23"/>
          <w:szCs w:val="23"/>
          <w:lang w:eastAsia="en-IN"/>
        </w:rPr>
        <w:t>colspan</w:t>
      </w:r>
      <w:r w:rsidRPr="000611BC">
        <w:rPr>
          <w:rFonts w:ascii="Verdana" w:eastAsia="Times New Roman" w:hAnsi="Verdana" w:cs="Times New Roman"/>
          <w:color w:val="333333"/>
          <w:sz w:val="23"/>
          <w:szCs w:val="23"/>
          <w:lang w:eastAsia="en-IN"/>
        </w:rPr>
        <w:t> attribute:</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"width:100%"</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Name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colspan=</w:t>
      </w:r>
      <w:r w:rsidRPr="000611BC">
        <w:rPr>
          <w:rFonts w:ascii="Consolas" w:eastAsia="Times New Roman" w:hAnsi="Consolas" w:cs="Consolas"/>
          <w:color w:val="0000CD"/>
          <w:sz w:val="23"/>
          <w:szCs w:val="23"/>
          <w:lang w:eastAsia="en-IN"/>
        </w:rPr>
        <w:t>"2"</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Telephone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Bill Gates</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555 77 854</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555 77 855</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82"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4"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Table Cells that Span Many Rows</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make a cell span more than one row, use the </w:t>
      </w:r>
      <w:r w:rsidRPr="000611BC">
        <w:rPr>
          <w:rFonts w:ascii="Verdana" w:eastAsia="Times New Roman" w:hAnsi="Verdana" w:cs="Times New Roman"/>
          <w:b/>
          <w:bCs/>
          <w:color w:val="333333"/>
          <w:sz w:val="23"/>
          <w:szCs w:val="23"/>
          <w:lang w:eastAsia="en-IN"/>
        </w:rPr>
        <w:t>rowspan</w:t>
      </w:r>
      <w:r w:rsidRPr="000611BC">
        <w:rPr>
          <w:rFonts w:ascii="Verdana" w:eastAsia="Times New Roman" w:hAnsi="Verdana" w:cs="Times New Roman"/>
          <w:color w:val="333333"/>
          <w:sz w:val="23"/>
          <w:szCs w:val="23"/>
          <w:lang w:eastAsia="en-IN"/>
        </w:rPr>
        <w:t> attribute:</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"width:100%"</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Name: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Bill Gates</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rowspan=</w:t>
      </w:r>
      <w:r w:rsidRPr="000611BC">
        <w:rPr>
          <w:rFonts w:ascii="Consolas" w:eastAsia="Times New Roman" w:hAnsi="Consolas" w:cs="Consolas"/>
          <w:color w:val="0000CD"/>
          <w:sz w:val="23"/>
          <w:szCs w:val="23"/>
          <w:lang w:eastAsia="en-IN"/>
        </w:rPr>
        <w:t>"2"</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Telephone: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555 77 854</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555 77 855</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lastRenderedPageBreak/>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83"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5"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An HTML Table With a Caption</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add a caption to a table, use the </w:t>
      </w:r>
      <w:r w:rsidRPr="000611BC">
        <w:rPr>
          <w:rFonts w:ascii="Verdana" w:eastAsia="Times New Roman" w:hAnsi="Verdana" w:cs="Times New Roman"/>
          <w:b/>
          <w:bCs/>
          <w:color w:val="333333"/>
          <w:sz w:val="23"/>
          <w:szCs w:val="23"/>
          <w:lang w:eastAsia="en-IN"/>
        </w:rPr>
        <w:t>&lt;caption&gt;</w:t>
      </w:r>
      <w:r w:rsidRPr="000611BC">
        <w:rPr>
          <w:rFonts w:ascii="Verdana" w:eastAsia="Times New Roman" w:hAnsi="Verdana" w:cs="Times New Roman"/>
          <w:color w:val="333333"/>
          <w:sz w:val="23"/>
          <w:szCs w:val="23"/>
          <w:lang w:eastAsia="en-IN"/>
        </w:rPr>
        <w:t> tag:</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"width:100%"</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caption</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Monthly savings</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/caption</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Month</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Savings</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January</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$100</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February</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$50</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84"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RPr="000611BC" w:rsidTr="000611BC">
        <w:tc>
          <w:tcPr>
            <w:tcW w:w="510" w:type="dxa"/>
            <w:shd w:val="clear" w:color="auto" w:fill="FFFFFF"/>
            <w:tcMar>
              <w:top w:w="150" w:type="dxa"/>
              <w:left w:w="150" w:type="dxa"/>
              <w:bottom w:w="150" w:type="dxa"/>
              <w:right w:w="75" w:type="dxa"/>
            </w:tcMar>
            <w:vAlign w:val="center"/>
            <w:hideMark/>
          </w:tcPr>
          <w:p w:rsidR="000611BC" w:rsidRPr="000611BC" w:rsidRDefault="000611BC" w:rsidP="000611BC">
            <w:pPr>
              <w:spacing w:after="180" w:line="321" w:lineRule="atLeast"/>
              <w:rPr>
                <w:rFonts w:ascii="Verdana" w:eastAsia="Times New Roman" w:hAnsi="Verdana" w:cs="Times New Roman"/>
                <w:b/>
                <w:bCs/>
                <w:color w:val="000000"/>
                <w:sz w:val="23"/>
                <w:szCs w:val="23"/>
                <w:lang w:eastAsia="en-IN"/>
              </w:rPr>
            </w:pPr>
            <w:r>
              <w:rPr>
                <w:rFonts w:ascii="Verdana" w:eastAsia="Times New Roman" w:hAnsi="Verdana" w:cs="Times New Roman"/>
                <w:b/>
                <w:bCs/>
                <w:noProof/>
                <w:color w:val="000000"/>
                <w:sz w:val="23"/>
                <w:szCs w:val="23"/>
                <w:lang w:eastAsia="en-IN"/>
              </w:rPr>
              <w:drawing>
                <wp:inline distT="0" distB="0" distL="0" distR="0">
                  <wp:extent cx="302260" cy="302260"/>
                  <wp:effectExtent l="0" t="0" r="2540" b="254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Pr="000611BC" w:rsidRDefault="000611BC" w:rsidP="000611BC">
            <w:pPr>
              <w:spacing w:after="18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&lt;caption&gt; tag must be inserted immediately after the &lt;table&gt; tag.</w:t>
            </w:r>
          </w:p>
        </w:tc>
      </w:tr>
    </w:tbl>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6"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A Special Style for One Table</w:t>
      </w:r>
    </w:p>
    <w:p w:rsidR="000611BC" w:rsidRPr="000611BC" w:rsidRDefault="000611BC" w:rsidP="000611BC">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To define a special style for a special table, add an </w:t>
      </w:r>
      <w:r w:rsidRPr="000611BC">
        <w:rPr>
          <w:rFonts w:ascii="Verdana" w:eastAsia="Times New Roman" w:hAnsi="Verdana" w:cs="Times New Roman"/>
          <w:b/>
          <w:bCs/>
          <w:color w:val="333333"/>
          <w:sz w:val="23"/>
          <w:szCs w:val="23"/>
          <w:lang w:eastAsia="en-IN"/>
        </w:rPr>
        <w:t>id attribute</w:t>
      </w:r>
      <w:r w:rsidRPr="000611BC">
        <w:rPr>
          <w:rFonts w:ascii="Verdana" w:eastAsia="Times New Roman" w:hAnsi="Verdana" w:cs="Times New Roman"/>
          <w:color w:val="333333"/>
          <w:sz w:val="23"/>
          <w:szCs w:val="23"/>
          <w:lang w:eastAsia="en-IN"/>
        </w:rPr>
        <w:t> to the table:</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0611BC" w:rsidRPr="000611BC" w:rsidRDefault="000611BC" w:rsidP="000611BC">
      <w:pPr>
        <w:shd w:val="clear" w:color="auto" w:fill="FFFFFF"/>
        <w:spacing w:after="18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id=</w:t>
      </w:r>
      <w:r w:rsidRPr="000611BC">
        <w:rPr>
          <w:rFonts w:ascii="Consolas" w:eastAsia="Times New Roman" w:hAnsi="Consolas" w:cs="Consolas"/>
          <w:color w:val="0000CD"/>
          <w:sz w:val="23"/>
          <w:szCs w:val="23"/>
          <w:lang w:eastAsia="en-IN"/>
        </w:rPr>
        <w:t>"t01"</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Firstname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Lastname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Points</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/th</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lastRenderedPageBreak/>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Eve</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Jackson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94</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/tr</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/table</w:t>
      </w:r>
      <w:r w:rsidRPr="000611BC">
        <w:rPr>
          <w:rFonts w:ascii="Consolas" w:eastAsia="Times New Roman" w:hAnsi="Consolas" w:cs="Consolas"/>
          <w:color w:val="0000FF"/>
          <w:sz w:val="23"/>
          <w:szCs w:val="23"/>
          <w:lang w:eastAsia="en-IN"/>
        </w:rPr>
        <w:t>&gt;</w:t>
      </w:r>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Now you can define a special style for this table:</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A52A2A"/>
          <w:sz w:val="23"/>
          <w:szCs w:val="23"/>
          <w:lang w:eastAsia="en-IN"/>
        </w:rPr>
        <w:t>table#t01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width:</w:t>
      </w:r>
      <w:r w:rsidRPr="000611BC">
        <w:rPr>
          <w:rFonts w:ascii="Consolas" w:eastAsia="Times New Roman" w:hAnsi="Consolas" w:cs="Consolas"/>
          <w:color w:val="0000CD"/>
          <w:sz w:val="23"/>
          <w:szCs w:val="23"/>
          <w:lang w:eastAsia="en-IN"/>
        </w:rPr>
        <w:t> 100%;</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background-color:</w:t>
      </w:r>
      <w:r w:rsidRPr="000611BC">
        <w:rPr>
          <w:rFonts w:ascii="Consolas" w:eastAsia="Times New Roman" w:hAnsi="Consolas" w:cs="Consolas"/>
          <w:color w:val="0000CD"/>
          <w:sz w:val="23"/>
          <w:szCs w:val="23"/>
          <w:lang w:eastAsia="en-IN"/>
        </w:rPr>
        <w:t> #f1f1c1;</w:t>
      </w:r>
      <w:r w:rsidRPr="000611BC">
        <w:rPr>
          <w:rFonts w:ascii="Consolas" w:eastAsia="Times New Roman" w:hAnsi="Consolas" w:cs="Consolas"/>
          <w:color w:val="000000"/>
          <w:sz w:val="23"/>
          <w:szCs w:val="23"/>
          <w:lang w:eastAsia="en-IN"/>
        </w:rPr>
        <w:br/>
        <w: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85"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0611BC" w:rsidP="000611BC">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And add more styles:</w:t>
      </w:r>
    </w:p>
    <w:p w:rsidR="000611BC" w:rsidRPr="000611BC" w:rsidRDefault="000611BC" w:rsidP="000611BC">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A52A2A"/>
          <w:sz w:val="23"/>
          <w:szCs w:val="23"/>
          <w:lang w:eastAsia="en-IN"/>
        </w:rPr>
        <w:t>table#t01 tr:nth-child(even)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background-color:</w:t>
      </w:r>
      <w:r w:rsidRPr="000611BC">
        <w:rPr>
          <w:rFonts w:ascii="Consolas" w:eastAsia="Times New Roman" w:hAnsi="Consolas" w:cs="Consolas"/>
          <w:color w:val="0000CD"/>
          <w:sz w:val="23"/>
          <w:szCs w:val="23"/>
          <w:lang w:eastAsia="en-IN"/>
        </w:rPr>
        <w:t> #eee;</w:t>
      </w:r>
      <w:r w:rsidRPr="000611BC">
        <w:rPr>
          <w:rFonts w:ascii="Consolas" w:eastAsia="Times New Roman" w:hAnsi="Consolas" w:cs="Consolas"/>
          <w:color w:val="000000"/>
          <w:sz w:val="23"/>
          <w:szCs w:val="23"/>
          <w:lang w:eastAsia="en-IN"/>
        </w:rPr>
        <w:b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A52A2A"/>
          <w:sz w:val="23"/>
          <w:szCs w:val="23"/>
          <w:lang w:eastAsia="en-IN"/>
        </w:rPr>
        <w:t>table#t01 tr:nth-child(odd)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background-color:</w:t>
      </w:r>
      <w:r w:rsidRPr="000611BC">
        <w:rPr>
          <w:rFonts w:ascii="Consolas" w:eastAsia="Times New Roman" w:hAnsi="Consolas" w:cs="Consolas"/>
          <w:color w:val="0000CD"/>
          <w:sz w:val="23"/>
          <w:szCs w:val="23"/>
          <w:lang w:eastAsia="en-IN"/>
        </w:rPr>
        <w:t> #fff;</w:t>
      </w:r>
      <w:r w:rsidRPr="000611BC">
        <w:rPr>
          <w:rFonts w:ascii="Consolas" w:eastAsia="Times New Roman" w:hAnsi="Consolas" w:cs="Consolas"/>
          <w:color w:val="000000"/>
          <w:sz w:val="23"/>
          <w:szCs w:val="23"/>
          <w:lang w:eastAsia="en-IN"/>
        </w:rPr>
        <w:br/>
        <w: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A52A2A"/>
          <w:sz w:val="23"/>
          <w:szCs w:val="23"/>
          <w:lang w:eastAsia="en-IN"/>
        </w:rPr>
        <w:t>table#t01 th </w:t>
      </w:r>
      <w:r w:rsidRPr="000611BC">
        <w:rPr>
          <w:rFonts w:ascii="Consolas" w:eastAsia="Times New Roman" w:hAnsi="Consolas" w:cs="Consolas"/>
          <w:color w:val="000000"/>
          <w:sz w:val="23"/>
          <w:szCs w:val="23"/>
          <w:lang w:eastAsia="en-IN"/>
        </w:rPr>
        <w:t>{</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color:</w:t>
      </w:r>
      <w:r w:rsidRPr="000611BC">
        <w:rPr>
          <w:rFonts w:ascii="Consolas" w:eastAsia="Times New Roman" w:hAnsi="Consolas" w:cs="Consolas"/>
          <w:color w:val="0000CD"/>
          <w:sz w:val="23"/>
          <w:szCs w:val="23"/>
          <w:lang w:eastAsia="en-IN"/>
        </w:rPr>
        <w:t> white;</w:t>
      </w:r>
      <w:r w:rsidRPr="000611BC">
        <w:rPr>
          <w:rFonts w:ascii="Consolas" w:eastAsia="Times New Roman" w:hAnsi="Consolas" w:cs="Consolas"/>
          <w:color w:val="000000"/>
          <w:sz w:val="23"/>
          <w:szCs w:val="23"/>
          <w:lang w:eastAsia="en-IN"/>
        </w:rPr>
        <w:br/>
        <w:t>    </w:t>
      </w:r>
      <w:r w:rsidRPr="000611BC">
        <w:rPr>
          <w:rFonts w:ascii="Consolas" w:eastAsia="Times New Roman" w:hAnsi="Consolas" w:cs="Consolas"/>
          <w:color w:val="FF0000"/>
          <w:sz w:val="23"/>
          <w:szCs w:val="23"/>
          <w:lang w:eastAsia="en-IN"/>
        </w:rPr>
        <w:t>background-color:</w:t>
      </w:r>
      <w:r w:rsidRPr="000611BC">
        <w:rPr>
          <w:rFonts w:ascii="Consolas" w:eastAsia="Times New Roman" w:hAnsi="Consolas" w:cs="Consolas"/>
          <w:color w:val="0000CD"/>
          <w:sz w:val="23"/>
          <w:szCs w:val="23"/>
          <w:lang w:eastAsia="en-IN"/>
        </w:rPr>
        <w:t> black;</w:t>
      </w:r>
      <w:r w:rsidRPr="000611BC">
        <w:rPr>
          <w:rFonts w:ascii="Consolas" w:eastAsia="Times New Roman" w:hAnsi="Consolas" w:cs="Consolas"/>
          <w:color w:val="000000"/>
          <w:sz w:val="23"/>
          <w:szCs w:val="23"/>
          <w:lang w:eastAsia="en-IN"/>
        </w:rPr>
        <w:br/>
        <w:t>}</w:t>
      </w:r>
    </w:p>
    <w:p w:rsidR="000611BC" w:rsidRPr="000611BC" w:rsidRDefault="000611BC" w:rsidP="000611BC">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186"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0611BC" w:rsidRPr="000611BC" w:rsidRDefault="00B76AAA" w:rsidP="000611B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7" style="width:0;height:0" o:hralign="center" o:hrstd="t" o:hrnoshade="t" o:hr="t" fillcolor="#333" stroked="f"/>
        </w:pict>
      </w:r>
    </w:p>
    <w:p w:rsidR="000611BC" w:rsidRPr="000611BC" w:rsidRDefault="000611BC" w:rsidP="000611BC">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Chapter Summary</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&lt;table&gt;</w:t>
      </w:r>
      <w:r w:rsidRPr="000611BC">
        <w:rPr>
          <w:rFonts w:ascii="Verdana" w:eastAsia="Times New Roman" w:hAnsi="Verdana" w:cs="Times New Roman"/>
          <w:color w:val="333333"/>
          <w:sz w:val="23"/>
          <w:szCs w:val="23"/>
          <w:lang w:eastAsia="en-IN"/>
        </w:rPr>
        <w:t> element to define a table</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&lt;tr&gt;</w:t>
      </w:r>
      <w:r w:rsidRPr="000611BC">
        <w:rPr>
          <w:rFonts w:ascii="Verdana" w:eastAsia="Times New Roman" w:hAnsi="Verdana" w:cs="Times New Roman"/>
          <w:color w:val="333333"/>
          <w:sz w:val="23"/>
          <w:szCs w:val="23"/>
          <w:lang w:eastAsia="en-IN"/>
        </w:rPr>
        <w:t> element to define a table row</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&lt;td&gt;</w:t>
      </w:r>
      <w:r w:rsidRPr="000611BC">
        <w:rPr>
          <w:rFonts w:ascii="Verdana" w:eastAsia="Times New Roman" w:hAnsi="Verdana" w:cs="Times New Roman"/>
          <w:color w:val="333333"/>
          <w:sz w:val="23"/>
          <w:szCs w:val="23"/>
          <w:lang w:eastAsia="en-IN"/>
        </w:rPr>
        <w:t> element to define a table data</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&lt;th&gt;</w:t>
      </w:r>
      <w:r w:rsidRPr="000611BC">
        <w:rPr>
          <w:rFonts w:ascii="Verdana" w:eastAsia="Times New Roman" w:hAnsi="Verdana" w:cs="Times New Roman"/>
          <w:color w:val="333333"/>
          <w:sz w:val="23"/>
          <w:szCs w:val="23"/>
          <w:lang w:eastAsia="en-IN"/>
        </w:rPr>
        <w:t> element to define a table heading</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HTML </w:t>
      </w:r>
      <w:r w:rsidRPr="000611BC">
        <w:rPr>
          <w:rFonts w:ascii="Verdana" w:eastAsia="Times New Roman" w:hAnsi="Verdana" w:cs="Times New Roman"/>
          <w:b/>
          <w:bCs/>
          <w:color w:val="333333"/>
          <w:sz w:val="23"/>
          <w:szCs w:val="23"/>
          <w:lang w:eastAsia="en-IN"/>
        </w:rPr>
        <w:t>&lt;caption&gt;</w:t>
      </w:r>
      <w:r w:rsidRPr="000611BC">
        <w:rPr>
          <w:rFonts w:ascii="Verdana" w:eastAsia="Times New Roman" w:hAnsi="Verdana" w:cs="Times New Roman"/>
          <w:color w:val="333333"/>
          <w:sz w:val="23"/>
          <w:szCs w:val="23"/>
          <w:lang w:eastAsia="en-IN"/>
        </w:rPr>
        <w:t> element to define a table caption</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CSS </w:t>
      </w:r>
      <w:r w:rsidRPr="000611BC">
        <w:rPr>
          <w:rFonts w:ascii="Verdana" w:eastAsia="Times New Roman" w:hAnsi="Verdana" w:cs="Times New Roman"/>
          <w:b/>
          <w:bCs/>
          <w:color w:val="333333"/>
          <w:sz w:val="23"/>
          <w:szCs w:val="23"/>
          <w:lang w:eastAsia="en-IN"/>
        </w:rPr>
        <w:t>border</w:t>
      </w:r>
      <w:r w:rsidRPr="000611BC">
        <w:rPr>
          <w:rFonts w:ascii="Verdana" w:eastAsia="Times New Roman" w:hAnsi="Verdana" w:cs="Times New Roman"/>
          <w:color w:val="333333"/>
          <w:sz w:val="23"/>
          <w:szCs w:val="23"/>
          <w:lang w:eastAsia="en-IN"/>
        </w:rPr>
        <w:t> property to define a border</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CSS </w:t>
      </w:r>
      <w:r w:rsidRPr="000611BC">
        <w:rPr>
          <w:rFonts w:ascii="Verdana" w:eastAsia="Times New Roman" w:hAnsi="Verdana" w:cs="Times New Roman"/>
          <w:b/>
          <w:bCs/>
          <w:color w:val="333333"/>
          <w:sz w:val="23"/>
          <w:szCs w:val="23"/>
          <w:lang w:eastAsia="en-IN"/>
        </w:rPr>
        <w:t>border-collapse</w:t>
      </w:r>
      <w:r w:rsidRPr="000611BC">
        <w:rPr>
          <w:rFonts w:ascii="Verdana" w:eastAsia="Times New Roman" w:hAnsi="Verdana" w:cs="Times New Roman"/>
          <w:color w:val="333333"/>
          <w:sz w:val="23"/>
          <w:szCs w:val="23"/>
          <w:lang w:eastAsia="en-IN"/>
        </w:rPr>
        <w:t> property to collapse cell borders</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CSS </w:t>
      </w:r>
      <w:r w:rsidRPr="000611BC">
        <w:rPr>
          <w:rFonts w:ascii="Verdana" w:eastAsia="Times New Roman" w:hAnsi="Verdana" w:cs="Times New Roman"/>
          <w:b/>
          <w:bCs/>
          <w:color w:val="333333"/>
          <w:sz w:val="23"/>
          <w:szCs w:val="23"/>
          <w:lang w:eastAsia="en-IN"/>
        </w:rPr>
        <w:t>padding</w:t>
      </w:r>
      <w:r w:rsidRPr="000611BC">
        <w:rPr>
          <w:rFonts w:ascii="Verdana" w:eastAsia="Times New Roman" w:hAnsi="Verdana" w:cs="Times New Roman"/>
          <w:color w:val="333333"/>
          <w:sz w:val="23"/>
          <w:szCs w:val="23"/>
          <w:lang w:eastAsia="en-IN"/>
        </w:rPr>
        <w:t> property to add padding to cells</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CSS </w:t>
      </w:r>
      <w:r w:rsidRPr="000611BC">
        <w:rPr>
          <w:rFonts w:ascii="Verdana" w:eastAsia="Times New Roman" w:hAnsi="Verdana" w:cs="Times New Roman"/>
          <w:b/>
          <w:bCs/>
          <w:color w:val="333333"/>
          <w:sz w:val="23"/>
          <w:szCs w:val="23"/>
          <w:lang w:eastAsia="en-IN"/>
        </w:rPr>
        <w:t>text-align</w:t>
      </w:r>
      <w:r w:rsidRPr="000611BC">
        <w:rPr>
          <w:rFonts w:ascii="Verdana" w:eastAsia="Times New Roman" w:hAnsi="Verdana" w:cs="Times New Roman"/>
          <w:color w:val="333333"/>
          <w:sz w:val="23"/>
          <w:szCs w:val="23"/>
          <w:lang w:eastAsia="en-IN"/>
        </w:rPr>
        <w:t> property to align cell text</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CSS </w:t>
      </w:r>
      <w:r w:rsidRPr="000611BC">
        <w:rPr>
          <w:rFonts w:ascii="Verdana" w:eastAsia="Times New Roman" w:hAnsi="Verdana" w:cs="Times New Roman"/>
          <w:b/>
          <w:bCs/>
          <w:color w:val="333333"/>
          <w:sz w:val="23"/>
          <w:szCs w:val="23"/>
          <w:lang w:eastAsia="en-IN"/>
        </w:rPr>
        <w:t>border-spacing</w:t>
      </w:r>
      <w:r w:rsidRPr="000611BC">
        <w:rPr>
          <w:rFonts w:ascii="Verdana" w:eastAsia="Times New Roman" w:hAnsi="Verdana" w:cs="Times New Roman"/>
          <w:color w:val="333333"/>
          <w:sz w:val="23"/>
          <w:szCs w:val="23"/>
          <w:lang w:eastAsia="en-IN"/>
        </w:rPr>
        <w:t> property to set the spacing between cells</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lastRenderedPageBreak/>
        <w:t>Use the </w:t>
      </w:r>
      <w:r w:rsidRPr="000611BC">
        <w:rPr>
          <w:rFonts w:ascii="Verdana" w:eastAsia="Times New Roman" w:hAnsi="Verdana" w:cs="Times New Roman"/>
          <w:b/>
          <w:bCs/>
          <w:color w:val="333333"/>
          <w:sz w:val="23"/>
          <w:szCs w:val="23"/>
          <w:lang w:eastAsia="en-IN"/>
        </w:rPr>
        <w:t>colspan</w:t>
      </w:r>
      <w:r w:rsidRPr="000611BC">
        <w:rPr>
          <w:rFonts w:ascii="Verdana" w:eastAsia="Times New Roman" w:hAnsi="Verdana" w:cs="Times New Roman"/>
          <w:color w:val="333333"/>
          <w:sz w:val="23"/>
          <w:szCs w:val="23"/>
          <w:lang w:eastAsia="en-IN"/>
        </w:rPr>
        <w:t> attribute to make a cell span many columns</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w:t>
      </w:r>
      <w:r w:rsidRPr="000611BC">
        <w:rPr>
          <w:rFonts w:ascii="Verdana" w:eastAsia="Times New Roman" w:hAnsi="Verdana" w:cs="Times New Roman"/>
          <w:b/>
          <w:bCs/>
          <w:color w:val="333333"/>
          <w:sz w:val="23"/>
          <w:szCs w:val="23"/>
          <w:lang w:eastAsia="en-IN"/>
        </w:rPr>
        <w:t>rowspan</w:t>
      </w:r>
      <w:r w:rsidRPr="000611BC">
        <w:rPr>
          <w:rFonts w:ascii="Verdana" w:eastAsia="Times New Roman" w:hAnsi="Verdana" w:cs="Times New Roman"/>
          <w:color w:val="333333"/>
          <w:sz w:val="23"/>
          <w:szCs w:val="23"/>
          <w:lang w:eastAsia="en-IN"/>
        </w:rPr>
        <w:t> attribute to make a cell span many rows</w:t>
      </w:r>
    </w:p>
    <w:p w:rsidR="000611BC" w:rsidRPr="000611BC" w:rsidRDefault="000611BC" w:rsidP="000611BC">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Use the </w:t>
      </w:r>
      <w:r w:rsidRPr="000611BC">
        <w:rPr>
          <w:rFonts w:ascii="Verdana" w:eastAsia="Times New Roman" w:hAnsi="Verdana" w:cs="Times New Roman"/>
          <w:b/>
          <w:bCs/>
          <w:color w:val="333333"/>
          <w:sz w:val="23"/>
          <w:szCs w:val="23"/>
          <w:lang w:eastAsia="en-IN"/>
        </w:rPr>
        <w:t>id</w:t>
      </w:r>
      <w:r w:rsidRPr="000611BC">
        <w:rPr>
          <w:rFonts w:ascii="Verdana" w:eastAsia="Times New Roman" w:hAnsi="Verdana" w:cs="Times New Roman"/>
          <w:color w:val="333333"/>
          <w:sz w:val="23"/>
          <w:szCs w:val="23"/>
          <w:lang w:eastAsia="en-IN"/>
        </w:rPr>
        <w:t> attribute to uniquely define one table</w:t>
      </w:r>
    </w:p>
    <w:p w:rsidR="000611BC" w:rsidRDefault="000611BC" w:rsidP="000611BC">
      <w:pPr>
        <w:pStyle w:val="Heading1"/>
        <w:shd w:val="clear" w:color="auto" w:fill="FFFFFF"/>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HTML</w:t>
      </w:r>
      <w:r>
        <w:rPr>
          <w:rStyle w:val="apple-converted-space"/>
          <w:rFonts w:ascii="Arial" w:hAnsi="Arial" w:cs="Arial"/>
          <w:b w:val="0"/>
          <w:bCs w:val="0"/>
          <w:color w:val="333333"/>
          <w:sz w:val="54"/>
          <w:szCs w:val="54"/>
        </w:rPr>
        <w:t> </w:t>
      </w:r>
      <w:r>
        <w:rPr>
          <w:rStyle w:val="colorh1"/>
          <w:rFonts w:ascii="Arial" w:hAnsi="Arial" w:cs="Arial"/>
          <w:b w:val="0"/>
          <w:bCs w:val="0"/>
          <w:color w:val="333333"/>
          <w:sz w:val="54"/>
          <w:szCs w:val="54"/>
        </w:rPr>
        <w:t>Lists</w:t>
      </w:r>
    </w:p>
    <w:p w:rsidR="000611BC" w:rsidRDefault="00B76AAA" w:rsidP="000611BC">
      <w:pPr>
        <w:shd w:val="clear" w:color="auto" w:fill="FFFFFF"/>
        <w:rPr>
          <w:rFonts w:ascii="Verdana" w:hAnsi="Verdana" w:cs="Times New Roman"/>
          <w:color w:val="333333"/>
          <w:sz w:val="30"/>
          <w:szCs w:val="30"/>
        </w:rPr>
      </w:pPr>
      <w:hyperlink r:id="rId187" w:history="1">
        <w:r w:rsidR="000611BC">
          <w:rPr>
            <w:rStyle w:val="Hyperlink"/>
            <w:rFonts w:ascii="Verdana" w:hAnsi="Verdana"/>
            <w:color w:val="8AC007"/>
            <w:sz w:val="30"/>
            <w:szCs w:val="30"/>
          </w:rPr>
          <w:t>« Previous</w:t>
        </w:r>
      </w:hyperlink>
    </w:p>
    <w:p w:rsidR="000611BC" w:rsidRDefault="00B76AAA" w:rsidP="000611BC">
      <w:pPr>
        <w:shd w:val="clear" w:color="auto" w:fill="FFFFFF"/>
        <w:jc w:val="right"/>
        <w:rPr>
          <w:rFonts w:ascii="Verdana" w:hAnsi="Verdana"/>
          <w:color w:val="333333"/>
          <w:sz w:val="30"/>
          <w:szCs w:val="30"/>
        </w:rPr>
      </w:pPr>
      <w:hyperlink r:id="rId188" w:history="1">
        <w:r w:rsidR="000611BC">
          <w:rPr>
            <w:rStyle w:val="Hyperlink"/>
            <w:rFonts w:ascii="Verdana" w:hAnsi="Verdana"/>
            <w:color w:val="8AC007"/>
            <w:sz w:val="30"/>
            <w:szCs w:val="30"/>
          </w:rPr>
          <w:t>Next Chapter »</w:t>
        </w:r>
      </w:hyperlink>
    </w:p>
    <w:p w:rsidR="000611BC" w:rsidRDefault="000611BC" w:rsidP="000611BC">
      <w:pPr>
        <w:rPr>
          <w:rFonts w:ascii="Times New Roman" w:hAnsi="Times New Roman"/>
          <w:sz w:val="24"/>
          <w:szCs w:val="24"/>
        </w:rPr>
      </w:pP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Unordered lists and ordered lists are commonly used in HTML:</w:t>
      </w:r>
    </w:p>
    <w:p w:rsidR="000611BC" w:rsidRDefault="000611BC" w:rsidP="000611BC">
      <w:pPr>
        <w:pStyle w:val="Heading3"/>
        <w:shd w:val="clear" w:color="auto" w:fill="FFFFFF"/>
        <w:spacing w:before="300" w:after="150"/>
        <w:rPr>
          <w:rFonts w:ascii="Arial" w:hAnsi="Arial" w:cs="Arial"/>
          <w:b w:val="0"/>
          <w:bCs w:val="0"/>
          <w:color w:val="000000"/>
          <w:sz w:val="36"/>
          <w:szCs w:val="36"/>
        </w:rPr>
      </w:pPr>
      <w:r>
        <w:rPr>
          <w:rFonts w:ascii="Arial" w:hAnsi="Arial" w:cs="Arial"/>
          <w:b w:val="0"/>
          <w:bCs w:val="0"/>
          <w:color w:val="000000"/>
          <w:sz w:val="36"/>
          <w:szCs w:val="36"/>
        </w:rPr>
        <w:t>Unordered List</w:t>
      </w:r>
    </w:p>
    <w:p w:rsidR="000611BC" w:rsidRDefault="000611BC" w:rsidP="000611BC">
      <w:pPr>
        <w:numPr>
          <w:ilvl w:val="0"/>
          <w:numId w:val="8"/>
        </w:numPr>
        <w:shd w:val="clear" w:color="auto" w:fill="FFFFFF"/>
        <w:spacing w:before="100" w:beforeAutospacing="1" w:after="100" w:afterAutospacing="1" w:line="276" w:lineRule="atLeast"/>
        <w:rPr>
          <w:rFonts w:ascii="Verdana" w:hAnsi="Verdana" w:cs="Times New Roman"/>
          <w:color w:val="000000"/>
          <w:sz w:val="23"/>
          <w:szCs w:val="23"/>
        </w:rPr>
      </w:pPr>
      <w:r>
        <w:rPr>
          <w:rFonts w:ascii="Verdana" w:hAnsi="Verdana"/>
          <w:color w:val="000000"/>
          <w:sz w:val="23"/>
          <w:szCs w:val="23"/>
        </w:rPr>
        <w:t>The first item</w:t>
      </w:r>
    </w:p>
    <w:p w:rsidR="000611BC" w:rsidRDefault="000611BC" w:rsidP="000611BC">
      <w:pPr>
        <w:numPr>
          <w:ilvl w:val="0"/>
          <w:numId w:val="8"/>
        </w:numPr>
        <w:shd w:val="clear" w:color="auto" w:fill="FFFFFF"/>
        <w:spacing w:before="100" w:beforeAutospacing="1" w:after="100" w:afterAutospacing="1" w:line="276" w:lineRule="atLeast"/>
        <w:rPr>
          <w:rFonts w:ascii="Verdana" w:hAnsi="Verdana"/>
          <w:color w:val="000000"/>
          <w:sz w:val="23"/>
          <w:szCs w:val="23"/>
        </w:rPr>
      </w:pPr>
      <w:r>
        <w:rPr>
          <w:rFonts w:ascii="Verdana" w:hAnsi="Verdana"/>
          <w:color w:val="000000"/>
          <w:sz w:val="23"/>
          <w:szCs w:val="23"/>
        </w:rPr>
        <w:t>The second item</w:t>
      </w:r>
    </w:p>
    <w:p w:rsidR="000611BC" w:rsidRDefault="000611BC" w:rsidP="000611BC">
      <w:pPr>
        <w:numPr>
          <w:ilvl w:val="0"/>
          <w:numId w:val="8"/>
        </w:numPr>
        <w:shd w:val="clear" w:color="auto" w:fill="FFFFFF"/>
        <w:spacing w:before="100" w:beforeAutospacing="1" w:after="100" w:afterAutospacing="1" w:line="276" w:lineRule="atLeast"/>
        <w:rPr>
          <w:rFonts w:ascii="Verdana" w:hAnsi="Verdana"/>
          <w:color w:val="000000"/>
          <w:sz w:val="23"/>
          <w:szCs w:val="23"/>
        </w:rPr>
      </w:pPr>
      <w:r>
        <w:rPr>
          <w:rFonts w:ascii="Verdana" w:hAnsi="Verdana"/>
          <w:color w:val="000000"/>
          <w:sz w:val="23"/>
          <w:szCs w:val="23"/>
        </w:rPr>
        <w:t>The third item</w:t>
      </w:r>
    </w:p>
    <w:p w:rsidR="000611BC" w:rsidRDefault="000611BC" w:rsidP="000611BC">
      <w:pPr>
        <w:numPr>
          <w:ilvl w:val="0"/>
          <w:numId w:val="8"/>
        </w:numPr>
        <w:shd w:val="clear" w:color="auto" w:fill="FFFFFF"/>
        <w:spacing w:before="100" w:beforeAutospacing="1" w:after="100" w:afterAutospacing="1" w:line="276" w:lineRule="atLeast"/>
        <w:rPr>
          <w:rFonts w:ascii="Verdana" w:hAnsi="Verdana"/>
          <w:color w:val="000000"/>
          <w:sz w:val="23"/>
          <w:szCs w:val="23"/>
        </w:rPr>
      </w:pPr>
      <w:r>
        <w:rPr>
          <w:rFonts w:ascii="Verdana" w:hAnsi="Verdana"/>
          <w:color w:val="000000"/>
          <w:sz w:val="23"/>
          <w:szCs w:val="23"/>
        </w:rPr>
        <w:t>The fourth item</w:t>
      </w:r>
    </w:p>
    <w:p w:rsidR="000611BC" w:rsidRDefault="000611BC" w:rsidP="000611BC">
      <w:pPr>
        <w:pStyle w:val="Heading3"/>
        <w:shd w:val="clear" w:color="auto" w:fill="FFFFFF"/>
        <w:spacing w:before="300" w:after="150"/>
        <w:rPr>
          <w:rFonts w:ascii="Arial" w:hAnsi="Arial" w:cs="Arial"/>
          <w:b w:val="0"/>
          <w:bCs w:val="0"/>
          <w:color w:val="000000"/>
          <w:sz w:val="36"/>
          <w:szCs w:val="36"/>
        </w:rPr>
      </w:pPr>
      <w:r>
        <w:rPr>
          <w:rFonts w:ascii="Arial" w:hAnsi="Arial" w:cs="Arial"/>
          <w:b w:val="0"/>
          <w:bCs w:val="0"/>
          <w:color w:val="000000"/>
          <w:sz w:val="36"/>
          <w:szCs w:val="36"/>
        </w:rPr>
        <w:t>Ordered List</w:t>
      </w:r>
    </w:p>
    <w:p w:rsidR="000611BC" w:rsidRDefault="000611BC" w:rsidP="000611BC">
      <w:pPr>
        <w:numPr>
          <w:ilvl w:val="0"/>
          <w:numId w:val="9"/>
        </w:numPr>
        <w:shd w:val="clear" w:color="auto" w:fill="FFFFFF"/>
        <w:spacing w:before="100" w:beforeAutospacing="1" w:after="100" w:afterAutospacing="1" w:line="276" w:lineRule="atLeast"/>
        <w:rPr>
          <w:rFonts w:ascii="Verdana" w:hAnsi="Verdana" w:cs="Times New Roman"/>
          <w:color w:val="000000"/>
          <w:sz w:val="23"/>
          <w:szCs w:val="23"/>
        </w:rPr>
      </w:pPr>
      <w:r>
        <w:rPr>
          <w:rFonts w:ascii="Verdana" w:hAnsi="Verdana"/>
          <w:color w:val="000000"/>
          <w:sz w:val="23"/>
          <w:szCs w:val="23"/>
        </w:rPr>
        <w:t>The first item</w:t>
      </w:r>
    </w:p>
    <w:p w:rsidR="000611BC" w:rsidRDefault="000611BC" w:rsidP="000611BC">
      <w:pPr>
        <w:numPr>
          <w:ilvl w:val="0"/>
          <w:numId w:val="9"/>
        </w:numPr>
        <w:shd w:val="clear" w:color="auto" w:fill="FFFFFF"/>
        <w:spacing w:before="100" w:beforeAutospacing="1" w:after="100" w:afterAutospacing="1" w:line="276" w:lineRule="atLeast"/>
        <w:rPr>
          <w:rFonts w:ascii="Verdana" w:hAnsi="Verdana"/>
          <w:color w:val="000000"/>
          <w:sz w:val="23"/>
          <w:szCs w:val="23"/>
        </w:rPr>
      </w:pPr>
      <w:r>
        <w:rPr>
          <w:rFonts w:ascii="Verdana" w:hAnsi="Verdana"/>
          <w:color w:val="000000"/>
          <w:sz w:val="23"/>
          <w:szCs w:val="23"/>
        </w:rPr>
        <w:t>The second item</w:t>
      </w:r>
    </w:p>
    <w:p w:rsidR="000611BC" w:rsidRDefault="000611BC" w:rsidP="000611BC">
      <w:pPr>
        <w:numPr>
          <w:ilvl w:val="0"/>
          <w:numId w:val="9"/>
        </w:numPr>
        <w:shd w:val="clear" w:color="auto" w:fill="FFFFFF"/>
        <w:spacing w:before="100" w:beforeAutospacing="1" w:after="100" w:afterAutospacing="1" w:line="276" w:lineRule="atLeast"/>
        <w:rPr>
          <w:rFonts w:ascii="Verdana" w:hAnsi="Verdana"/>
          <w:color w:val="000000"/>
          <w:sz w:val="23"/>
          <w:szCs w:val="23"/>
        </w:rPr>
      </w:pPr>
      <w:r>
        <w:rPr>
          <w:rFonts w:ascii="Verdana" w:hAnsi="Verdana"/>
          <w:color w:val="000000"/>
          <w:sz w:val="23"/>
          <w:szCs w:val="23"/>
        </w:rPr>
        <w:t>The third item</w:t>
      </w:r>
    </w:p>
    <w:p w:rsidR="000611BC" w:rsidRDefault="000611BC" w:rsidP="000611BC">
      <w:pPr>
        <w:numPr>
          <w:ilvl w:val="0"/>
          <w:numId w:val="9"/>
        </w:numPr>
        <w:shd w:val="clear" w:color="auto" w:fill="FFFFFF"/>
        <w:spacing w:before="100" w:beforeAutospacing="1" w:after="100" w:afterAutospacing="1" w:line="276" w:lineRule="atLeast"/>
        <w:rPr>
          <w:rFonts w:ascii="Verdana" w:hAnsi="Verdana"/>
          <w:color w:val="000000"/>
          <w:sz w:val="23"/>
          <w:szCs w:val="23"/>
        </w:rPr>
      </w:pPr>
      <w:r>
        <w:rPr>
          <w:rFonts w:ascii="Verdana" w:hAnsi="Verdana"/>
          <w:color w:val="000000"/>
          <w:sz w:val="23"/>
          <w:szCs w:val="23"/>
        </w:rPr>
        <w:t>The fourth item</w:t>
      </w:r>
    </w:p>
    <w:p w:rsidR="000611BC" w:rsidRDefault="000611BC" w:rsidP="000611BC">
      <w:pPr>
        <w:shd w:val="clear" w:color="auto" w:fill="F1F1F1"/>
        <w:spacing w:after="0" w:line="276" w:lineRule="atLeast"/>
        <w:rPr>
          <w:rFonts w:ascii="Verdana" w:hAnsi="Verdana"/>
          <w:color w:val="000000"/>
          <w:sz w:val="23"/>
          <w:szCs w:val="23"/>
        </w:rPr>
      </w:pPr>
    </w:p>
    <w:p w:rsidR="000611BC" w:rsidRDefault="00B76AAA" w:rsidP="000611BC">
      <w:pPr>
        <w:spacing w:before="300" w:after="300" w:line="240" w:lineRule="auto"/>
        <w:rPr>
          <w:rFonts w:ascii="Times New Roman" w:hAnsi="Times New Roman"/>
          <w:sz w:val="24"/>
          <w:szCs w:val="24"/>
        </w:rPr>
      </w:pPr>
      <w:r>
        <w:pict>
          <v:rect id="_x0000_i1078"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Unordered HTML Lists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An unordered list starts with the</w:t>
      </w:r>
      <w:r>
        <w:rPr>
          <w:rStyle w:val="apple-converted-space"/>
          <w:rFonts w:ascii="Verdana" w:hAnsi="Verdana"/>
          <w:color w:val="333333"/>
          <w:sz w:val="23"/>
          <w:szCs w:val="23"/>
        </w:rPr>
        <w:t> </w:t>
      </w:r>
      <w:r>
        <w:rPr>
          <w:rStyle w:val="Strong"/>
          <w:rFonts w:ascii="Verdana" w:hAnsi="Verdana"/>
          <w:color w:val="333333"/>
          <w:sz w:val="23"/>
          <w:szCs w:val="23"/>
        </w:rPr>
        <w:t>&lt;ul&gt;</w:t>
      </w:r>
      <w:r>
        <w:rPr>
          <w:rStyle w:val="apple-converted-space"/>
          <w:rFonts w:ascii="Verdana" w:hAnsi="Verdana"/>
          <w:color w:val="333333"/>
          <w:sz w:val="23"/>
          <w:szCs w:val="23"/>
        </w:rPr>
        <w:t> </w:t>
      </w:r>
      <w:r>
        <w:rPr>
          <w:rFonts w:ascii="Verdana" w:hAnsi="Verdana"/>
          <w:color w:val="333333"/>
          <w:sz w:val="23"/>
          <w:szCs w:val="23"/>
        </w:rPr>
        <w:t>tag. Each list item starts with the</w:t>
      </w:r>
      <w:r>
        <w:rPr>
          <w:rStyle w:val="apple-converted-space"/>
          <w:rFonts w:ascii="Verdana" w:hAnsi="Verdana"/>
          <w:color w:val="333333"/>
          <w:sz w:val="23"/>
          <w:szCs w:val="23"/>
        </w:rPr>
        <w:t> </w:t>
      </w:r>
      <w:r>
        <w:rPr>
          <w:rStyle w:val="Strong"/>
          <w:rFonts w:ascii="Verdana" w:hAnsi="Verdana"/>
          <w:color w:val="333333"/>
          <w:sz w:val="23"/>
          <w:szCs w:val="23"/>
        </w:rPr>
        <w:t>&lt;li&gt;</w:t>
      </w:r>
      <w:r>
        <w:rPr>
          <w:rStyle w:val="apple-converted-space"/>
          <w:rFonts w:ascii="Verdana" w:hAnsi="Verdana"/>
          <w:color w:val="333333"/>
          <w:sz w:val="23"/>
          <w:szCs w:val="23"/>
        </w:rPr>
        <w:t> </w:t>
      </w:r>
      <w:r>
        <w:rPr>
          <w:rFonts w:ascii="Verdana" w:hAnsi="Verdana"/>
          <w:color w:val="333333"/>
          <w:sz w:val="23"/>
          <w:szCs w:val="23"/>
        </w:rPr>
        <w:t>tag.</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list items will be marked with bullets (small black circles):</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lastRenderedPageBreak/>
        <w:br/>
      </w:r>
      <w:hyperlink r:id="rId189"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79"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Unordered HTML Lists - The Style Attribute</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w:t>
      </w:r>
      <w:r>
        <w:rPr>
          <w:rStyle w:val="apple-converted-space"/>
          <w:rFonts w:ascii="Verdana" w:hAnsi="Verdana"/>
          <w:color w:val="333333"/>
          <w:sz w:val="23"/>
          <w:szCs w:val="23"/>
        </w:rPr>
        <w:t> </w:t>
      </w:r>
      <w:r>
        <w:rPr>
          <w:rStyle w:val="Strong"/>
          <w:rFonts w:ascii="Verdana" w:hAnsi="Verdana"/>
          <w:color w:val="333333"/>
          <w:sz w:val="23"/>
          <w:szCs w:val="23"/>
        </w:rPr>
        <w:t>style</w:t>
      </w:r>
      <w:r>
        <w:rPr>
          <w:rStyle w:val="apple-converted-space"/>
          <w:rFonts w:ascii="Verdana" w:hAnsi="Verdana"/>
          <w:color w:val="333333"/>
          <w:sz w:val="23"/>
          <w:szCs w:val="23"/>
        </w:rPr>
        <w:t> </w:t>
      </w:r>
      <w:r>
        <w:rPr>
          <w:rFonts w:ascii="Verdana" w:hAnsi="Verdana"/>
          <w:color w:val="333333"/>
          <w:sz w:val="23"/>
          <w:szCs w:val="23"/>
        </w:rPr>
        <w:t>attribute can be added to an</w:t>
      </w:r>
      <w:r>
        <w:rPr>
          <w:rStyle w:val="apple-converted-space"/>
          <w:rFonts w:ascii="Verdana" w:hAnsi="Verdana"/>
          <w:color w:val="333333"/>
          <w:sz w:val="23"/>
          <w:szCs w:val="23"/>
        </w:rPr>
        <w:t> </w:t>
      </w:r>
      <w:r>
        <w:rPr>
          <w:rStyle w:val="Strong"/>
          <w:rFonts w:ascii="Verdana" w:hAnsi="Verdana"/>
          <w:color w:val="333333"/>
          <w:sz w:val="23"/>
          <w:szCs w:val="23"/>
        </w:rPr>
        <w:t>unordered list</w:t>
      </w:r>
      <w:r>
        <w:rPr>
          <w:rFonts w:ascii="Verdana" w:hAnsi="Verdana"/>
          <w:color w:val="333333"/>
          <w:sz w:val="23"/>
          <w:szCs w:val="23"/>
        </w:rPr>
        <w:t>, to define the style of the marker:</w:t>
      </w:r>
    </w:p>
    <w:tbl>
      <w:tblPr>
        <w:tblW w:w="1332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26"/>
        <w:gridCol w:w="9194"/>
      </w:tblGrid>
      <w:tr w:rsid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b/>
                <w:bCs/>
                <w:color w:val="333333"/>
                <w:sz w:val="23"/>
                <w:szCs w:val="23"/>
              </w:rPr>
            </w:pPr>
            <w:r>
              <w:rPr>
                <w:rFonts w:ascii="Verdana" w:hAnsi="Verdana"/>
                <w:b/>
                <w:bCs/>
                <w:color w:val="333333"/>
                <w:sz w:val="23"/>
                <w:szCs w:val="23"/>
              </w:rPr>
              <w:t>Style</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b/>
                <w:bCs/>
                <w:color w:val="333333"/>
                <w:sz w:val="23"/>
                <w:szCs w:val="23"/>
              </w:rPr>
            </w:pPr>
            <w:r>
              <w:rPr>
                <w:rFonts w:ascii="Verdana" w:hAnsi="Verdana"/>
                <w:b/>
                <w:bCs/>
                <w:color w:val="333333"/>
                <w:sz w:val="23"/>
                <w:szCs w:val="23"/>
              </w:rPr>
              <w:t>Description</w:t>
            </w:r>
          </w:p>
        </w:tc>
      </w:tr>
      <w:tr w:rsid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list-style-type:disc</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The list items will be marked with bullets (default)</w:t>
            </w:r>
          </w:p>
        </w:tc>
      </w:tr>
      <w:tr w:rsid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list-style-type:circle</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The list items will be marked with circles</w:t>
            </w:r>
          </w:p>
        </w:tc>
      </w:tr>
      <w:tr w:rsid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list-style-type:square</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The list items will be marked with squares</w:t>
            </w:r>
          </w:p>
        </w:tc>
      </w:tr>
      <w:tr w:rsid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list-style-type:none</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The list items will not be marked</w:t>
            </w:r>
          </w:p>
        </w:tc>
      </w:tr>
    </w:tbl>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Disc:</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style=</w:t>
      </w:r>
      <w:r>
        <w:rPr>
          <w:rStyle w:val="highval"/>
          <w:rFonts w:ascii="Consolas" w:hAnsi="Consolas" w:cs="Consolas"/>
          <w:color w:val="0000CD"/>
          <w:sz w:val="23"/>
          <w:szCs w:val="23"/>
        </w:rPr>
        <w:t>"list-style-type:disc"</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0"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Circle: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style=</w:t>
      </w:r>
      <w:r>
        <w:rPr>
          <w:rStyle w:val="highval"/>
          <w:rFonts w:ascii="Consolas" w:hAnsi="Consolas" w:cs="Consolas"/>
          <w:color w:val="0000CD"/>
          <w:sz w:val="23"/>
          <w:szCs w:val="23"/>
        </w:rPr>
        <w:t>"list-style-type:circle"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1"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Square: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lastRenderedPageBreak/>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style=</w:t>
      </w:r>
      <w:r>
        <w:rPr>
          <w:rStyle w:val="highval"/>
          <w:rFonts w:ascii="Consolas" w:hAnsi="Consolas" w:cs="Consolas"/>
          <w:color w:val="0000CD"/>
          <w:sz w:val="23"/>
          <w:szCs w:val="23"/>
        </w:rPr>
        <w:t>"list-style-type:square"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2"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None: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style=</w:t>
      </w:r>
      <w:r>
        <w:rPr>
          <w:rStyle w:val="highval"/>
          <w:rFonts w:ascii="Consolas" w:hAnsi="Consolas" w:cs="Consolas"/>
          <w:color w:val="0000CD"/>
          <w:sz w:val="23"/>
          <w:szCs w:val="23"/>
        </w:rPr>
        <w:t>"list-style-type:none"</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3"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80"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Ordered HTML Lists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An ordered list starts with the</w:t>
      </w:r>
      <w:r>
        <w:rPr>
          <w:rStyle w:val="apple-converted-space"/>
          <w:rFonts w:ascii="Verdana" w:hAnsi="Verdana"/>
          <w:color w:val="333333"/>
          <w:sz w:val="23"/>
          <w:szCs w:val="23"/>
        </w:rPr>
        <w:t> </w:t>
      </w:r>
      <w:r>
        <w:rPr>
          <w:rStyle w:val="Strong"/>
          <w:rFonts w:ascii="Verdana" w:hAnsi="Verdana"/>
          <w:color w:val="333333"/>
          <w:sz w:val="23"/>
          <w:szCs w:val="23"/>
        </w:rPr>
        <w:t>&lt;ol&gt;</w:t>
      </w:r>
      <w:r>
        <w:rPr>
          <w:rStyle w:val="apple-converted-space"/>
          <w:rFonts w:ascii="Verdana" w:hAnsi="Verdana"/>
          <w:color w:val="333333"/>
          <w:sz w:val="23"/>
          <w:szCs w:val="23"/>
        </w:rPr>
        <w:t> </w:t>
      </w:r>
      <w:r>
        <w:rPr>
          <w:rFonts w:ascii="Verdana" w:hAnsi="Verdana"/>
          <w:color w:val="333333"/>
          <w:sz w:val="23"/>
          <w:szCs w:val="23"/>
        </w:rPr>
        <w:t>tag. Each list item starts with the</w:t>
      </w:r>
      <w:r>
        <w:rPr>
          <w:rStyle w:val="apple-converted-space"/>
          <w:rFonts w:ascii="Verdana" w:hAnsi="Verdana"/>
          <w:color w:val="333333"/>
          <w:sz w:val="23"/>
          <w:szCs w:val="23"/>
        </w:rPr>
        <w:t> </w:t>
      </w:r>
      <w:r>
        <w:rPr>
          <w:rStyle w:val="Strong"/>
          <w:rFonts w:ascii="Verdana" w:hAnsi="Verdana"/>
          <w:color w:val="333333"/>
          <w:sz w:val="23"/>
          <w:szCs w:val="23"/>
        </w:rPr>
        <w:t>&lt;li&gt;</w:t>
      </w:r>
      <w:r>
        <w:rPr>
          <w:rStyle w:val="apple-converted-space"/>
          <w:rFonts w:ascii="Verdana" w:hAnsi="Verdana"/>
          <w:color w:val="333333"/>
          <w:sz w:val="23"/>
          <w:szCs w:val="23"/>
        </w:rPr>
        <w:t> </w:t>
      </w:r>
      <w:r>
        <w:rPr>
          <w:rFonts w:ascii="Verdana" w:hAnsi="Verdana"/>
          <w:color w:val="333333"/>
          <w:sz w:val="23"/>
          <w:szCs w:val="23"/>
        </w:rPr>
        <w:t>tag.</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list items will be marked with numbers:</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4"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81"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Ordered HTML Lists - The Type Attribute</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w:t>
      </w:r>
      <w:r>
        <w:rPr>
          <w:rStyle w:val="apple-converted-space"/>
          <w:rFonts w:ascii="Verdana" w:hAnsi="Verdana"/>
          <w:color w:val="333333"/>
          <w:sz w:val="23"/>
          <w:szCs w:val="23"/>
        </w:rPr>
        <w:t> </w:t>
      </w:r>
      <w:r>
        <w:rPr>
          <w:rStyle w:val="Strong"/>
          <w:rFonts w:ascii="Verdana" w:hAnsi="Verdana"/>
          <w:color w:val="333333"/>
          <w:sz w:val="23"/>
          <w:szCs w:val="23"/>
        </w:rPr>
        <w:t>type</w:t>
      </w:r>
      <w:r>
        <w:rPr>
          <w:rStyle w:val="apple-converted-space"/>
          <w:rFonts w:ascii="Verdana" w:hAnsi="Verdana"/>
          <w:color w:val="333333"/>
          <w:sz w:val="23"/>
          <w:szCs w:val="23"/>
        </w:rPr>
        <w:t> </w:t>
      </w:r>
      <w:r>
        <w:rPr>
          <w:rFonts w:ascii="Verdana" w:hAnsi="Verdana"/>
          <w:color w:val="333333"/>
          <w:sz w:val="23"/>
          <w:szCs w:val="23"/>
        </w:rPr>
        <w:t>attribute can be added to an</w:t>
      </w:r>
      <w:r>
        <w:rPr>
          <w:rStyle w:val="apple-converted-space"/>
          <w:rFonts w:ascii="Verdana" w:hAnsi="Verdana"/>
          <w:color w:val="333333"/>
          <w:sz w:val="23"/>
          <w:szCs w:val="23"/>
        </w:rPr>
        <w:t> </w:t>
      </w:r>
      <w:r>
        <w:rPr>
          <w:rStyle w:val="Strong"/>
          <w:rFonts w:ascii="Verdana" w:hAnsi="Verdana"/>
          <w:color w:val="333333"/>
          <w:sz w:val="23"/>
          <w:szCs w:val="23"/>
        </w:rPr>
        <w:t>ordered list</w:t>
      </w:r>
      <w:r>
        <w:rPr>
          <w:rFonts w:ascii="Verdana" w:hAnsi="Verdana"/>
          <w:color w:val="333333"/>
          <w:sz w:val="23"/>
          <w:szCs w:val="23"/>
        </w:rPr>
        <w:t>, to define the type of the marker:</w:t>
      </w:r>
    </w:p>
    <w:tbl>
      <w:tblPr>
        <w:tblW w:w="1332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11374"/>
      </w:tblGrid>
      <w:tr w:rsid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b/>
                <w:bCs/>
                <w:color w:val="333333"/>
                <w:sz w:val="23"/>
                <w:szCs w:val="23"/>
              </w:rPr>
            </w:pPr>
            <w:r>
              <w:rPr>
                <w:rFonts w:ascii="Verdana" w:hAnsi="Verdana"/>
                <w:b/>
                <w:bCs/>
                <w:color w:val="333333"/>
                <w:sz w:val="23"/>
                <w:szCs w:val="23"/>
              </w:rPr>
              <w:lastRenderedPageBreak/>
              <w:t>Type</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b/>
                <w:bCs/>
                <w:color w:val="333333"/>
                <w:sz w:val="23"/>
                <w:szCs w:val="23"/>
              </w:rPr>
            </w:pPr>
            <w:r>
              <w:rPr>
                <w:rFonts w:ascii="Verdana" w:hAnsi="Verdana"/>
                <w:b/>
                <w:bCs/>
                <w:color w:val="333333"/>
                <w:sz w:val="23"/>
                <w:szCs w:val="23"/>
              </w:rPr>
              <w:t>Description</w:t>
            </w:r>
          </w:p>
        </w:tc>
      </w:tr>
      <w:tr w:rsid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type="1"</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The list items will be numbered with numbers (default)</w:t>
            </w:r>
          </w:p>
        </w:tc>
      </w:tr>
      <w:tr w:rsid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type="A"</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The list items will be numbered with uppercase letters</w:t>
            </w:r>
          </w:p>
        </w:tc>
      </w:tr>
      <w:tr w:rsid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type="a"</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The list items will be numbered with lowercase letters</w:t>
            </w:r>
          </w:p>
        </w:tc>
      </w:tr>
      <w:tr w:rsidR="000611BC" w:rsidTr="000611B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type="I"</w:t>
            </w:r>
          </w:p>
        </w:tc>
        <w:tc>
          <w:tcPr>
            <w:tcW w:w="0" w:type="auto"/>
            <w:tcBorders>
              <w:top w:val="single" w:sz="6" w:space="0" w:color="DDDDDD"/>
            </w:tcBorders>
            <w:shd w:val="clear" w:color="auto" w:fill="FFFFFF"/>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The list items will be numbered with uppercase roman numbers</w:t>
            </w:r>
          </w:p>
        </w:tc>
      </w:tr>
      <w:tr w:rsidR="000611BC" w:rsidTr="000611B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type="i"</w:t>
            </w:r>
          </w:p>
        </w:tc>
        <w:tc>
          <w:tcPr>
            <w:tcW w:w="0" w:type="auto"/>
            <w:tcBorders>
              <w:top w:val="single" w:sz="6" w:space="0" w:color="DDDDDD"/>
            </w:tcBorders>
            <w:shd w:val="clear" w:color="auto" w:fill="F1F1F1"/>
            <w:tcMar>
              <w:top w:w="120" w:type="dxa"/>
              <w:left w:w="120" w:type="dxa"/>
              <w:bottom w:w="120" w:type="dxa"/>
              <w:right w:w="120" w:type="dxa"/>
            </w:tcMar>
            <w:hideMark/>
          </w:tcPr>
          <w:p w:rsidR="000611BC" w:rsidRDefault="000611BC">
            <w:pPr>
              <w:spacing w:after="180"/>
              <w:rPr>
                <w:rFonts w:ascii="Verdana" w:hAnsi="Verdana"/>
                <w:color w:val="333333"/>
                <w:sz w:val="23"/>
                <w:szCs w:val="23"/>
              </w:rPr>
            </w:pPr>
            <w:r>
              <w:rPr>
                <w:rFonts w:ascii="Verdana" w:hAnsi="Verdana"/>
                <w:color w:val="333333"/>
                <w:sz w:val="23"/>
                <w:szCs w:val="23"/>
              </w:rPr>
              <w:t>The list items will be numbered with lowercase roman numbers</w:t>
            </w:r>
          </w:p>
        </w:tc>
      </w:tr>
    </w:tbl>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Numbers:</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"1"</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5"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Uppercase Letters:</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6"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Lowercase Letters:</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"a"</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7"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lastRenderedPageBreak/>
        <w:t>Uppercase Roman Numbers:</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8"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Lowercase Roman Numbers:</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type=</w:t>
      </w:r>
      <w:r>
        <w:rPr>
          <w:rStyle w:val="highval"/>
          <w:rFonts w:ascii="Consolas" w:hAnsi="Consolas" w:cs="Consolas"/>
          <w:color w:val="0000CD"/>
          <w:sz w:val="23"/>
          <w:szCs w:val="23"/>
        </w:rPr>
        <w:t>"i"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/ol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199"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82"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HTML Description Lists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HTML also supports description lists.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description list is a list of terms, with a description of each term.</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Strong"/>
          <w:rFonts w:ascii="Verdana" w:hAnsi="Verdana"/>
          <w:color w:val="333333"/>
          <w:sz w:val="23"/>
          <w:szCs w:val="23"/>
        </w:rPr>
        <w:t>&lt;dl&gt;</w:t>
      </w:r>
      <w:r>
        <w:rPr>
          <w:rStyle w:val="apple-converted-space"/>
          <w:rFonts w:ascii="Verdana" w:hAnsi="Verdana"/>
          <w:color w:val="333333"/>
          <w:sz w:val="23"/>
          <w:szCs w:val="23"/>
        </w:rPr>
        <w:t> </w:t>
      </w:r>
      <w:r>
        <w:rPr>
          <w:rFonts w:ascii="Verdana" w:hAnsi="Verdana"/>
          <w:color w:val="333333"/>
          <w:sz w:val="23"/>
          <w:szCs w:val="23"/>
        </w:rPr>
        <w:t>tag defines the description list, the</w:t>
      </w:r>
      <w:r>
        <w:rPr>
          <w:rStyle w:val="apple-converted-space"/>
          <w:rFonts w:ascii="Verdana" w:hAnsi="Verdana"/>
          <w:color w:val="333333"/>
          <w:sz w:val="23"/>
          <w:szCs w:val="23"/>
        </w:rPr>
        <w:t> </w:t>
      </w:r>
      <w:r>
        <w:rPr>
          <w:rStyle w:val="Strong"/>
          <w:rFonts w:ascii="Verdana" w:hAnsi="Verdana"/>
          <w:color w:val="333333"/>
          <w:sz w:val="23"/>
          <w:szCs w:val="23"/>
        </w:rPr>
        <w:t>&lt;dt&gt;</w:t>
      </w:r>
      <w:r>
        <w:rPr>
          <w:rStyle w:val="apple-converted-space"/>
          <w:rFonts w:ascii="Verdana" w:hAnsi="Verdana"/>
          <w:color w:val="333333"/>
          <w:sz w:val="23"/>
          <w:szCs w:val="23"/>
        </w:rPr>
        <w:t> </w:t>
      </w:r>
      <w:r>
        <w:rPr>
          <w:rFonts w:ascii="Verdana" w:hAnsi="Verdana"/>
          <w:color w:val="333333"/>
          <w:sz w:val="23"/>
          <w:szCs w:val="23"/>
        </w:rPr>
        <w:t>tag defines the term (name), and the</w:t>
      </w:r>
      <w:r>
        <w:rPr>
          <w:rStyle w:val="apple-converted-space"/>
          <w:rFonts w:ascii="Verdana" w:hAnsi="Verdana"/>
          <w:color w:val="333333"/>
          <w:sz w:val="23"/>
          <w:szCs w:val="23"/>
        </w:rPr>
        <w:t> </w:t>
      </w:r>
      <w:r>
        <w:rPr>
          <w:rStyle w:val="Strong"/>
          <w:rFonts w:ascii="Verdana" w:hAnsi="Verdana"/>
          <w:color w:val="333333"/>
          <w:sz w:val="23"/>
          <w:szCs w:val="23"/>
        </w:rPr>
        <w:t>&lt;dd&gt;</w:t>
      </w:r>
      <w:r>
        <w:rPr>
          <w:rStyle w:val="apple-converted-space"/>
          <w:rFonts w:ascii="Verdana" w:hAnsi="Verdana"/>
          <w:color w:val="333333"/>
          <w:sz w:val="23"/>
          <w:szCs w:val="23"/>
        </w:rPr>
        <w:t> </w:t>
      </w:r>
      <w:r>
        <w:rPr>
          <w:rFonts w:ascii="Verdana" w:hAnsi="Verdana"/>
          <w:color w:val="333333"/>
          <w:sz w:val="23"/>
          <w:szCs w:val="23"/>
        </w:rPr>
        <w:t>tag describes each term: </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dt</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/dt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dd</w:t>
      </w:r>
      <w:r>
        <w:rPr>
          <w:rStyle w:val="highgt"/>
          <w:rFonts w:ascii="Consolas" w:hAnsi="Consolas" w:cs="Consolas"/>
          <w:color w:val="0000FF"/>
          <w:sz w:val="23"/>
          <w:szCs w:val="23"/>
        </w:rPr>
        <w:t>&gt;</w:t>
      </w:r>
      <w:r>
        <w:rPr>
          <w:rFonts w:ascii="Consolas" w:hAnsi="Consolas" w:cs="Consolas"/>
          <w:color w:val="000000"/>
          <w:sz w:val="23"/>
          <w:szCs w:val="23"/>
        </w:rPr>
        <w:t>- black hot drink</w:t>
      </w:r>
      <w:r>
        <w:rPr>
          <w:rStyle w:val="highlt"/>
          <w:rFonts w:ascii="Consolas" w:hAnsi="Consolas" w:cs="Consolas"/>
          <w:color w:val="0000FF"/>
          <w:sz w:val="23"/>
          <w:szCs w:val="23"/>
        </w:rPr>
        <w:t>&lt;</w:t>
      </w:r>
      <w:r>
        <w:rPr>
          <w:rStyle w:val="highele"/>
          <w:rFonts w:ascii="Consolas" w:hAnsi="Consolas" w:cs="Consolas"/>
          <w:color w:val="A52A2A"/>
          <w:sz w:val="23"/>
          <w:szCs w:val="23"/>
        </w:rPr>
        <w:t>/dd</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dt</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/dt</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dd</w:t>
      </w:r>
      <w:r>
        <w:rPr>
          <w:rStyle w:val="highgt"/>
          <w:rFonts w:ascii="Consolas" w:hAnsi="Consolas" w:cs="Consolas"/>
          <w:color w:val="0000FF"/>
          <w:sz w:val="23"/>
          <w:szCs w:val="23"/>
        </w:rPr>
        <w:t>&gt;</w:t>
      </w:r>
      <w:r>
        <w:rPr>
          <w:rFonts w:ascii="Consolas" w:hAnsi="Consolas" w:cs="Consolas"/>
          <w:color w:val="000000"/>
          <w:sz w:val="23"/>
          <w:szCs w:val="23"/>
        </w:rPr>
        <w:t>- white cold drink</w:t>
      </w:r>
      <w:r>
        <w:rPr>
          <w:rStyle w:val="highlt"/>
          <w:rFonts w:ascii="Consolas" w:hAnsi="Consolas" w:cs="Consolas"/>
          <w:color w:val="0000FF"/>
          <w:sz w:val="23"/>
          <w:szCs w:val="23"/>
        </w:rPr>
        <w:t>&lt;</w:t>
      </w:r>
      <w:r>
        <w:rPr>
          <w:rStyle w:val="highele"/>
          <w:rFonts w:ascii="Consolas" w:hAnsi="Consolas" w:cs="Consolas"/>
          <w:color w:val="A52A2A"/>
          <w:sz w:val="23"/>
          <w:szCs w:val="23"/>
        </w:rPr>
        <w:t>/dd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200"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83"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Nested HTML Lists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List can be nested (lists inside lists):</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Coffee</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Tea</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Black 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Green tea</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Milk</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201" w:tgtFrame="_blank" w:history="1">
        <w:r>
          <w:rPr>
            <w:rStyle w:val="Hyperlink"/>
            <w:rFonts w:ascii="Verdana" w:hAnsi="Verdana"/>
            <w:color w:val="FFFFFF"/>
            <w:sz w:val="23"/>
            <w:szCs w:val="23"/>
            <w:bdr w:val="single" w:sz="6" w:space="4" w:color="8AC007" w:frame="1"/>
            <w:shd w:val="clear" w:color="auto" w:fill="8AC007"/>
          </w:rPr>
          <w:t>Try it Yourself »</w:t>
        </w:r>
      </w:hyperlink>
    </w:p>
    <w:tbl>
      <w:tblPr>
        <w:tblW w:w="1332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12615"/>
      </w:tblGrid>
      <w:tr w:rsidR="000611BC" w:rsidTr="000611BC">
        <w:tc>
          <w:tcPr>
            <w:tcW w:w="510" w:type="dxa"/>
            <w:shd w:val="clear" w:color="auto" w:fill="FFFFFF"/>
            <w:tcMar>
              <w:top w:w="150" w:type="dxa"/>
              <w:left w:w="150" w:type="dxa"/>
              <w:bottom w:w="150" w:type="dxa"/>
              <w:right w:w="75" w:type="dxa"/>
            </w:tcMar>
            <w:vAlign w:val="center"/>
            <w:hideMark/>
          </w:tcPr>
          <w:p w:rsidR="000611BC" w:rsidRDefault="000611BC">
            <w:pPr>
              <w:spacing w:after="180" w:line="321" w:lineRule="atLeast"/>
              <w:rPr>
                <w:rFonts w:ascii="Verdana" w:hAnsi="Verdana"/>
                <w:b/>
                <w:bCs/>
                <w:color w:val="000000"/>
                <w:sz w:val="23"/>
                <w:szCs w:val="23"/>
              </w:rPr>
            </w:pPr>
            <w:r>
              <w:rPr>
                <w:rFonts w:ascii="Verdana" w:hAnsi="Verdana"/>
                <w:b/>
                <w:bCs/>
                <w:noProof/>
                <w:color w:val="000000"/>
                <w:sz w:val="23"/>
                <w:szCs w:val="23"/>
                <w:lang w:eastAsia="en-IN"/>
              </w:rPr>
              <w:drawing>
                <wp:inline distT="0" distB="0" distL="0" distR="0">
                  <wp:extent cx="302260" cy="302260"/>
                  <wp:effectExtent l="0" t="0" r="2540" b="254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611BC" w:rsidRDefault="000611BC">
            <w:pPr>
              <w:spacing w:after="180" w:line="321" w:lineRule="atLeast"/>
              <w:rPr>
                <w:rFonts w:ascii="Verdana" w:hAnsi="Verdana"/>
                <w:color w:val="333333"/>
                <w:sz w:val="23"/>
                <w:szCs w:val="23"/>
              </w:rPr>
            </w:pPr>
            <w:r>
              <w:rPr>
                <w:rFonts w:ascii="Verdana" w:hAnsi="Verdana"/>
                <w:color w:val="333333"/>
                <w:sz w:val="23"/>
                <w:szCs w:val="23"/>
              </w:rPr>
              <w:t>List items can contain new list, and other HTML elements, like images and links, etc.</w:t>
            </w:r>
          </w:p>
        </w:tc>
      </w:tr>
    </w:tbl>
    <w:p w:rsidR="000611BC" w:rsidRDefault="00B76AAA" w:rsidP="000611BC">
      <w:pPr>
        <w:spacing w:before="300" w:after="300" w:line="240" w:lineRule="auto"/>
        <w:rPr>
          <w:rFonts w:ascii="Times New Roman" w:hAnsi="Times New Roman"/>
          <w:sz w:val="24"/>
          <w:szCs w:val="24"/>
        </w:rPr>
      </w:pPr>
      <w:r>
        <w:pict>
          <v:rect id="_x0000_i1084"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Horizontal Lists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HTML lists can be styled in many different ways with CSS.</w:t>
      </w:r>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One popular way, is to style a list to be displayed horizontally:</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!DOCTYPE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t>ul#menu li {</w:t>
      </w:r>
      <w:r>
        <w:rPr>
          <w:rFonts w:ascii="Consolas" w:hAnsi="Consolas" w:cs="Consolas"/>
          <w:color w:val="000000"/>
          <w:sz w:val="23"/>
          <w:szCs w:val="23"/>
        </w:rPr>
        <w:br/>
        <w:t>    display:inline;</w:t>
      </w:r>
      <w:r>
        <w:rPr>
          <w:rFonts w:ascii="Consolas" w:hAnsi="Consolas" w:cs="Consolas"/>
          <w:color w:val="000000"/>
          <w:sz w:val="23"/>
          <w:szCs w:val="23"/>
        </w:rPr>
        <w:br/>
        <w: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h2</w:t>
      </w:r>
      <w:r>
        <w:rPr>
          <w:rStyle w:val="highgt"/>
          <w:rFonts w:ascii="Consolas" w:hAnsi="Consolas" w:cs="Consolas"/>
          <w:color w:val="0000FF"/>
          <w:sz w:val="23"/>
          <w:szCs w:val="23"/>
        </w:rPr>
        <w:t>&gt;</w:t>
      </w:r>
      <w:r>
        <w:rPr>
          <w:rFonts w:ascii="Consolas" w:hAnsi="Consolas" w:cs="Consolas"/>
          <w:color w:val="000000"/>
          <w:sz w:val="23"/>
          <w:szCs w:val="23"/>
        </w:rPr>
        <w:t>Horizontal List</w:t>
      </w:r>
      <w:r>
        <w:rPr>
          <w:rStyle w:val="highlt"/>
          <w:rFonts w:ascii="Consolas" w:hAnsi="Consolas" w:cs="Consolas"/>
          <w:color w:val="0000FF"/>
          <w:sz w:val="23"/>
          <w:szCs w:val="23"/>
        </w:rPr>
        <w:t>&lt;</w:t>
      </w:r>
      <w:r>
        <w:rPr>
          <w:rStyle w:val="highele"/>
          <w:rFonts w:ascii="Consolas" w:hAnsi="Consolas" w:cs="Consolas"/>
          <w:color w:val="A52A2A"/>
          <w:sz w:val="23"/>
          <w:szCs w:val="23"/>
        </w:rPr>
        <w:t>/h2</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apple-converted-space"/>
          <w:rFonts w:ascii="Consolas" w:hAnsi="Consolas" w:cs="Consolas"/>
          <w:color w:val="000000"/>
          <w:sz w:val="23"/>
          <w:szCs w:val="23"/>
        </w:rPr>
        <w:t> </w:t>
      </w:r>
      <w:r>
        <w:rPr>
          <w:rStyle w:val="highatt"/>
          <w:rFonts w:ascii="Consolas" w:hAnsi="Consolas" w:cs="Consolas"/>
          <w:color w:val="FF0000"/>
          <w:sz w:val="23"/>
          <w:szCs w:val="23"/>
        </w:rPr>
        <w:t>id=</w:t>
      </w:r>
      <w:r>
        <w:rPr>
          <w:rStyle w:val="highval"/>
          <w:rFonts w:ascii="Consolas" w:hAnsi="Consolas" w:cs="Consolas"/>
          <w:color w:val="0000CD"/>
          <w:sz w:val="23"/>
          <w:szCs w:val="23"/>
        </w:rPr>
        <w:t>"menu"</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HTML</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CSS</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JavaScript</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t>PHP</w:t>
      </w:r>
      <w:r>
        <w:rPr>
          <w:rStyle w:val="highlt"/>
          <w:rFonts w:ascii="Consolas" w:hAnsi="Consolas" w:cs="Consolas"/>
          <w:color w:val="0000FF"/>
          <w:sz w:val="23"/>
          <w:szCs w:val="23"/>
        </w:rPr>
        <w:t>&lt;</w:t>
      </w:r>
      <w:r>
        <w:rPr>
          <w:rStyle w:val="highele"/>
          <w:rFonts w:ascii="Consolas" w:hAnsi="Consolas" w:cs="Consolas"/>
          <w:color w:val="A52A2A"/>
          <w:sz w:val="23"/>
          <w:szCs w:val="23"/>
        </w:rPr>
        <w:t>/li</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/ul</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202"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0611BC" w:rsidP="000611BC">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With a little extra style, you can make it look like a menu:</w:t>
      </w:r>
    </w:p>
    <w:p w:rsidR="000611BC" w:rsidRDefault="000611BC" w:rsidP="000611BC">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0611BC" w:rsidRDefault="000611BC" w:rsidP="000611BC">
      <w:pPr>
        <w:shd w:val="clear" w:color="auto" w:fill="FFFFFF"/>
        <w:spacing w:line="276" w:lineRule="atLeast"/>
        <w:rPr>
          <w:rFonts w:ascii="Consolas" w:hAnsi="Consolas" w:cs="Consolas"/>
          <w:color w:val="000000"/>
          <w:sz w:val="23"/>
          <w:szCs w:val="23"/>
        </w:rPr>
      </w:pPr>
      <w:r>
        <w:rPr>
          <w:rStyle w:val="highele"/>
          <w:rFonts w:ascii="Consolas" w:hAnsi="Consolas" w:cs="Consolas"/>
          <w:color w:val="A52A2A"/>
          <w:sz w:val="23"/>
          <w:szCs w:val="23"/>
        </w:rPr>
        <w:t>ul#menu</w:t>
      </w:r>
      <w:r>
        <w:rPr>
          <w:rStyle w:val="apple-converted-space"/>
          <w:rFonts w:ascii="Consolas" w:hAnsi="Consolas" w:cs="Consolas"/>
          <w:color w:val="A52A2A"/>
          <w:sz w:val="23"/>
          <w:szCs w:val="23"/>
        </w:rPr>
        <w:t> </w:t>
      </w:r>
      <w:r>
        <w:rPr>
          <w:rFonts w:ascii="Consolas" w:hAnsi="Consolas" w:cs="Consolas"/>
          <w:color w:val="000000"/>
          <w:sz w:val="23"/>
          <w:szCs w:val="23"/>
        </w:rP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padding:</w:t>
      </w:r>
      <w:r>
        <w:rPr>
          <w:rStyle w:val="apple-converted-space"/>
          <w:rFonts w:ascii="Consolas" w:hAnsi="Consolas" w:cs="Consolas"/>
          <w:color w:val="0000CD"/>
          <w:sz w:val="23"/>
          <w:szCs w:val="23"/>
        </w:rPr>
        <w:t> </w:t>
      </w:r>
      <w:r>
        <w:rPr>
          <w:rStyle w:val="highval"/>
          <w:rFonts w:ascii="Consolas" w:hAnsi="Consolas" w:cs="Consolas"/>
          <w:color w:val="0000CD"/>
          <w:sz w:val="23"/>
          <w:szCs w:val="23"/>
        </w:rPr>
        <w:t>0;</w:t>
      </w:r>
      <w:r>
        <w:rPr>
          <w:rFonts w:ascii="Consolas" w:hAnsi="Consolas" w:cs="Consolas"/>
          <w:color w:val="000000"/>
          <w:sz w:val="23"/>
          <w:szCs w:val="23"/>
        </w:rPr>
        <w:br/>
        <w:t>}</w:t>
      </w:r>
      <w:r>
        <w:rPr>
          <w:rFonts w:ascii="Consolas" w:hAnsi="Consolas" w:cs="Consolas"/>
          <w:color w:val="000000"/>
          <w:sz w:val="23"/>
          <w:szCs w:val="23"/>
        </w:rPr>
        <w:br/>
      </w:r>
      <w:r>
        <w:rPr>
          <w:rFonts w:ascii="Consolas" w:hAnsi="Consolas" w:cs="Consolas"/>
          <w:color w:val="000000"/>
          <w:sz w:val="23"/>
          <w:szCs w:val="23"/>
        </w:rPr>
        <w:br/>
      </w:r>
      <w:r>
        <w:rPr>
          <w:rStyle w:val="highele"/>
          <w:rFonts w:ascii="Consolas" w:hAnsi="Consolas" w:cs="Consolas"/>
          <w:color w:val="A52A2A"/>
          <w:sz w:val="23"/>
          <w:szCs w:val="23"/>
        </w:rPr>
        <w:t>ul#menu li</w:t>
      </w:r>
      <w:r>
        <w:rPr>
          <w:rStyle w:val="apple-converted-space"/>
          <w:rFonts w:ascii="Consolas" w:hAnsi="Consolas" w:cs="Consolas"/>
          <w:color w:val="A52A2A"/>
          <w:sz w:val="23"/>
          <w:szCs w:val="23"/>
        </w:rPr>
        <w:t> </w:t>
      </w:r>
      <w:r>
        <w:rPr>
          <w:rFonts w:ascii="Consolas" w:hAnsi="Consolas" w:cs="Consolas"/>
          <w:color w:val="000000"/>
          <w:sz w:val="23"/>
          <w:szCs w:val="23"/>
        </w:rP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display:</w:t>
      </w:r>
      <w:r>
        <w:rPr>
          <w:rStyle w:val="apple-converted-space"/>
          <w:rFonts w:ascii="Consolas" w:hAnsi="Consolas" w:cs="Consolas"/>
          <w:color w:val="0000CD"/>
          <w:sz w:val="23"/>
          <w:szCs w:val="23"/>
        </w:rPr>
        <w:t> </w:t>
      </w:r>
      <w:r>
        <w:rPr>
          <w:rStyle w:val="highval"/>
          <w:rFonts w:ascii="Consolas" w:hAnsi="Consolas" w:cs="Consolas"/>
          <w:color w:val="0000CD"/>
          <w:sz w:val="23"/>
          <w:szCs w:val="23"/>
        </w:rPr>
        <w:t>inline;</w:t>
      </w:r>
      <w:r>
        <w:rPr>
          <w:rFonts w:ascii="Consolas" w:hAnsi="Consolas" w:cs="Consolas"/>
          <w:color w:val="000000"/>
          <w:sz w:val="23"/>
          <w:szCs w:val="23"/>
        </w:rPr>
        <w:br/>
        <w:t>}</w:t>
      </w:r>
      <w:r>
        <w:rPr>
          <w:rFonts w:ascii="Consolas" w:hAnsi="Consolas" w:cs="Consolas"/>
          <w:color w:val="000000"/>
          <w:sz w:val="23"/>
          <w:szCs w:val="23"/>
        </w:rPr>
        <w:br/>
      </w:r>
      <w:r>
        <w:rPr>
          <w:rFonts w:ascii="Consolas" w:hAnsi="Consolas" w:cs="Consolas"/>
          <w:color w:val="000000"/>
          <w:sz w:val="23"/>
          <w:szCs w:val="23"/>
        </w:rPr>
        <w:br/>
      </w:r>
      <w:r>
        <w:rPr>
          <w:rStyle w:val="highele"/>
          <w:rFonts w:ascii="Consolas" w:hAnsi="Consolas" w:cs="Consolas"/>
          <w:color w:val="A52A2A"/>
          <w:sz w:val="23"/>
          <w:szCs w:val="23"/>
        </w:rPr>
        <w:t>ul#menu li a</w:t>
      </w:r>
      <w:r>
        <w:rPr>
          <w:rStyle w:val="apple-converted-space"/>
          <w:rFonts w:ascii="Consolas" w:hAnsi="Consolas" w:cs="Consolas"/>
          <w:color w:val="A52A2A"/>
          <w:sz w:val="23"/>
          <w:szCs w:val="23"/>
        </w:rPr>
        <w:t> </w:t>
      </w:r>
      <w:r>
        <w:rPr>
          <w:rFonts w:ascii="Consolas" w:hAnsi="Consolas" w:cs="Consolas"/>
          <w:color w:val="000000"/>
          <w:sz w:val="23"/>
          <w:szCs w:val="23"/>
        </w:rP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background-color:</w:t>
      </w:r>
      <w:r>
        <w:rPr>
          <w:rStyle w:val="apple-converted-space"/>
          <w:rFonts w:ascii="Consolas" w:hAnsi="Consolas" w:cs="Consolas"/>
          <w:color w:val="0000CD"/>
          <w:sz w:val="23"/>
          <w:szCs w:val="23"/>
        </w:rPr>
        <w:t> </w:t>
      </w:r>
      <w:r>
        <w:rPr>
          <w:rStyle w:val="highval"/>
          <w:rFonts w:ascii="Consolas" w:hAnsi="Consolas" w:cs="Consolas"/>
          <w:color w:val="0000CD"/>
          <w:sz w:val="23"/>
          <w:szCs w:val="23"/>
        </w:rPr>
        <w:t>black;</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color:</w:t>
      </w:r>
      <w:r>
        <w:rPr>
          <w:rStyle w:val="apple-converted-space"/>
          <w:rFonts w:ascii="Consolas" w:hAnsi="Consolas" w:cs="Consolas"/>
          <w:color w:val="0000CD"/>
          <w:sz w:val="23"/>
          <w:szCs w:val="23"/>
        </w:rPr>
        <w:t> </w:t>
      </w:r>
      <w:r>
        <w:rPr>
          <w:rStyle w:val="highval"/>
          <w:rFonts w:ascii="Consolas" w:hAnsi="Consolas" w:cs="Consolas"/>
          <w:color w:val="0000CD"/>
          <w:sz w:val="23"/>
          <w:szCs w:val="23"/>
        </w:rPr>
        <w:t>white;</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padding:</w:t>
      </w:r>
      <w:r>
        <w:rPr>
          <w:rStyle w:val="apple-converted-space"/>
          <w:rFonts w:ascii="Consolas" w:hAnsi="Consolas" w:cs="Consolas"/>
          <w:color w:val="0000CD"/>
          <w:sz w:val="23"/>
          <w:szCs w:val="23"/>
        </w:rPr>
        <w:t> </w:t>
      </w:r>
      <w:r>
        <w:rPr>
          <w:rStyle w:val="highval"/>
          <w:rFonts w:ascii="Consolas" w:hAnsi="Consolas" w:cs="Consolas"/>
          <w:color w:val="0000CD"/>
          <w:sz w:val="23"/>
          <w:szCs w:val="23"/>
        </w:rPr>
        <w:t>10px 20px;</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text-decoration:</w:t>
      </w:r>
      <w:r>
        <w:rPr>
          <w:rStyle w:val="apple-converted-space"/>
          <w:rFonts w:ascii="Consolas" w:hAnsi="Consolas" w:cs="Consolas"/>
          <w:color w:val="0000CD"/>
          <w:sz w:val="23"/>
          <w:szCs w:val="23"/>
        </w:rPr>
        <w:t> </w:t>
      </w:r>
      <w:r>
        <w:rPr>
          <w:rStyle w:val="highval"/>
          <w:rFonts w:ascii="Consolas" w:hAnsi="Consolas" w:cs="Consolas"/>
          <w:color w:val="0000CD"/>
          <w:sz w:val="23"/>
          <w:szCs w:val="23"/>
        </w:rPr>
        <w:t>none;</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border-radius:</w:t>
      </w:r>
      <w:r>
        <w:rPr>
          <w:rStyle w:val="apple-converted-space"/>
          <w:rFonts w:ascii="Consolas" w:hAnsi="Consolas" w:cs="Consolas"/>
          <w:color w:val="0000CD"/>
          <w:sz w:val="23"/>
          <w:szCs w:val="23"/>
        </w:rPr>
        <w:t> </w:t>
      </w:r>
      <w:r>
        <w:rPr>
          <w:rStyle w:val="highval"/>
          <w:rFonts w:ascii="Consolas" w:hAnsi="Consolas" w:cs="Consolas"/>
          <w:color w:val="0000CD"/>
          <w:sz w:val="23"/>
          <w:szCs w:val="23"/>
        </w:rPr>
        <w:t>4px 4px 0 0;</w:t>
      </w:r>
      <w:r>
        <w:rPr>
          <w:rFonts w:ascii="Consolas" w:hAnsi="Consolas" w:cs="Consolas"/>
          <w:color w:val="000000"/>
          <w:sz w:val="23"/>
          <w:szCs w:val="23"/>
        </w:rPr>
        <w:br/>
        <w:t>}</w:t>
      </w:r>
      <w:r>
        <w:rPr>
          <w:rFonts w:ascii="Consolas" w:hAnsi="Consolas" w:cs="Consolas"/>
          <w:color w:val="000000"/>
          <w:sz w:val="23"/>
          <w:szCs w:val="23"/>
        </w:rPr>
        <w:br/>
      </w:r>
      <w:r>
        <w:rPr>
          <w:rFonts w:ascii="Consolas" w:hAnsi="Consolas" w:cs="Consolas"/>
          <w:color w:val="000000"/>
          <w:sz w:val="23"/>
          <w:szCs w:val="23"/>
        </w:rPr>
        <w:br/>
      </w:r>
      <w:r>
        <w:rPr>
          <w:rStyle w:val="highele"/>
          <w:rFonts w:ascii="Consolas" w:hAnsi="Consolas" w:cs="Consolas"/>
          <w:color w:val="A52A2A"/>
          <w:sz w:val="23"/>
          <w:szCs w:val="23"/>
        </w:rPr>
        <w:t>ul#menu li a:hover</w:t>
      </w:r>
      <w:r>
        <w:rPr>
          <w:rStyle w:val="apple-converted-space"/>
          <w:rFonts w:ascii="Consolas" w:hAnsi="Consolas" w:cs="Consolas"/>
          <w:color w:val="A52A2A"/>
          <w:sz w:val="23"/>
          <w:szCs w:val="23"/>
        </w:rPr>
        <w:t> </w:t>
      </w:r>
      <w:r>
        <w:rPr>
          <w:rFonts w:ascii="Consolas" w:hAnsi="Consolas" w:cs="Consolas"/>
          <w:color w:val="000000"/>
          <w:sz w:val="23"/>
          <w:szCs w:val="23"/>
        </w:rPr>
        <w:t>{</w:t>
      </w:r>
      <w:r>
        <w:rPr>
          <w:rFonts w:ascii="Consolas" w:hAnsi="Consolas" w:cs="Consolas"/>
          <w:color w:val="000000"/>
          <w:sz w:val="23"/>
          <w:szCs w:val="23"/>
        </w:rPr>
        <w:br/>
        <w:t>   </w:t>
      </w:r>
      <w:r>
        <w:rPr>
          <w:rStyle w:val="apple-converted-space"/>
          <w:rFonts w:ascii="Consolas" w:hAnsi="Consolas" w:cs="Consolas"/>
          <w:color w:val="000000"/>
          <w:sz w:val="23"/>
          <w:szCs w:val="23"/>
        </w:rPr>
        <w:t> </w:t>
      </w:r>
      <w:r>
        <w:rPr>
          <w:rStyle w:val="highatt"/>
          <w:rFonts w:ascii="Consolas" w:hAnsi="Consolas" w:cs="Consolas"/>
          <w:color w:val="FF0000"/>
          <w:sz w:val="23"/>
          <w:szCs w:val="23"/>
        </w:rPr>
        <w:t>background-color:</w:t>
      </w:r>
      <w:r>
        <w:rPr>
          <w:rStyle w:val="apple-converted-space"/>
          <w:rFonts w:ascii="Consolas" w:hAnsi="Consolas" w:cs="Consolas"/>
          <w:color w:val="0000CD"/>
          <w:sz w:val="23"/>
          <w:szCs w:val="23"/>
        </w:rPr>
        <w:t> </w:t>
      </w:r>
      <w:r>
        <w:rPr>
          <w:rStyle w:val="highval"/>
          <w:rFonts w:ascii="Consolas" w:hAnsi="Consolas" w:cs="Consolas"/>
          <w:color w:val="0000CD"/>
          <w:sz w:val="23"/>
          <w:szCs w:val="23"/>
        </w:rPr>
        <w:t>orange;</w:t>
      </w:r>
      <w:r>
        <w:rPr>
          <w:rFonts w:ascii="Consolas" w:hAnsi="Consolas" w:cs="Consolas"/>
          <w:color w:val="000000"/>
          <w:sz w:val="23"/>
          <w:szCs w:val="23"/>
        </w:rPr>
        <w:br/>
        <w:t>}</w:t>
      </w:r>
    </w:p>
    <w:p w:rsidR="000611BC" w:rsidRDefault="000611BC" w:rsidP="000611BC">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203" w:tgtFrame="_blank" w:history="1">
        <w:r>
          <w:rPr>
            <w:rStyle w:val="Hyperlink"/>
            <w:rFonts w:ascii="Verdana" w:hAnsi="Verdana"/>
            <w:color w:val="FFFFFF"/>
            <w:sz w:val="23"/>
            <w:szCs w:val="23"/>
            <w:bdr w:val="single" w:sz="6" w:space="4" w:color="8AC007" w:frame="1"/>
            <w:shd w:val="clear" w:color="auto" w:fill="8AC007"/>
          </w:rPr>
          <w:t>Try it Yourself »</w:t>
        </w:r>
      </w:hyperlink>
    </w:p>
    <w:p w:rsidR="000611BC" w:rsidRDefault="00B76AAA" w:rsidP="000611BC">
      <w:pPr>
        <w:spacing w:before="300" w:after="300" w:line="240" w:lineRule="auto"/>
        <w:rPr>
          <w:rFonts w:ascii="Times New Roman" w:hAnsi="Times New Roman"/>
          <w:sz w:val="24"/>
          <w:szCs w:val="24"/>
        </w:rPr>
      </w:pPr>
      <w:r>
        <w:pict>
          <v:rect id="_x0000_i1085" style="width:0;height:0" o:hralign="center" o:hrstd="t" o:hrnoshade="t" o:hr="t" fillcolor="#333" stroked="f"/>
        </w:pict>
      </w:r>
    </w:p>
    <w:p w:rsidR="000611BC" w:rsidRDefault="000611BC" w:rsidP="000611BC">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Chapter Summary</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s="Times New Roman"/>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&lt;ul&gt;</w:t>
      </w:r>
      <w:r>
        <w:rPr>
          <w:rStyle w:val="apple-converted-space"/>
          <w:rFonts w:ascii="Verdana" w:hAnsi="Verdana"/>
          <w:color w:val="333333"/>
          <w:sz w:val="23"/>
          <w:szCs w:val="23"/>
        </w:rPr>
        <w:t> </w:t>
      </w:r>
      <w:r>
        <w:rPr>
          <w:rFonts w:ascii="Verdana" w:hAnsi="Verdana"/>
          <w:color w:val="333333"/>
          <w:sz w:val="23"/>
          <w:szCs w:val="23"/>
        </w:rPr>
        <w:t>element to define an unordered list</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style</w:t>
      </w:r>
      <w:r>
        <w:rPr>
          <w:rStyle w:val="apple-converted-space"/>
          <w:rFonts w:ascii="Verdana" w:hAnsi="Verdana"/>
          <w:color w:val="333333"/>
          <w:sz w:val="23"/>
          <w:szCs w:val="23"/>
        </w:rPr>
        <w:t> </w:t>
      </w:r>
      <w:r>
        <w:rPr>
          <w:rFonts w:ascii="Verdana" w:hAnsi="Verdana"/>
          <w:color w:val="333333"/>
          <w:sz w:val="23"/>
          <w:szCs w:val="23"/>
        </w:rPr>
        <w:t>attribute to define the bullet style</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&lt;ol&gt;</w:t>
      </w:r>
      <w:r>
        <w:rPr>
          <w:rStyle w:val="apple-converted-space"/>
          <w:rFonts w:ascii="Verdana" w:hAnsi="Verdana"/>
          <w:color w:val="333333"/>
          <w:sz w:val="23"/>
          <w:szCs w:val="23"/>
        </w:rPr>
        <w:t> </w:t>
      </w:r>
      <w:r>
        <w:rPr>
          <w:rFonts w:ascii="Verdana" w:hAnsi="Verdana"/>
          <w:color w:val="333333"/>
          <w:sz w:val="23"/>
          <w:szCs w:val="23"/>
        </w:rPr>
        <w:t>element to define an ordered list</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type</w:t>
      </w:r>
      <w:r>
        <w:rPr>
          <w:rStyle w:val="apple-converted-space"/>
          <w:rFonts w:ascii="Verdana" w:hAnsi="Verdana"/>
          <w:color w:val="333333"/>
          <w:sz w:val="23"/>
          <w:szCs w:val="23"/>
        </w:rPr>
        <w:t> </w:t>
      </w:r>
      <w:r>
        <w:rPr>
          <w:rFonts w:ascii="Verdana" w:hAnsi="Verdana"/>
          <w:color w:val="333333"/>
          <w:sz w:val="23"/>
          <w:szCs w:val="23"/>
        </w:rPr>
        <w:t>attribute to define the numbering type</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&lt;li&gt;</w:t>
      </w:r>
      <w:r>
        <w:rPr>
          <w:rStyle w:val="apple-converted-space"/>
          <w:rFonts w:ascii="Verdana" w:hAnsi="Verdana"/>
          <w:color w:val="333333"/>
          <w:sz w:val="23"/>
          <w:szCs w:val="23"/>
        </w:rPr>
        <w:t> </w:t>
      </w:r>
      <w:r>
        <w:rPr>
          <w:rFonts w:ascii="Verdana" w:hAnsi="Verdana"/>
          <w:color w:val="333333"/>
          <w:sz w:val="23"/>
          <w:szCs w:val="23"/>
        </w:rPr>
        <w:t>element to define a list item</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&lt;dl&gt;</w:t>
      </w:r>
      <w:r>
        <w:rPr>
          <w:rStyle w:val="apple-converted-space"/>
          <w:rFonts w:ascii="Verdana" w:hAnsi="Verdana"/>
          <w:color w:val="333333"/>
          <w:sz w:val="23"/>
          <w:szCs w:val="23"/>
        </w:rPr>
        <w:t> </w:t>
      </w:r>
      <w:r>
        <w:rPr>
          <w:rFonts w:ascii="Verdana" w:hAnsi="Verdana"/>
          <w:color w:val="333333"/>
          <w:sz w:val="23"/>
          <w:szCs w:val="23"/>
        </w:rPr>
        <w:t>element to define a description list</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HTML</w:t>
      </w:r>
      <w:r>
        <w:rPr>
          <w:rStyle w:val="apple-converted-space"/>
          <w:rFonts w:ascii="Verdana" w:hAnsi="Verdana"/>
          <w:color w:val="333333"/>
          <w:sz w:val="23"/>
          <w:szCs w:val="23"/>
        </w:rPr>
        <w:t> </w:t>
      </w:r>
      <w:r>
        <w:rPr>
          <w:rStyle w:val="Strong"/>
          <w:rFonts w:ascii="Verdana" w:hAnsi="Verdana"/>
          <w:color w:val="333333"/>
          <w:sz w:val="23"/>
          <w:szCs w:val="23"/>
        </w:rPr>
        <w:t>&lt;dt&gt;</w:t>
      </w:r>
      <w:r>
        <w:rPr>
          <w:rStyle w:val="apple-converted-space"/>
          <w:rFonts w:ascii="Verdana" w:hAnsi="Verdana"/>
          <w:color w:val="333333"/>
          <w:sz w:val="23"/>
          <w:szCs w:val="23"/>
        </w:rPr>
        <w:t> </w:t>
      </w:r>
      <w:r>
        <w:rPr>
          <w:rFonts w:ascii="Verdana" w:hAnsi="Verdana"/>
          <w:color w:val="333333"/>
          <w:sz w:val="23"/>
          <w:szCs w:val="23"/>
        </w:rPr>
        <w:t>element to define the description term</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lastRenderedPageBreak/>
        <w:t>Use the HTML</w:t>
      </w:r>
      <w:r>
        <w:rPr>
          <w:rStyle w:val="apple-converted-space"/>
          <w:rFonts w:ascii="Verdana" w:hAnsi="Verdana"/>
          <w:color w:val="333333"/>
          <w:sz w:val="23"/>
          <w:szCs w:val="23"/>
        </w:rPr>
        <w:t> </w:t>
      </w:r>
      <w:r>
        <w:rPr>
          <w:rStyle w:val="Strong"/>
          <w:rFonts w:ascii="Verdana" w:hAnsi="Verdana"/>
          <w:color w:val="333333"/>
          <w:sz w:val="23"/>
          <w:szCs w:val="23"/>
        </w:rPr>
        <w:t>&lt;dd&gt;</w:t>
      </w:r>
      <w:r>
        <w:rPr>
          <w:rStyle w:val="apple-converted-space"/>
          <w:rFonts w:ascii="Verdana" w:hAnsi="Verdana"/>
          <w:color w:val="333333"/>
          <w:sz w:val="23"/>
          <w:szCs w:val="23"/>
        </w:rPr>
        <w:t> </w:t>
      </w:r>
      <w:r>
        <w:rPr>
          <w:rFonts w:ascii="Verdana" w:hAnsi="Verdana"/>
          <w:color w:val="333333"/>
          <w:sz w:val="23"/>
          <w:szCs w:val="23"/>
        </w:rPr>
        <w:t>element to define the description data</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Lists can be nested inside lists</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List items can contain other HTML elements</w:t>
      </w:r>
    </w:p>
    <w:p w:rsidR="000611BC" w:rsidRDefault="000611BC" w:rsidP="000611BC">
      <w:pPr>
        <w:numPr>
          <w:ilvl w:val="0"/>
          <w:numId w:val="10"/>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Use the CSS property</w:t>
      </w:r>
      <w:r>
        <w:rPr>
          <w:rStyle w:val="apple-converted-space"/>
          <w:rFonts w:ascii="Verdana" w:hAnsi="Verdana"/>
          <w:color w:val="333333"/>
          <w:sz w:val="23"/>
          <w:szCs w:val="23"/>
        </w:rPr>
        <w:t> </w:t>
      </w:r>
      <w:r>
        <w:rPr>
          <w:rStyle w:val="Strong"/>
          <w:rFonts w:ascii="Verdana" w:hAnsi="Verdana"/>
          <w:color w:val="333333"/>
          <w:sz w:val="23"/>
          <w:szCs w:val="23"/>
        </w:rPr>
        <w:t>display:inline</w:t>
      </w:r>
      <w:r>
        <w:rPr>
          <w:rStyle w:val="apple-converted-space"/>
          <w:rFonts w:ascii="Verdana" w:hAnsi="Verdana"/>
          <w:color w:val="333333"/>
          <w:sz w:val="23"/>
          <w:szCs w:val="23"/>
        </w:rPr>
        <w:t> </w:t>
      </w:r>
      <w:r>
        <w:rPr>
          <w:rFonts w:ascii="Verdana" w:hAnsi="Verdana"/>
          <w:color w:val="333333"/>
          <w:sz w:val="23"/>
          <w:szCs w:val="23"/>
        </w:rPr>
        <w:t>to display a list horizontally</w: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The &lt;form&gt; Element</w:t>
      </w:r>
    </w:p>
    <w:p w:rsidR="009E516D" w:rsidRDefault="009E516D" w:rsidP="009E516D">
      <w:pPr>
        <w:pStyle w:val="NormalWeb"/>
      </w:pPr>
      <w:r>
        <w:t>HTML forms are used to collect user input.</w:t>
      </w:r>
    </w:p>
    <w:p w:rsidR="009E516D" w:rsidRDefault="009E516D" w:rsidP="009E516D">
      <w:pPr>
        <w:pStyle w:val="NormalWeb"/>
      </w:pPr>
      <w:r>
        <w:t>The</w:t>
      </w:r>
      <w:r>
        <w:rPr>
          <w:rStyle w:val="apple-converted-space"/>
        </w:rPr>
        <w:t> </w:t>
      </w:r>
      <w:r>
        <w:rPr>
          <w:rStyle w:val="Strong"/>
        </w:rPr>
        <w:t>&lt;form&gt;</w:t>
      </w:r>
      <w:r>
        <w:rPr>
          <w:rStyle w:val="apple-converted-space"/>
        </w:rPr>
        <w:t> </w:t>
      </w:r>
      <w:r>
        <w:t>element defines an HTML form:</w:t>
      </w:r>
    </w:p>
    <w:p w:rsidR="009E516D" w:rsidRDefault="009E516D" w:rsidP="009E516D">
      <w:pPr>
        <w:shd w:val="clear" w:color="auto" w:fill="FFFFFF"/>
        <w:rPr>
          <w:rFonts w:ascii="Consolas" w:hAnsi="Consolas" w:cs="Consolas"/>
        </w:rPr>
      </w:pP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rPr>
        <w:br/>
        <w:t>.</w:t>
      </w:r>
      <w:r>
        <w:rPr>
          <w:rFonts w:ascii="Consolas" w:hAnsi="Consolas" w:cs="Consolas"/>
        </w:rPr>
        <w:br/>
      </w:r>
      <w:r>
        <w:rPr>
          <w:rFonts w:ascii="Consolas" w:hAnsi="Consolas" w:cs="Consolas"/>
          <w:i/>
          <w:iCs/>
        </w:rPr>
        <w:t>form elements</w:t>
      </w:r>
      <w:r>
        <w:rPr>
          <w:rFonts w:ascii="Consolas" w:hAnsi="Consolas" w:cs="Consolas"/>
        </w:rPr>
        <w:br/>
        <w:t>.</w:t>
      </w:r>
      <w:r>
        <w:rPr>
          <w:rFonts w:ascii="Consolas" w:hAnsi="Consolas" w:cs="Consolas"/>
        </w:rPr>
        <w:br/>
      </w: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p>
    <w:p w:rsidR="009E516D" w:rsidRDefault="009E516D" w:rsidP="009E516D">
      <w:pPr>
        <w:pStyle w:val="NormalWeb"/>
      </w:pPr>
      <w:r>
        <w:t>HTML forms contain</w:t>
      </w:r>
      <w:r>
        <w:rPr>
          <w:rStyle w:val="apple-converted-space"/>
        </w:rPr>
        <w:t> </w:t>
      </w:r>
      <w:r>
        <w:rPr>
          <w:rStyle w:val="Strong"/>
        </w:rPr>
        <w:t>form elements</w:t>
      </w:r>
      <w:r>
        <w:t>.</w:t>
      </w:r>
    </w:p>
    <w:p w:rsidR="009E516D" w:rsidRDefault="009E516D" w:rsidP="009E516D">
      <w:pPr>
        <w:pStyle w:val="NormalWeb"/>
      </w:pPr>
      <w:r>
        <w:t>Form elements are different types of input elements, checkboxes, radio buttons, submit buttons, and more.</w:t>
      </w:r>
    </w:p>
    <w:p w:rsidR="009E516D" w:rsidRDefault="00B76AAA" w:rsidP="009E516D">
      <w:pPr>
        <w:spacing w:before="300" w:after="300"/>
      </w:pPr>
      <w:r>
        <w:pict>
          <v:rect id="_x0000_i1086"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The &lt;input&gt; Element</w:t>
      </w:r>
    </w:p>
    <w:p w:rsidR="009E516D" w:rsidRDefault="009E516D" w:rsidP="009E516D">
      <w:pPr>
        <w:pStyle w:val="NormalWeb"/>
      </w:pPr>
      <w:r>
        <w:t>The</w:t>
      </w:r>
      <w:r>
        <w:rPr>
          <w:rStyle w:val="apple-converted-space"/>
        </w:rPr>
        <w:t> </w:t>
      </w:r>
      <w:r>
        <w:rPr>
          <w:rStyle w:val="Strong"/>
        </w:rPr>
        <w:t>&lt;input&gt;</w:t>
      </w:r>
      <w:r>
        <w:rPr>
          <w:rStyle w:val="apple-converted-space"/>
        </w:rPr>
        <w:t> </w:t>
      </w:r>
      <w:r>
        <w:t>element is the most important</w:t>
      </w:r>
      <w:r>
        <w:rPr>
          <w:rStyle w:val="apple-converted-space"/>
        </w:rPr>
        <w:t> </w:t>
      </w:r>
      <w:r>
        <w:rPr>
          <w:rStyle w:val="Strong"/>
        </w:rPr>
        <w:t>form element</w:t>
      </w:r>
      <w:r>
        <w:t>.</w:t>
      </w:r>
    </w:p>
    <w:p w:rsidR="009E516D" w:rsidRDefault="009E516D" w:rsidP="009E516D">
      <w:pPr>
        <w:pStyle w:val="NormalWeb"/>
      </w:pPr>
      <w:r>
        <w:t>The &lt;input&gt; element has many variations, depending on the</w:t>
      </w:r>
      <w:r>
        <w:rPr>
          <w:rStyle w:val="apple-converted-space"/>
        </w:rPr>
        <w:t> </w:t>
      </w:r>
      <w:r>
        <w:rPr>
          <w:rStyle w:val="Strong"/>
        </w:rPr>
        <w:t>type</w:t>
      </w:r>
      <w:r>
        <w:rPr>
          <w:rStyle w:val="apple-converted-space"/>
        </w:rPr>
        <w:t> </w:t>
      </w:r>
      <w:r>
        <w:t>attribute.</w:t>
      </w:r>
    </w:p>
    <w:p w:rsidR="009E516D" w:rsidRDefault="009E516D" w:rsidP="009E516D">
      <w:pPr>
        <w:pStyle w:val="NormalWeb"/>
      </w:pPr>
      <w:r>
        <w:t>Here are the types used in this chapter:</w:t>
      </w:r>
    </w:p>
    <w:tbl>
      <w:tblPr>
        <w:tblW w:w="136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88"/>
        <w:gridCol w:w="11832"/>
      </w:tblGrid>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b/>
                <w:bCs/>
                <w:sz w:val="24"/>
                <w:szCs w:val="24"/>
              </w:rPr>
            </w:pPr>
            <w:r>
              <w:rPr>
                <w:b/>
                <w:bCs/>
              </w:rPr>
              <w:t>Type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b/>
                <w:bCs/>
                <w:sz w:val="24"/>
                <w:szCs w:val="24"/>
              </w:rPr>
            </w:pPr>
            <w:r>
              <w:rPr>
                <w:b/>
                <w:bCs/>
              </w:rPr>
              <w:t>Description</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2E55BF">
            <w:pPr>
              <w:spacing w:before="240" w:after="240"/>
              <w:rPr>
                <w:sz w:val="24"/>
                <w:szCs w:val="24"/>
              </w:rPr>
            </w:pPr>
            <w:r>
              <w:t>T</w:t>
            </w:r>
            <w:r w:rsidR="009E516D">
              <w:t>ext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Defines normal text input</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2E55BF">
            <w:pPr>
              <w:spacing w:before="240" w:after="240"/>
              <w:rPr>
                <w:sz w:val="24"/>
                <w:szCs w:val="24"/>
              </w:rPr>
            </w:pPr>
            <w:r>
              <w:t>R</w:t>
            </w:r>
            <w:r w:rsidR="009E516D">
              <w:t>adio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Defines radio button input (for selecting one of many choices)</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2E55BF">
            <w:pPr>
              <w:spacing w:before="240" w:after="240"/>
              <w:rPr>
                <w:sz w:val="24"/>
                <w:szCs w:val="24"/>
              </w:rPr>
            </w:pPr>
            <w:r>
              <w:lastRenderedPageBreak/>
              <w:t>S</w:t>
            </w:r>
            <w:r w:rsidR="009E516D">
              <w:t>ubmit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Defines a submit button (for submitting the form)</w:t>
            </w:r>
          </w:p>
        </w:tc>
      </w:tr>
    </w:tbl>
    <w:p w:rsidR="009E516D" w:rsidRDefault="009E516D" w:rsidP="009E516D">
      <w:pPr>
        <w:rPr>
          <w:vanish/>
        </w:rPr>
      </w:pPr>
    </w:p>
    <w:p w:rsidR="009E516D" w:rsidRDefault="009E516D" w:rsidP="009E516D">
      <w:pPr>
        <w:spacing w:before="300" w:after="300"/>
      </w:pPr>
    </w:p>
    <w:p w:rsidR="00006B74" w:rsidRDefault="00006B74" w:rsidP="009E516D">
      <w:pPr>
        <w:spacing w:before="300" w:after="300"/>
      </w:pP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Text Input</w:t>
      </w:r>
    </w:p>
    <w:p w:rsidR="009E516D" w:rsidRDefault="009E516D" w:rsidP="009E516D">
      <w:pPr>
        <w:pStyle w:val="NormalWeb"/>
      </w:pPr>
      <w:r>
        <w:rPr>
          <w:rStyle w:val="Strong"/>
        </w:rPr>
        <w:t>&lt;input type="text"&gt;</w:t>
      </w:r>
      <w:r>
        <w:rPr>
          <w:rStyle w:val="apple-converted-space"/>
        </w:rPr>
        <w:t> </w:t>
      </w:r>
      <w:r>
        <w:t>defines a one-line input field for</w:t>
      </w:r>
      <w:r>
        <w:rPr>
          <w:rStyle w:val="apple-converted-space"/>
        </w:rPr>
        <w:t> </w:t>
      </w:r>
      <w:r>
        <w:rPr>
          <w:rStyle w:val="Strong"/>
        </w:rPr>
        <w:t>text input</w:t>
      </w:r>
      <w:r>
        <w:t>:</w:t>
      </w:r>
    </w:p>
    <w:p w:rsidR="009E516D" w:rsidRDefault="009E516D" w:rsidP="009E516D">
      <w:pPr>
        <w:pStyle w:val="Heading3"/>
        <w:shd w:val="clear" w:color="auto" w:fill="F1F1F1"/>
        <w:spacing w:before="150" w:after="150"/>
        <w:rPr>
          <w:rFonts w:ascii="Segoe UI" w:hAnsi="Segoe UI" w:cs="Segoe UI"/>
          <w:b w:val="0"/>
          <w:bCs w:val="0"/>
          <w:sz w:val="36"/>
          <w:szCs w:val="36"/>
        </w:rPr>
      </w:pPr>
      <w:r>
        <w:rPr>
          <w:rFonts w:ascii="Segoe UI" w:hAnsi="Segoe UI" w:cs="Segoe UI"/>
          <w:b w:val="0"/>
          <w:bCs w:val="0"/>
          <w:sz w:val="36"/>
          <w:szCs w:val="36"/>
        </w:rPr>
        <w:t>Example</w:t>
      </w:r>
    </w:p>
    <w:p w:rsidR="009E516D" w:rsidRDefault="009E516D" w:rsidP="009E516D">
      <w:pPr>
        <w:shd w:val="clear" w:color="auto" w:fill="FFFFFF"/>
        <w:rPr>
          <w:rFonts w:ascii="Consolas" w:hAnsi="Consolas" w:cs="Consolas"/>
          <w:sz w:val="24"/>
          <w:szCs w:val="24"/>
        </w:rPr>
      </w:pP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rPr>
        <w:br/>
        <w:t>  First name:</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rPr>
        <w:t> </w:t>
      </w:r>
      <w:r>
        <w:rPr>
          <w:rStyle w:val="highatt"/>
          <w:rFonts w:ascii="Consolas" w:hAnsi="Consolas" w:cs="Consolas"/>
          <w:color w:val="FF0000"/>
        </w:rPr>
        <w:t>name=</w:t>
      </w:r>
      <w:r>
        <w:rPr>
          <w:rStyle w:val="highval"/>
          <w:rFonts w:ascii="Consolas" w:hAnsi="Consolas" w:cs="Consolas"/>
          <w:color w:val="0000CD"/>
        </w:rPr>
        <w:t>"firstname"</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Last name:</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rPr>
        <w:t> </w:t>
      </w:r>
      <w:r>
        <w:rPr>
          <w:rStyle w:val="highatt"/>
          <w:rFonts w:ascii="Consolas" w:hAnsi="Consolas" w:cs="Consolas"/>
          <w:color w:val="FF0000"/>
        </w:rPr>
        <w:t>name=</w:t>
      </w:r>
      <w:r>
        <w:rPr>
          <w:rStyle w:val="highval"/>
          <w:rFonts w:ascii="Consolas" w:hAnsi="Consolas" w:cs="Consolas"/>
          <w:color w:val="0000CD"/>
        </w:rPr>
        <w:t>"lastname"</w:t>
      </w:r>
      <w:r>
        <w:rPr>
          <w:rStyle w:val="highgt"/>
          <w:rFonts w:ascii="Consolas" w:hAnsi="Consolas" w:cs="Consolas"/>
          <w:color w:val="0000FF"/>
        </w:rPr>
        <w:t>&gt;</w:t>
      </w:r>
      <w:r>
        <w:rPr>
          <w:rFonts w:ascii="Consolas" w:hAnsi="Consolas" w:cs="Consolas"/>
        </w:rPr>
        <w:br/>
      </w: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p>
    <w:p w:rsidR="009E516D" w:rsidRDefault="009E516D" w:rsidP="009E516D">
      <w:pPr>
        <w:pStyle w:val="NormalWeb"/>
      </w:pPr>
      <w:r>
        <w:t>This is how it will look like in a browser:</w:t>
      </w:r>
    </w:p>
    <w:p w:rsidR="009E516D" w:rsidRDefault="009E516D" w:rsidP="009E516D">
      <w:pPr>
        <w:pStyle w:val="NormalWeb"/>
      </w:pPr>
      <w:r>
        <w:t>First name:</w:t>
      </w:r>
      <w:r>
        <w:br/>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60.75pt;height:18.15pt" o:ole="">
            <v:imagedata r:id="rId204" o:title=""/>
          </v:shape>
          <w:control r:id="rId205" w:name="DefaultOcxName" w:shapeid="_x0000_i1198"/>
        </w:object>
      </w:r>
      <w:r>
        <w:br/>
        <w:t>Last name:</w:t>
      </w:r>
      <w:r>
        <w:br/>
      </w:r>
      <w:r>
        <w:object w:dxaOrig="225" w:dyaOrig="225">
          <v:shape id="_x0000_i1202" type="#_x0000_t75" style="width:60.75pt;height:18.15pt" o:ole="">
            <v:imagedata r:id="rId204" o:title=""/>
          </v:shape>
          <w:control r:id="rId206" w:name="DefaultOcxName1" w:shapeid="_x0000_i1202"/>
        </w:object>
      </w:r>
    </w:p>
    <w:p w:rsidR="009E516D" w:rsidRDefault="009E516D" w:rsidP="009E516D">
      <w:pPr>
        <w:pStyle w:val="NormalWeb"/>
      </w:pPr>
      <w:r>
        <w:rPr>
          <w:b/>
          <w:bCs/>
        </w:rPr>
        <w:t>Note:</w:t>
      </w:r>
      <w:r>
        <w:rPr>
          <w:rStyle w:val="apple-converted-space"/>
        </w:rPr>
        <w:t> </w:t>
      </w:r>
      <w:r>
        <w:t>The form itself is not visible. Also note that the default width of a text field is 20 characters.</w:t>
      </w:r>
    </w:p>
    <w:p w:rsidR="009E516D" w:rsidRDefault="00B76AAA" w:rsidP="009E516D">
      <w:pPr>
        <w:spacing w:before="300" w:after="300"/>
      </w:pPr>
      <w:r>
        <w:pict>
          <v:rect id="_x0000_i1091"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Radio Button Input</w:t>
      </w:r>
    </w:p>
    <w:p w:rsidR="009E516D" w:rsidRDefault="009E516D" w:rsidP="009E516D">
      <w:pPr>
        <w:pStyle w:val="NormalWeb"/>
      </w:pPr>
      <w:r>
        <w:rPr>
          <w:rStyle w:val="Strong"/>
        </w:rPr>
        <w:t>&lt;input type="radio"&gt;</w:t>
      </w:r>
      <w:r>
        <w:rPr>
          <w:rStyle w:val="apple-converted-space"/>
        </w:rPr>
        <w:t> </w:t>
      </w:r>
      <w:r>
        <w:t>defines a</w:t>
      </w:r>
      <w:r>
        <w:rPr>
          <w:rStyle w:val="apple-converted-space"/>
        </w:rPr>
        <w:t> </w:t>
      </w:r>
      <w:r>
        <w:rPr>
          <w:rStyle w:val="Strong"/>
        </w:rPr>
        <w:t>radio button</w:t>
      </w:r>
      <w:r>
        <w:t>.</w:t>
      </w:r>
    </w:p>
    <w:p w:rsidR="009E516D" w:rsidRDefault="009E516D" w:rsidP="009E516D">
      <w:pPr>
        <w:pStyle w:val="NormalWeb"/>
      </w:pPr>
      <w:r>
        <w:t>Radio buttons let a user select ONE of a limited number of choices:</w:t>
      </w:r>
    </w:p>
    <w:p w:rsidR="009E516D" w:rsidRDefault="009E516D" w:rsidP="009E516D">
      <w:pPr>
        <w:pStyle w:val="Heading3"/>
        <w:shd w:val="clear" w:color="auto" w:fill="F1F1F1"/>
        <w:spacing w:before="150" w:after="150"/>
        <w:rPr>
          <w:rFonts w:ascii="Segoe UI" w:hAnsi="Segoe UI" w:cs="Segoe UI"/>
          <w:b w:val="0"/>
          <w:bCs w:val="0"/>
          <w:sz w:val="36"/>
          <w:szCs w:val="36"/>
        </w:rPr>
      </w:pPr>
      <w:r>
        <w:rPr>
          <w:rFonts w:ascii="Segoe UI" w:hAnsi="Segoe UI" w:cs="Segoe UI"/>
          <w:b w:val="0"/>
          <w:bCs w:val="0"/>
          <w:sz w:val="36"/>
          <w:szCs w:val="36"/>
        </w:rPr>
        <w:t>Example</w:t>
      </w:r>
    </w:p>
    <w:p w:rsidR="009E516D" w:rsidRDefault="009E516D" w:rsidP="009E516D">
      <w:pPr>
        <w:shd w:val="clear" w:color="auto" w:fill="FFFFFF"/>
        <w:rPr>
          <w:rFonts w:ascii="Consolas" w:hAnsi="Consolas" w:cs="Consolas"/>
          <w:sz w:val="24"/>
          <w:szCs w:val="24"/>
        </w:rPr>
      </w:pP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rPr>
        <w:t> </w:t>
      </w:r>
      <w:r>
        <w:rPr>
          <w:rStyle w:val="highatt"/>
          <w:rFonts w:ascii="Consolas" w:hAnsi="Consolas" w:cs="Consolas"/>
          <w:color w:val="FF0000"/>
        </w:rPr>
        <w:t>name=</w:t>
      </w:r>
      <w:r>
        <w:rPr>
          <w:rStyle w:val="highval"/>
          <w:rFonts w:ascii="Consolas" w:hAnsi="Consolas" w:cs="Consolas"/>
          <w:color w:val="0000CD"/>
        </w:rPr>
        <w:t>"sex"</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"male"</w:t>
      </w:r>
      <w:r>
        <w:rPr>
          <w:rStyle w:val="apple-converted-space"/>
          <w:rFonts w:ascii="Consolas" w:hAnsi="Consolas" w:cs="Consolas"/>
        </w:rPr>
        <w:t> </w:t>
      </w:r>
      <w:r>
        <w:rPr>
          <w:rStyle w:val="highatt"/>
          <w:rFonts w:ascii="Consolas" w:hAnsi="Consolas" w:cs="Consolas"/>
          <w:color w:val="FF0000"/>
        </w:rPr>
        <w:t>checked</w:t>
      </w:r>
      <w:r>
        <w:rPr>
          <w:rStyle w:val="highgt"/>
          <w:rFonts w:ascii="Consolas" w:hAnsi="Consolas" w:cs="Consolas"/>
          <w:color w:val="0000FF"/>
        </w:rPr>
        <w:t>&gt;</w:t>
      </w:r>
      <w:r>
        <w:rPr>
          <w:rFonts w:ascii="Consolas" w:hAnsi="Consolas" w:cs="Consolas"/>
        </w:rPr>
        <w:t>Male</w:t>
      </w:r>
      <w:r>
        <w:rPr>
          <w:rFonts w:ascii="Consolas" w:hAnsi="Consolas" w:cs="Consolas"/>
        </w:rPr>
        <w:br/>
      </w:r>
      <w:r>
        <w:rPr>
          <w:rFonts w:ascii="Consolas" w:hAnsi="Consolas" w:cs="Consolas"/>
        </w:rPr>
        <w:lastRenderedPageBreak/>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rPr>
        <w:t> </w:t>
      </w:r>
      <w:r>
        <w:rPr>
          <w:rStyle w:val="highatt"/>
          <w:rFonts w:ascii="Consolas" w:hAnsi="Consolas" w:cs="Consolas"/>
          <w:color w:val="FF0000"/>
        </w:rPr>
        <w:t>name=</w:t>
      </w:r>
      <w:r>
        <w:rPr>
          <w:rStyle w:val="highval"/>
          <w:rFonts w:ascii="Consolas" w:hAnsi="Consolas" w:cs="Consolas"/>
          <w:color w:val="0000CD"/>
        </w:rPr>
        <w:t>"sex"</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"female"</w:t>
      </w:r>
      <w:r>
        <w:rPr>
          <w:rStyle w:val="highgt"/>
          <w:rFonts w:ascii="Consolas" w:hAnsi="Consolas" w:cs="Consolas"/>
          <w:color w:val="0000FF"/>
        </w:rPr>
        <w:t>&gt;</w:t>
      </w:r>
      <w:r>
        <w:rPr>
          <w:rFonts w:ascii="Consolas" w:hAnsi="Consolas" w:cs="Consolas"/>
        </w:rPr>
        <w:t>Female</w:t>
      </w:r>
      <w:r>
        <w:rPr>
          <w:rFonts w:ascii="Consolas" w:hAnsi="Consolas" w:cs="Consolas"/>
        </w:rPr>
        <w:br/>
      </w: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p>
    <w:p w:rsidR="009E516D" w:rsidRDefault="009E516D" w:rsidP="009E516D">
      <w:pPr>
        <w:pStyle w:val="NormalWeb"/>
      </w:pPr>
      <w:r>
        <w:t>This is how the HTML code above will be displayed in a browser:</w:t>
      </w:r>
    </w:p>
    <w:p w:rsidR="009E516D" w:rsidRDefault="009E516D" w:rsidP="009E516D">
      <w:pPr>
        <w:pStyle w:val="NormalWeb"/>
      </w:pPr>
      <w:r>
        <w:object w:dxaOrig="225" w:dyaOrig="225">
          <v:shape id="_x0000_i1205" type="#_x0000_t75" style="width:20.05pt;height:18.15pt" o:ole="">
            <v:imagedata r:id="rId207" o:title=""/>
          </v:shape>
          <w:control r:id="rId208" w:name="DefaultOcxName2" w:shapeid="_x0000_i1205"/>
        </w:object>
      </w:r>
      <w:r>
        <w:rPr>
          <w:rStyle w:val="apple-converted-space"/>
        </w:rPr>
        <w:t> </w:t>
      </w:r>
      <w:r>
        <w:t>Male</w:t>
      </w:r>
      <w:r>
        <w:rPr>
          <w:rStyle w:val="apple-converted-space"/>
        </w:rPr>
        <w:t> </w:t>
      </w:r>
      <w:r>
        <w:br/>
      </w:r>
      <w:r>
        <w:object w:dxaOrig="225" w:dyaOrig="225">
          <v:shape id="_x0000_i1209" type="#_x0000_t75" style="width:20.05pt;height:18.15pt" o:ole="">
            <v:imagedata r:id="rId209" o:title=""/>
          </v:shape>
          <w:control r:id="rId210" w:name="DefaultOcxName3" w:shapeid="_x0000_i1209"/>
        </w:object>
      </w:r>
      <w:r>
        <w:rPr>
          <w:rStyle w:val="apple-converted-space"/>
        </w:rPr>
        <w:t> </w:t>
      </w:r>
      <w:r>
        <w:t>Female</w:t>
      </w:r>
    </w:p>
    <w:p w:rsidR="009E516D" w:rsidRDefault="00B76AAA" w:rsidP="009E516D">
      <w:pPr>
        <w:spacing w:before="300" w:after="300"/>
      </w:pPr>
      <w:r>
        <w:pict>
          <v:rect id="_x0000_i1096"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The Submit Button</w:t>
      </w:r>
    </w:p>
    <w:p w:rsidR="009E516D" w:rsidRDefault="009E516D" w:rsidP="009E516D">
      <w:pPr>
        <w:pStyle w:val="NormalWeb"/>
      </w:pPr>
      <w:r>
        <w:rPr>
          <w:rStyle w:val="Strong"/>
        </w:rPr>
        <w:t>&lt;input type="submit"&gt;</w:t>
      </w:r>
      <w:r>
        <w:rPr>
          <w:rStyle w:val="apple-converted-space"/>
        </w:rPr>
        <w:t> </w:t>
      </w:r>
      <w:r>
        <w:t>defines a button for</w:t>
      </w:r>
      <w:r>
        <w:rPr>
          <w:rStyle w:val="apple-converted-space"/>
        </w:rPr>
        <w:t> </w:t>
      </w:r>
      <w:r>
        <w:rPr>
          <w:rStyle w:val="Strong"/>
        </w:rPr>
        <w:t>submitting</w:t>
      </w:r>
      <w:r>
        <w:rPr>
          <w:rStyle w:val="apple-converted-space"/>
        </w:rPr>
        <w:t> </w:t>
      </w:r>
      <w:r>
        <w:t>a form to a</w:t>
      </w:r>
      <w:r>
        <w:rPr>
          <w:rStyle w:val="apple-converted-space"/>
        </w:rPr>
        <w:t> </w:t>
      </w:r>
      <w:r>
        <w:rPr>
          <w:rStyle w:val="Strong"/>
        </w:rPr>
        <w:t>form-handler</w:t>
      </w:r>
      <w:r>
        <w:t>.</w:t>
      </w:r>
    </w:p>
    <w:p w:rsidR="009E516D" w:rsidRDefault="009E516D" w:rsidP="009E516D">
      <w:pPr>
        <w:pStyle w:val="NormalWeb"/>
      </w:pPr>
      <w:r>
        <w:t>The form-handler is typically a server page with a script for processing input data.</w:t>
      </w:r>
    </w:p>
    <w:p w:rsidR="009E516D" w:rsidRDefault="009E516D" w:rsidP="009E516D">
      <w:pPr>
        <w:pStyle w:val="NormalWeb"/>
      </w:pPr>
      <w:r>
        <w:t>The form-handler is specified in the form's</w:t>
      </w:r>
      <w:r>
        <w:rPr>
          <w:rStyle w:val="apple-converted-space"/>
        </w:rPr>
        <w:t> </w:t>
      </w:r>
      <w:r>
        <w:rPr>
          <w:rStyle w:val="Strong"/>
        </w:rPr>
        <w:t>action</w:t>
      </w:r>
      <w:r>
        <w:rPr>
          <w:rStyle w:val="apple-converted-space"/>
        </w:rPr>
        <w:t> </w:t>
      </w:r>
      <w:r>
        <w:t>attribute:</w:t>
      </w:r>
    </w:p>
    <w:p w:rsidR="009E516D" w:rsidRDefault="009E516D" w:rsidP="009E516D">
      <w:pPr>
        <w:pStyle w:val="Heading3"/>
        <w:shd w:val="clear" w:color="auto" w:fill="F1F1F1"/>
        <w:spacing w:before="150" w:after="150"/>
        <w:rPr>
          <w:rFonts w:ascii="Segoe UI" w:hAnsi="Segoe UI" w:cs="Segoe UI"/>
          <w:b w:val="0"/>
          <w:bCs w:val="0"/>
          <w:sz w:val="36"/>
          <w:szCs w:val="36"/>
        </w:rPr>
      </w:pPr>
      <w:r>
        <w:rPr>
          <w:rFonts w:ascii="Segoe UI" w:hAnsi="Segoe UI" w:cs="Segoe UI"/>
          <w:b w:val="0"/>
          <w:bCs w:val="0"/>
          <w:sz w:val="36"/>
          <w:szCs w:val="36"/>
        </w:rPr>
        <w:t>Example</w:t>
      </w:r>
    </w:p>
    <w:p w:rsidR="009E516D" w:rsidRDefault="009E516D" w:rsidP="009E516D">
      <w:pPr>
        <w:shd w:val="clear" w:color="auto" w:fill="FFFFFF"/>
        <w:rPr>
          <w:rFonts w:ascii="Consolas" w:hAnsi="Consolas" w:cs="Consolas"/>
          <w:sz w:val="24"/>
          <w:szCs w:val="24"/>
        </w:rPr>
      </w:pPr>
      <w:r>
        <w:rPr>
          <w:rStyle w:val="highlt"/>
          <w:rFonts w:ascii="Consolas" w:hAnsi="Consolas" w:cs="Consolas"/>
        </w:rPr>
        <w:t>&lt;</w:t>
      </w:r>
      <w:r>
        <w:rPr>
          <w:rStyle w:val="highele"/>
          <w:rFonts w:ascii="Consolas" w:hAnsi="Consolas" w:cs="Consolas"/>
          <w:color w:val="A52A2A"/>
        </w:rPr>
        <w:t>form</w:t>
      </w:r>
      <w:r>
        <w:rPr>
          <w:rStyle w:val="apple-converted-space"/>
          <w:rFonts w:ascii="Consolas" w:hAnsi="Consolas" w:cs="Consolas"/>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rPr>
        <w:br/>
        <w:t>  First name:</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"Mickey"</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Last name:</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rPr>
        <w:t> </w:t>
      </w:r>
      <w:r>
        <w:rPr>
          <w:rStyle w:val="highatt"/>
          <w:rFonts w:ascii="Consolas" w:hAnsi="Consolas" w:cs="Consolas"/>
          <w:color w:val="FF0000"/>
        </w:rPr>
        <w:t>name=</w:t>
      </w:r>
      <w:r>
        <w:rPr>
          <w:rStyle w:val="highval"/>
          <w:rFonts w:ascii="Consolas" w:hAnsi="Consolas" w:cs="Consolas"/>
          <w:color w:val="0000CD"/>
        </w:rPr>
        <w:t>"lastname"</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"Mouse"</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rPr>
        <w:br/>
      </w: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p>
    <w:p w:rsidR="009E516D" w:rsidRDefault="00006B74" w:rsidP="009E516D">
      <w:pPr>
        <w:pStyle w:val="NormalWeb"/>
      </w:pPr>
      <w:r>
        <w:t>O/P</w:t>
      </w:r>
    </w:p>
    <w:p w:rsidR="009E516D" w:rsidRDefault="009E516D" w:rsidP="009E516D">
      <w:pPr>
        <w:pStyle w:val="z-TopofForm"/>
      </w:pPr>
      <w:r>
        <w:t>Top of Form</w:t>
      </w:r>
    </w:p>
    <w:p w:rsidR="009E516D" w:rsidRDefault="009E516D" w:rsidP="009E516D">
      <w:r>
        <w:t>First name:</w:t>
      </w:r>
      <w:r>
        <w:br/>
      </w:r>
      <w:r>
        <w:object w:dxaOrig="225" w:dyaOrig="225">
          <v:shape id="_x0000_i1213" type="#_x0000_t75" style="width:49.45pt;height:18.15pt" o:ole="">
            <v:imagedata r:id="rId211" o:title=""/>
          </v:shape>
          <w:control r:id="rId212" w:name="DefaultOcxName4" w:shapeid="_x0000_i1213"/>
        </w:object>
      </w:r>
      <w:r>
        <w:rPr>
          <w:rStyle w:val="apple-converted-space"/>
        </w:rPr>
        <w:t> </w:t>
      </w:r>
      <w:r>
        <w:br/>
        <w:t>Last name:</w:t>
      </w:r>
      <w:r>
        <w:br/>
      </w:r>
      <w:r>
        <w:object w:dxaOrig="225" w:dyaOrig="225">
          <v:shape id="_x0000_i1218" type="#_x0000_t75" style="width:49.45pt;height:18.15pt" o:ole="">
            <v:imagedata r:id="rId213" o:title=""/>
          </v:shape>
          <w:control r:id="rId214" w:name="DefaultOcxName5" w:shapeid="_x0000_i1218"/>
        </w:object>
      </w:r>
      <w:r>
        <w:rPr>
          <w:rStyle w:val="apple-converted-space"/>
        </w:rPr>
        <w:t> </w:t>
      </w:r>
      <w:r>
        <w:br/>
      </w:r>
      <w:r>
        <w:br/>
      </w:r>
      <w:r>
        <w:object w:dxaOrig="225" w:dyaOrig="225">
          <v:shape id="_x0000_i1221" type="#_x0000_t75" style="width:36.95pt;height:22.55pt" o:ole="">
            <v:imagedata r:id="rId215" o:title=""/>
          </v:shape>
          <w:control r:id="rId216" w:name="DefaultOcxName6" w:shapeid="_x0000_i1221"/>
        </w:object>
      </w:r>
    </w:p>
    <w:p w:rsidR="009E516D" w:rsidRDefault="009E516D" w:rsidP="009E516D">
      <w:pPr>
        <w:pStyle w:val="z-BottomofForm"/>
      </w:pPr>
      <w:r>
        <w:t>Bottom of Form</w:t>
      </w:r>
    </w:p>
    <w:p w:rsidR="009E516D" w:rsidRDefault="00B76AAA" w:rsidP="009E516D">
      <w:pPr>
        <w:spacing w:before="300" w:after="300"/>
      </w:pPr>
      <w:r>
        <w:pict>
          <v:rect id="_x0000_i1103"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lastRenderedPageBreak/>
        <w:t>The Action Attribute</w:t>
      </w:r>
    </w:p>
    <w:p w:rsidR="009E516D" w:rsidRDefault="009E516D" w:rsidP="009E516D">
      <w:pPr>
        <w:pStyle w:val="NormalWeb"/>
      </w:pPr>
      <w:r>
        <w:t>The</w:t>
      </w:r>
      <w:r>
        <w:rPr>
          <w:rStyle w:val="apple-converted-space"/>
        </w:rPr>
        <w:t> </w:t>
      </w:r>
      <w:r>
        <w:rPr>
          <w:rStyle w:val="Strong"/>
        </w:rPr>
        <w:t>action attribute</w:t>
      </w:r>
      <w:r>
        <w:rPr>
          <w:rStyle w:val="apple-converted-space"/>
        </w:rPr>
        <w:t> </w:t>
      </w:r>
      <w:r>
        <w:t>defines the action to be performed when the form is submitted.</w:t>
      </w:r>
    </w:p>
    <w:p w:rsidR="009E516D" w:rsidRDefault="009E516D" w:rsidP="009E516D">
      <w:pPr>
        <w:pStyle w:val="NormalWeb"/>
      </w:pPr>
      <w:r>
        <w:t>The common way to submit a form to a server, is by using a submit button.</w:t>
      </w:r>
    </w:p>
    <w:p w:rsidR="009E516D" w:rsidRDefault="009E516D" w:rsidP="009E516D">
      <w:pPr>
        <w:pStyle w:val="NormalWeb"/>
      </w:pPr>
      <w:r>
        <w:t>Normally, the form is submitted to a web page on a web server.</w:t>
      </w:r>
    </w:p>
    <w:p w:rsidR="009E516D" w:rsidRDefault="009E516D" w:rsidP="009E516D">
      <w:pPr>
        <w:pStyle w:val="NormalWeb"/>
      </w:pPr>
      <w:r>
        <w:t>In the example above, a server-side script is specified to handle the submitted form:</w:t>
      </w:r>
    </w:p>
    <w:p w:rsidR="009E516D" w:rsidRDefault="009E516D" w:rsidP="009E516D">
      <w:pPr>
        <w:shd w:val="clear" w:color="auto" w:fill="FFFFFF"/>
        <w:rPr>
          <w:rFonts w:ascii="Consolas" w:hAnsi="Consolas" w:cs="Consolas"/>
        </w:rPr>
      </w:pPr>
      <w:r>
        <w:rPr>
          <w:rStyle w:val="highlt"/>
          <w:rFonts w:ascii="Consolas" w:hAnsi="Consolas" w:cs="Consolas"/>
        </w:rPr>
        <w:t>&lt;</w:t>
      </w:r>
      <w:r>
        <w:rPr>
          <w:rStyle w:val="highele"/>
          <w:rFonts w:ascii="Consolas" w:hAnsi="Consolas" w:cs="Consolas"/>
          <w:color w:val="A52A2A"/>
        </w:rPr>
        <w:t>form</w:t>
      </w:r>
      <w:r>
        <w:rPr>
          <w:rStyle w:val="apple-converted-space"/>
          <w:rFonts w:ascii="Consolas" w:hAnsi="Consolas" w:cs="Consolas"/>
        </w:rPr>
        <w:t> </w:t>
      </w:r>
      <w:r>
        <w:rPr>
          <w:rStyle w:val="Strong"/>
          <w:rFonts w:ascii="Consolas" w:hAnsi="Consolas" w:cs="Consolas"/>
          <w:color w:val="FF0000"/>
        </w:rPr>
        <w:t>action=</w:t>
      </w:r>
      <w:r>
        <w:rPr>
          <w:rStyle w:val="highval"/>
          <w:rFonts w:ascii="Consolas" w:hAnsi="Consolas" w:cs="Consolas"/>
          <w:b/>
          <w:bCs/>
          <w:color w:val="0000CD"/>
        </w:rPr>
        <w:t>"action_page.php</w:t>
      </w:r>
      <w:r>
        <w:rPr>
          <w:rFonts w:ascii="Consolas" w:hAnsi="Consolas" w:cs="Consolas"/>
        </w:rPr>
        <w:t>"</w:t>
      </w:r>
      <w:r>
        <w:rPr>
          <w:rStyle w:val="highgt"/>
          <w:rFonts w:ascii="Consolas" w:hAnsi="Consolas" w:cs="Consolas"/>
          <w:color w:val="0000FF"/>
        </w:rPr>
        <w:t>&gt;</w:t>
      </w:r>
    </w:p>
    <w:p w:rsidR="009E516D" w:rsidRDefault="009E516D" w:rsidP="009E516D">
      <w:pPr>
        <w:pStyle w:val="NormalWeb"/>
      </w:pPr>
      <w:r>
        <w:t>If the action attribute is omitted, the action is set to the current page.</w:t>
      </w:r>
    </w:p>
    <w:p w:rsidR="009E516D" w:rsidRDefault="00B76AAA" w:rsidP="009E516D">
      <w:pPr>
        <w:spacing w:before="300" w:after="300"/>
      </w:pPr>
      <w:r>
        <w:pict>
          <v:rect id="_x0000_i1104"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The Method Attribute</w:t>
      </w:r>
    </w:p>
    <w:p w:rsidR="009E516D" w:rsidRDefault="009E516D" w:rsidP="009E516D">
      <w:pPr>
        <w:pStyle w:val="NormalWeb"/>
      </w:pPr>
      <w:r>
        <w:t>The</w:t>
      </w:r>
      <w:r>
        <w:rPr>
          <w:rStyle w:val="apple-converted-space"/>
        </w:rPr>
        <w:t> </w:t>
      </w:r>
      <w:r>
        <w:rPr>
          <w:rStyle w:val="Strong"/>
        </w:rPr>
        <w:t>method attribute</w:t>
      </w:r>
      <w:r>
        <w:rPr>
          <w:rStyle w:val="apple-converted-space"/>
        </w:rPr>
        <w:t> </w:t>
      </w:r>
      <w:r>
        <w:t>specifies the HTTP method (</w:t>
      </w:r>
      <w:r>
        <w:rPr>
          <w:rStyle w:val="Strong"/>
        </w:rPr>
        <w:t>GET</w:t>
      </w:r>
      <w:r>
        <w:rPr>
          <w:rStyle w:val="apple-converted-space"/>
          <w:b/>
          <w:bCs/>
        </w:rPr>
        <w:t> </w:t>
      </w:r>
      <w:r>
        <w:t>or</w:t>
      </w:r>
      <w:r>
        <w:rPr>
          <w:rStyle w:val="apple-converted-space"/>
        </w:rPr>
        <w:t> </w:t>
      </w:r>
      <w:r>
        <w:rPr>
          <w:rStyle w:val="Strong"/>
        </w:rPr>
        <w:t>POST</w:t>
      </w:r>
      <w:r>
        <w:t>) to be used when submitting the forms:</w:t>
      </w:r>
    </w:p>
    <w:p w:rsidR="009E516D" w:rsidRDefault="009E516D" w:rsidP="009E516D">
      <w:pPr>
        <w:shd w:val="clear" w:color="auto" w:fill="FFFFFF"/>
        <w:rPr>
          <w:rFonts w:ascii="Consolas" w:hAnsi="Consolas" w:cs="Consolas"/>
        </w:rPr>
      </w:pPr>
      <w:r>
        <w:rPr>
          <w:rStyle w:val="highlt"/>
          <w:rFonts w:ascii="Consolas" w:hAnsi="Consolas" w:cs="Consolas"/>
        </w:rPr>
        <w:t>&lt;</w:t>
      </w:r>
      <w:r>
        <w:rPr>
          <w:rStyle w:val="highele"/>
          <w:rFonts w:ascii="Consolas" w:hAnsi="Consolas" w:cs="Consolas"/>
          <w:color w:val="A52A2A"/>
        </w:rPr>
        <w:t>form</w:t>
      </w:r>
      <w:r>
        <w:rPr>
          <w:rStyle w:val="apple-converted-space"/>
          <w:rFonts w:ascii="Consolas" w:hAnsi="Consolas" w:cs="Consolas"/>
        </w:rPr>
        <w:t> </w:t>
      </w:r>
      <w:r>
        <w:rPr>
          <w:rStyle w:val="highatt"/>
          <w:rFonts w:ascii="Consolas" w:hAnsi="Consolas" w:cs="Consolas"/>
          <w:color w:val="FF0000"/>
        </w:rPr>
        <w:t>action=</w:t>
      </w:r>
      <w:r>
        <w:rPr>
          <w:rStyle w:val="highval"/>
          <w:rFonts w:ascii="Consolas" w:hAnsi="Consolas" w:cs="Consolas"/>
          <w:color w:val="0000CD"/>
        </w:rPr>
        <w:t>"action_page.php"</w:t>
      </w:r>
      <w:r>
        <w:rPr>
          <w:rStyle w:val="apple-converted-space"/>
          <w:rFonts w:ascii="Consolas" w:hAnsi="Consolas" w:cs="Consolas"/>
        </w:rPr>
        <w:t> </w:t>
      </w:r>
      <w:r>
        <w:rPr>
          <w:rStyle w:val="Strong"/>
          <w:rFonts w:ascii="Consolas" w:hAnsi="Consolas" w:cs="Consolas"/>
          <w:color w:val="FF0000"/>
        </w:rPr>
        <w:t>method=</w:t>
      </w:r>
      <w:r>
        <w:rPr>
          <w:rStyle w:val="highval"/>
          <w:rFonts w:ascii="Consolas" w:hAnsi="Consolas" w:cs="Consolas"/>
          <w:b/>
          <w:bCs/>
          <w:color w:val="0000CD"/>
        </w:rPr>
        <w:t>"get"</w:t>
      </w:r>
      <w:r>
        <w:rPr>
          <w:rStyle w:val="highgt"/>
          <w:rFonts w:ascii="Consolas" w:hAnsi="Consolas" w:cs="Consolas"/>
          <w:color w:val="0000FF"/>
        </w:rPr>
        <w:t>&gt;</w:t>
      </w:r>
    </w:p>
    <w:p w:rsidR="009E516D" w:rsidRDefault="009E516D" w:rsidP="009E516D">
      <w:pPr>
        <w:pStyle w:val="NormalWeb"/>
      </w:pPr>
      <w:r>
        <w:t>or:</w:t>
      </w:r>
    </w:p>
    <w:p w:rsidR="009E516D" w:rsidRDefault="009E516D" w:rsidP="009E516D">
      <w:pPr>
        <w:shd w:val="clear" w:color="auto" w:fill="FFFFFF"/>
        <w:rPr>
          <w:rFonts w:ascii="Consolas" w:hAnsi="Consolas" w:cs="Consolas"/>
        </w:rPr>
      </w:pPr>
      <w:r>
        <w:rPr>
          <w:rStyle w:val="highlt"/>
          <w:rFonts w:ascii="Consolas" w:hAnsi="Consolas" w:cs="Consolas"/>
        </w:rPr>
        <w:t>&lt;</w:t>
      </w:r>
      <w:r>
        <w:rPr>
          <w:rStyle w:val="highele"/>
          <w:rFonts w:ascii="Consolas" w:hAnsi="Consolas" w:cs="Consolas"/>
          <w:color w:val="A52A2A"/>
        </w:rPr>
        <w:t>form</w:t>
      </w:r>
      <w:r>
        <w:rPr>
          <w:rStyle w:val="apple-converted-space"/>
          <w:rFonts w:ascii="Consolas" w:hAnsi="Consolas" w:cs="Consolas"/>
        </w:rPr>
        <w:t> </w:t>
      </w:r>
      <w:r>
        <w:rPr>
          <w:rStyle w:val="highatt"/>
          <w:rFonts w:ascii="Consolas" w:hAnsi="Consolas" w:cs="Consolas"/>
          <w:color w:val="FF0000"/>
        </w:rPr>
        <w:t>action=</w:t>
      </w:r>
      <w:r>
        <w:rPr>
          <w:rStyle w:val="highval"/>
          <w:rFonts w:ascii="Consolas" w:hAnsi="Consolas" w:cs="Consolas"/>
          <w:color w:val="0000CD"/>
        </w:rPr>
        <w:t>"action_page.php"</w:t>
      </w:r>
      <w:r>
        <w:rPr>
          <w:rStyle w:val="apple-converted-space"/>
          <w:rFonts w:ascii="Consolas" w:hAnsi="Consolas" w:cs="Consolas"/>
        </w:rPr>
        <w:t> </w:t>
      </w:r>
      <w:r>
        <w:rPr>
          <w:rStyle w:val="Strong"/>
          <w:rFonts w:ascii="Consolas" w:hAnsi="Consolas" w:cs="Consolas"/>
          <w:color w:val="FF0000"/>
        </w:rPr>
        <w:t>method=</w:t>
      </w:r>
      <w:r>
        <w:rPr>
          <w:rStyle w:val="highval"/>
          <w:rFonts w:ascii="Consolas" w:hAnsi="Consolas" w:cs="Consolas"/>
          <w:b/>
          <w:bCs/>
          <w:color w:val="0000CD"/>
        </w:rPr>
        <w:t>"post"</w:t>
      </w:r>
      <w:r>
        <w:rPr>
          <w:rStyle w:val="highgt"/>
          <w:rFonts w:ascii="Consolas" w:hAnsi="Consolas" w:cs="Consolas"/>
          <w:color w:val="0000FF"/>
        </w:rPr>
        <w:t>&gt;</w:t>
      </w:r>
    </w:p>
    <w:p w:rsidR="009E516D" w:rsidRDefault="00B76AAA" w:rsidP="009E516D">
      <w:pPr>
        <w:spacing w:before="300" w:after="300"/>
        <w:rPr>
          <w:rFonts w:ascii="Times New Roman" w:hAnsi="Times New Roman" w:cs="Times New Roman"/>
        </w:rPr>
      </w:pPr>
      <w:r>
        <w:pict>
          <v:rect id="_x0000_i1105"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When to Use GET?</w:t>
      </w:r>
    </w:p>
    <w:p w:rsidR="009E516D" w:rsidRDefault="009E516D" w:rsidP="009E516D">
      <w:pPr>
        <w:pStyle w:val="NormalWeb"/>
      </w:pPr>
      <w:r>
        <w:t>You can use GET (the default method):</w:t>
      </w:r>
    </w:p>
    <w:p w:rsidR="009E516D" w:rsidRDefault="009E516D" w:rsidP="009E516D">
      <w:pPr>
        <w:pStyle w:val="NormalWeb"/>
      </w:pPr>
      <w:r>
        <w:t>If the form submission is passive (like a search engine query), and without sensitive information.</w:t>
      </w:r>
    </w:p>
    <w:p w:rsidR="009E516D" w:rsidRDefault="009E516D" w:rsidP="009E516D">
      <w:pPr>
        <w:pStyle w:val="NormalWeb"/>
      </w:pPr>
      <w:r>
        <w:t>When you use GET, the form data will be visible in the page address:</w:t>
      </w:r>
    </w:p>
    <w:p w:rsidR="009E516D" w:rsidRDefault="009E516D" w:rsidP="009E516D">
      <w:pPr>
        <w:shd w:val="clear" w:color="auto" w:fill="FFFFFF"/>
        <w:rPr>
          <w:rFonts w:ascii="Consolas" w:hAnsi="Consolas" w:cs="Consolas"/>
        </w:rPr>
      </w:pPr>
      <w:r>
        <w:rPr>
          <w:rFonts w:ascii="Consolas" w:hAnsi="Consolas" w:cs="Consolas"/>
        </w:rPr>
        <w:t>action_page.php?firstname=Mickey&amp;lastname=Mouse</w:t>
      </w:r>
    </w:p>
    <w:tbl>
      <w:tblPr>
        <w:tblW w:w="13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2840"/>
      </w:tblGrid>
      <w:tr w:rsidR="009E516D" w:rsidTr="009E516D">
        <w:tc>
          <w:tcPr>
            <w:tcW w:w="510" w:type="dxa"/>
            <w:tcBorders>
              <w:top w:val="nil"/>
              <w:left w:val="nil"/>
              <w:bottom w:val="nil"/>
              <w:right w:val="nil"/>
            </w:tcBorders>
            <w:tcMar>
              <w:top w:w="150" w:type="dxa"/>
              <w:left w:w="150" w:type="dxa"/>
              <w:bottom w:w="150" w:type="dxa"/>
              <w:right w:w="150" w:type="dxa"/>
            </w:tcMar>
            <w:vAlign w:val="center"/>
            <w:hideMark/>
          </w:tcPr>
          <w:p w:rsidR="009E516D" w:rsidRDefault="009E516D">
            <w:pPr>
              <w:spacing w:before="240" w:after="240"/>
              <w:jc w:val="center"/>
              <w:rPr>
                <w:b/>
                <w:bCs/>
                <w:sz w:val="24"/>
                <w:szCs w:val="24"/>
              </w:rPr>
            </w:pPr>
            <w:r>
              <w:rPr>
                <w:b/>
                <w:bCs/>
                <w:noProof/>
                <w:lang w:eastAsia="en-IN"/>
              </w:rPr>
              <w:drawing>
                <wp:inline distT="0" distB="0" distL="0" distR="0">
                  <wp:extent cx="302260" cy="302260"/>
                  <wp:effectExtent l="0" t="0" r="2540" b="254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9E516D" w:rsidRDefault="009E516D">
            <w:pPr>
              <w:spacing w:before="240" w:after="240"/>
              <w:rPr>
                <w:sz w:val="24"/>
                <w:szCs w:val="24"/>
              </w:rPr>
            </w:pPr>
            <w:r>
              <w:t>GET is best suited to short amounts of data. Size limitations are set in your browser.</w:t>
            </w:r>
          </w:p>
        </w:tc>
      </w:tr>
    </w:tbl>
    <w:p w:rsidR="009E516D" w:rsidRDefault="00B76AAA" w:rsidP="009E516D">
      <w:pPr>
        <w:spacing w:before="300" w:after="300"/>
        <w:rPr>
          <w:rFonts w:ascii="Times New Roman" w:hAnsi="Times New Roman" w:cs="Times New Roman"/>
        </w:rPr>
      </w:pPr>
      <w:r>
        <w:lastRenderedPageBreak/>
        <w:pict>
          <v:rect id="_x0000_i1106"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When to Use POST?</w:t>
      </w:r>
    </w:p>
    <w:p w:rsidR="009E516D" w:rsidRDefault="009E516D" w:rsidP="009E516D">
      <w:pPr>
        <w:pStyle w:val="NormalWeb"/>
      </w:pPr>
      <w:r>
        <w:t>You should use POST:</w:t>
      </w:r>
    </w:p>
    <w:p w:rsidR="009E516D" w:rsidRDefault="009E516D" w:rsidP="009E516D">
      <w:pPr>
        <w:pStyle w:val="NormalWeb"/>
      </w:pPr>
      <w:r>
        <w:t>If the form is updating data, or includes sensitive information (password).</w:t>
      </w:r>
    </w:p>
    <w:p w:rsidR="009E516D" w:rsidRDefault="009E516D" w:rsidP="009E516D">
      <w:pPr>
        <w:pStyle w:val="NormalWeb"/>
      </w:pPr>
      <w:r>
        <w:t>POST offers better security because the submitted data is not visible in the page address.</w:t>
      </w:r>
    </w:p>
    <w:p w:rsidR="009E516D" w:rsidRDefault="00B76AAA" w:rsidP="009E516D">
      <w:pPr>
        <w:spacing w:before="300" w:after="300"/>
      </w:pPr>
      <w:r>
        <w:pict>
          <v:rect id="_x0000_i1107"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The Name Attribute</w:t>
      </w:r>
    </w:p>
    <w:p w:rsidR="009E516D" w:rsidRDefault="009E516D" w:rsidP="009E516D">
      <w:pPr>
        <w:pStyle w:val="NormalWeb"/>
      </w:pPr>
      <w:r>
        <w:t>To be submitted correctly, each input field must have a name attribute.</w:t>
      </w:r>
    </w:p>
    <w:p w:rsidR="009E516D" w:rsidRDefault="009E516D" w:rsidP="009E516D">
      <w:pPr>
        <w:pStyle w:val="NormalWeb"/>
      </w:pPr>
      <w:r>
        <w:t>This example will only submit the "Last name" input field:</w:t>
      </w:r>
    </w:p>
    <w:p w:rsidR="009E516D" w:rsidRDefault="009E516D" w:rsidP="009E516D">
      <w:pPr>
        <w:pStyle w:val="Heading3"/>
        <w:shd w:val="clear" w:color="auto" w:fill="F1F1F1"/>
        <w:spacing w:before="150" w:after="150"/>
        <w:rPr>
          <w:rFonts w:ascii="Segoe UI" w:hAnsi="Segoe UI" w:cs="Segoe UI"/>
          <w:b w:val="0"/>
          <w:bCs w:val="0"/>
          <w:sz w:val="36"/>
          <w:szCs w:val="36"/>
        </w:rPr>
      </w:pPr>
      <w:r>
        <w:rPr>
          <w:rFonts w:ascii="Segoe UI" w:hAnsi="Segoe UI" w:cs="Segoe UI"/>
          <w:b w:val="0"/>
          <w:bCs w:val="0"/>
          <w:sz w:val="36"/>
          <w:szCs w:val="36"/>
        </w:rPr>
        <w:t>Example</w:t>
      </w:r>
    </w:p>
    <w:p w:rsidR="009E516D" w:rsidRDefault="009E516D" w:rsidP="009E516D">
      <w:pPr>
        <w:shd w:val="clear" w:color="auto" w:fill="FFFFFF"/>
        <w:rPr>
          <w:rFonts w:ascii="Consolas" w:hAnsi="Consolas" w:cs="Consolas"/>
          <w:sz w:val="24"/>
          <w:szCs w:val="24"/>
        </w:rPr>
      </w:pPr>
      <w:r>
        <w:rPr>
          <w:rStyle w:val="highlt"/>
          <w:rFonts w:ascii="Consolas" w:hAnsi="Consolas" w:cs="Consolas"/>
        </w:rPr>
        <w:t>&lt;</w:t>
      </w:r>
      <w:r>
        <w:rPr>
          <w:rStyle w:val="highele"/>
          <w:rFonts w:ascii="Consolas" w:hAnsi="Consolas" w:cs="Consolas"/>
          <w:color w:val="A52A2A"/>
        </w:rPr>
        <w:t>form</w:t>
      </w:r>
      <w:r>
        <w:rPr>
          <w:rStyle w:val="apple-converted-space"/>
          <w:rFonts w:ascii="Consolas" w:hAnsi="Consolas" w:cs="Consolas"/>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rPr>
        <w:br/>
        <w:t>  First name:</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"Mickey"</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Last name:</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rPr>
        <w:t> </w:t>
      </w:r>
      <w:r>
        <w:rPr>
          <w:rStyle w:val="highatt"/>
          <w:rFonts w:ascii="Consolas" w:hAnsi="Consolas" w:cs="Consolas"/>
          <w:color w:val="FF0000"/>
        </w:rPr>
        <w:t>name=</w:t>
      </w:r>
      <w:r>
        <w:rPr>
          <w:rStyle w:val="highval"/>
          <w:rFonts w:ascii="Consolas" w:hAnsi="Consolas" w:cs="Consolas"/>
          <w:color w:val="0000CD"/>
        </w:rPr>
        <w:t>"lastname"</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"Mouse"</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rPr>
        <w:br/>
      </w: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rPr>
          <w:rFonts w:ascii="Times New Roman" w:hAnsi="Times New Roman" w:cs="Times New Roman"/>
        </w:rPr>
      </w:pPr>
      <w:hyperlink r:id="rId217" w:tgtFrame="_blank" w:history="1">
        <w:r w:rsidR="009E516D">
          <w:rPr>
            <w:rStyle w:val="Hyperlink"/>
            <w:color w:val="FFFFFF"/>
            <w:bdr w:val="none" w:sz="0" w:space="0" w:color="auto" w:frame="1"/>
            <w:shd w:val="clear" w:color="auto" w:fill="73AD21"/>
          </w:rPr>
          <w:t>Try it Yourself »</w:t>
        </w:r>
      </w:hyperlink>
    </w:p>
    <w:p w:rsidR="009E516D" w:rsidRDefault="00B76AAA" w:rsidP="009E516D">
      <w:pPr>
        <w:spacing w:before="300" w:after="300"/>
      </w:pPr>
      <w:r>
        <w:pict>
          <v:rect id="_x0000_i1108"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Grouping Form Data with &lt;fieldset&gt;</w:t>
      </w:r>
    </w:p>
    <w:p w:rsidR="009E516D" w:rsidRDefault="009E516D" w:rsidP="009E516D">
      <w:pPr>
        <w:pStyle w:val="NormalWeb"/>
      </w:pPr>
      <w:r>
        <w:t>The</w:t>
      </w:r>
      <w:r>
        <w:rPr>
          <w:rStyle w:val="apple-converted-space"/>
        </w:rPr>
        <w:t> </w:t>
      </w:r>
      <w:r>
        <w:rPr>
          <w:rStyle w:val="Strong"/>
        </w:rPr>
        <w:t>&lt;fieldset&gt;</w:t>
      </w:r>
      <w:r>
        <w:rPr>
          <w:rStyle w:val="apple-converted-space"/>
        </w:rPr>
        <w:t> </w:t>
      </w:r>
      <w:r>
        <w:t>element groups related data in a form.</w:t>
      </w:r>
    </w:p>
    <w:p w:rsidR="009E516D" w:rsidRDefault="009E516D" w:rsidP="009E516D">
      <w:pPr>
        <w:pStyle w:val="NormalWeb"/>
      </w:pPr>
      <w:r>
        <w:t>The</w:t>
      </w:r>
      <w:r>
        <w:rPr>
          <w:rStyle w:val="apple-converted-space"/>
        </w:rPr>
        <w:t> </w:t>
      </w:r>
      <w:r>
        <w:rPr>
          <w:rStyle w:val="Strong"/>
        </w:rPr>
        <w:t>&lt;legend&gt;</w:t>
      </w:r>
      <w:r>
        <w:rPr>
          <w:rStyle w:val="apple-converted-space"/>
        </w:rPr>
        <w:t> </w:t>
      </w:r>
      <w:r>
        <w:t>element defines a caption for the &lt;fieldset&gt; element.</w:t>
      </w:r>
    </w:p>
    <w:p w:rsidR="009E516D" w:rsidRDefault="009E516D" w:rsidP="009E516D">
      <w:pPr>
        <w:pStyle w:val="Heading3"/>
        <w:shd w:val="clear" w:color="auto" w:fill="F1F1F1"/>
        <w:spacing w:before="150" w:after="150"/>
        <w:rPr>
          <w:rFonts w:ascii="Segoe UI" w:hAnsi="Segoe UI" w:cs="Segoe UI"/>
          <w:b w:val="0"/>
          <w:bCs w:val="0"/>
          <w:sz w:val="36"/>
          <w:szCs w:val="36"/>
        </w:rPr>
      </w:pPr>
      <w:r>
        <w:rPr>
          <w:rFonts w:ascii="Segoe UI" w:hAnsi="Segoe UI" w:cs="Segoe UI"/>
          <w:b w:val="0"/>
          <w:bCs w:val="0"/>
          <w:sz w:val="36"/>
          <w:szCs w:val="36"/>
        </w:rPr>
        <w:t>Example</w:t>
      </w:r>
    </w:p>
    <w:p w:rsidR="009E516D" w:rsidRDefault="009E516D" w:rsidP="009E516D">
      <w:pPr>
        <w:shd w:val="clear" w:color="auto" w:fill="FFFFFF"/>
        <w:rPr>
          <w:rFonts w:ascii="Consolas" w:hAnsi="Consolas" w:cs="Consolas"/>
          <w:sz w:val="24"/>
          <w:szCs w:val="24"/>
        </w:rPr>
      </w:pPr>
      <w:r>
        <w:rPr>
          <w:rStyle w:val="highlt"/>
          <w:rFonts w:ascii="Consolas" w:hAnsi="Consolas" w:cs="Consolas"/>
        </w:rPr>
        <w:t>&lt;</w:t>
      </w:r>
      <w:r>
        <w:rPr>
          <w:rStyle w:val="highele"/>
          <w:rFonts w:ascii="Consolas" w:hAnsi="Consolas" w:cs="Consolas"/>
          <w:color w:val="A52A2A"/>
        </w:rPr>
        <w:t>form</w:t>
      </w:r>
      <w:r>
        <w:rPr>
          <w:rStyle w:val="apple-converted-space"/>
          <w:rFonts w:ascii="Consolas" w:hAnsi="Consolas" w:cs="Consolas"/>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fieldset</w:t>
      </w:r>
      <w:r>
        <w:rPr>
          <w:rStyle w:val="highgt"/>
          <w:rFonts w:ascii="Consolas" w:hAnsi="Consolas" w:cs="Consolas"/>
          <w:color w:val="0000FF"/>
        </w:rPr>
        <w:t>&gt;</w:t>
      </w:r>
      <w:r>
        <w:rPr>
          <w:rFonts w:ascii="Consolas" w:hAnsi="Consolas" w:cs="Consolas"/>
        </w:rPr>
        <w:br/>
      </w:r>
      <w:r>
        <w:rPr>
          <w:rFonts w:ascii="Consolas" w:hAnsi="Consolas" w:cs="Consolas"/>
        </w:rPr>
        <w:lastRenderedPageBreak/>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legend</w:t>
      </w:r>
      <w:r>
        <w:rPr>
          <w:rStyle w:val="highgt"/>
          <w:rFonts w:ascii="Consolas" w:hAnsi="Consolas" w:cs="Consolas"/>
          <w:color w:val="0000FF"/>
        </w:rPr>
        <w:t>&gt;</w:t>
      </w:r>
      <w:r>
        <w:rPr>
          <w:rFonts w:ascii="Consolas" w:hAnsi="Consolas" w:cs="Consolas"/>
        </w:rPr>
        <w:t>Personal information:</w:t>
      </w:r>
      <w:r>
        <w:rPr>
          <w:rStyle w:val="highlt"/>
          <w:rFonts w:ascii="Consolas" w:hAnsi="Consolas" w:cs="Consolas"/>
        </w:rPr>
        <w:t>&lt;</w:t>
      </w:r>
      <w:r>
        <w:rPr>
          <w:rStyle w:val="highele"/>
          <w:rFonts w:ascii="Consolas" w:hAnsi="Consolas" w:cs="Consolas"/>
          <w:color w:val="A52A2A"/>
        </w:rPr>
        <w:t>/legend</w:t>
      </w:r>
      <w:r>
        <w:rPr>
          <w:rStyle w:val="highgt"/>
          <w:rFonts w:ascii="Consolas" w:hAnsi="Consolas" w:cs="Consolas"/>
          <w:color w:val="0000FF"/>
        </w:rPr>
        <w:t>&gt;</w:t>
      </w:r>
      <w:r>
        <w:rPr>
          <w:rFonts w:ascii="Consolas" w:hAnsi="Consolas" w:cs="Consolas"/>
        </w:rPr>
        <w:br/>
        <w:t>    First name:</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"Mickey"</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Last name:</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rPr>
        <w:t> </w:t>
      </w:r>
      <w:r>
        <w:rPr>
          <w:rStyle w:val="highatt"/>
          <w:rFonts w:ascii="Consolas" w:hAnsi="Consolas" w:cs="Consolas"/>
          <w:color w:val="FF0000"/>
        </w:rPr>
        <w:t>name=</w:t>
      </w:r>
      <w:r>
        <w:rPr>
          <w:rStyle w:val="highval"/>
          <w:rFonts w:ascii="Consolas" w:hAnsi="Consolas" w:cs="Consolas"/>
          <w:color w:val="0000CD"/>
        </w:rPr>
        <w:t>"lastname"</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"Mouse"</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Style w:val="highlt"/>
          <w:rFonts w:ascii="Consolas" w:hAnsi="Consolas" w:cs="Consolas"/>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input</w:t>
      </w:r>
      <w:r>
        <w:rPr>
          <w:rStyle w:val="apple-converted-space"/>
          <w:rFonts w:ascii="Consolas" w:hAnsi="Consolas" w:cs="Consolas"/>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rPr>
        <w:t> </w:t>
      </w:r>
      <w:r>
        <w:rPr>
          <w:rStyle w:val="highatt"/>
          <w:rFonts w:ascii="Consolas" w:hAnsi="Consolas" w:cs="Consolas"/>
          <w:color w:val="FF0000"/>
        </w:rPr>
        <w:t>value=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rPr>
        <w:br/>
        <w:t> </w:t>
      </w:r>
      <w:r>
        <w:rPr>
          <w:rStyle w:val="apple-converted-space"/>
          <w:rFonts w:ascii="Consolas" w:hAnsi="Consolas" w:cs="Consolas"/>
        </w:rPr>
        <w:t> </w:t>
      </w:r>
      <w:r>
        <w:rPr>
          <w:rStyle w:val="highlt"/>
          <w:rFonts w:ascii="Consolas" w:hAnsi="Consolas" w:cs="Consolas"/>
        </w:rPr>
        <w:t>&lt;</w:t>
      </w:r>
      <w:r>
        <w:rPr>
          <w:rStyle w:val="highele"/>
          <w:rFonts w:ascii="Consolas" w:hAnsi="Consolas" w:cs="Consolas"/>
          <w:color w:val="A52A2A"/>
        </w:rPr>
        <w:t>/fieldset</w:t>
      </w:r>
      <w:r>
        <w:rPr>
          <w:rStyle w:val="highgt"/>
          <w:rFonts w:ascii="Consolas" w:hAnsi="Consolas" w:cs="Consolas"/>
          <w:color w:val="0000FF"/>
        </w:rPr>
        <w:t>&gt;</w:t>
      </w:r>
      <w:r>
        <w:rPr>
          <w:rFonts w:ascii="Consolas" w:hAnsi="Consolas" w:cs="Consolas"/>
        </w:rPr>
        <w:br/>
      </w: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rPr>
          <w:rFonts w:ascii="Times New Roman" w:hAnsi="Times New Roman" w:cs="Times New Roman"/>
        </w:rPr>
      </w:pPr>
      <w:hyperlink r:id="rId218" w:tgtFrame="_blank" w:history="1">
        <w:r w:rsidR="009E516D">
          <w:rPr>
            <w:rStyle w:val="Hyperlink"/>
            <w:color w:val="FFFFFF"/>
            <w:bdr w:val="none" w:sz="0" w:space="0" w:color="auto" w:frame="1"/>
            <w:shd w:val="clear" w:color="auto" w:fill="73AD21"/>
          </w:rPr>
          <w:t>Try it Yourself »</w:t>
        </w:r>
      </w:hyperlink>
    </w:p>
    <w:p w:rsidR="009E516D" w:rsidRDefault="009E516D" w:rsidP="009E516D">
      <w:pPr>
        <w:pStyle w:val="NormalWeb"/>
      </w:pPr>
      <w:r>
        <w:t>This is how the HTML code above will be displayed in a browser:</w:t>
      </w:r>
    </w:p>
    <w:p w:rsidR="009E516D" w:rsidRDefault="009E516D" w:rsidP="009E516D">
      <w:pPr>
        <w:pStyle w:val="z-TopofForm"/>
      </w:pPr>
      <w:r>
        <w:t>Top of Form</w:t>
      </w:r>
    </w:p>
    <w:p w:rsidR="009E516D" w:rsidRDefault="009E516D" w:rsidP="009E516D">
      <w:r>
        <w:t>Personal information:First name:</w:t>
      </w:r>
      <w:r>
        <w:br/>
      </w:r>
      <w:r>
        <w:object w:dxaOrig="225" w:dyaOrig="225">
          <v:shape id="_x0000_i1225" type="#_x0000_t75" style="width:49.45pt;height:18.15pt" o:ole="">
            <v:imagedata r:id="rId219" o:title=""/>
          </v:shape>
          <w:control r:id="rId220" w:name="DefaultOcxName7" w:shapeid="_x0000_i1225"/>
        </w:object>
      </w:r>
      <w:r>
        <w:rPr>
          <w:rStyle w:val="apple-converted-space"/>
        </w:rPr>
        <w:t> </w:t>
      </w:r>
      <w:r>
        <w:br/>
        <w:t>Last name:</w:t>
      </w:r>
      <w:r>
        <w:br/>
      </w:r>
      <w:r>
        <w:object w:dxaOrig="225" w:dyaOrig="225">
          <v:shape id="_x0000_i1235" type="#_x0000_t75" style="width:49.45pt;height:18.15pt" o:ole="">
            <v:imagedata r:id="rId221" o:title=""/>
          </v:shape>
          <w:control r:id="rId222" w:name="DefaultOcxName8" w:shapeid="_x0000_i1235"/>
        </w:object>
      </w:r>
      <w:r>
        <w:rPr>
          <w:rStyle w:val="apple-converted-space"/>
        </w:rPr>
        <w:t> </w:t>
      </w:r>
      <w:r>
        <w:br/>
      </w:r>
      <w:r>
        <w:br/>
      </w:r>
      <w:r>
        <w:object w:dxaOrig="225" w:dyaOrig="225">
          <v:shape id="_x0000_i1238" type="#_x0000_t75" style="width:36.95pt;height:22.55pt" o:ole="">
            <v:imagedata r:id="rId223" o:title=""/>
          </v:shape>
          <w:control r:id="rId224" w:name="DefaultOcxName9" w:shapeid="_x0000_i1238"/>
        </w:object>
      </w:r>
    </w:p>
    <w:p w:rsidR="009E516D" w:rsidRDefault="009E516D" w:rsidP="009E516D">
      <w:pPr>
        <w:pStyle w:val="z-BottomofForm"/>
      </w:pPr>
      <w:r>
        <w:t>Bottom of Form</w:t>
      </w:r>
    </w:p>
    <w:p w:rsidR="009E516D" w:rsidRDefault="00B76AAA" w:rsidP="009E516D">
      <w:pPr>
        <w:spacing w:before="300" w:after="300"/>
      </w:pPr>
      <w:r>
        <w:pict>
          <v:rect id="_x0000_i1115" style="width:0;height:0" o:hralign="center" o:hrstd="t" o:hr="t" fillcolor="#a0a0a0" stroked="f"/>
        </w:pict>
      </w:r>
    </w:p>
    <w:p w:rsidR="009E516D" w:rsidRDefault="009E516D" w:rsidP="009E516D">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HTML Form Attributes</w:t>
      </w:r>
    </w:p>
    <w:p w:rsidR="009E516D" w:rsidRDefault="009E516D" w:rsidP="009E516D">
      <w:pPr>
        <w:pStyle w:val="NormalWeb"/>
      </w:pPr>
      <w:r>
        <w:t>An HTML &lt;form&gt; element, with all possible attributes set, will look like this:</w:t>
      </w:r>
    </w:p>
    <w:p w:rsidR="009E516D" w:rsidRDefault="009E516D" w:rsidP="009E516D">
      <w:pPr>
        <w:shd w:val="clear" w:color="auto" w:fill="FFFFFF"/>
        <w:rPr>
          <w:rFonts w:ascii="Consolas" w:hAnsi="Consolas" w:cs="Consolas"/>
        </w:rPr>
      </w:pPr>
      <w:r>
        <w:rPr>
          <w:rStyle w:val="highlt"/>
          <w:rFonts w:ascii="Consolas" w:hAnsi="Consolas" w:cs="Consolas"/>
        </w:rPr>
        <w:t>&lt;</w:t>
      </w:r>
      <w:r>
        <w:rPr>
          <w:rStyle w:val="highele"/>
          <w:rFonts w:ascii="Consolas" w:hAnsi="Consolas" w:cs="Consolas"/>
          <w:color w:val="A52A2A"/>
        </w:rPr>
        <w:t>form</w:t>
      </w:r>
      <w:r>
        <w:rPr>
          <w:rStyle w:val="apple-converted-space"/>
          <w:rFonts w:ascii="Consolas" w:hAnsi="Consolas" w:cs="Consolas"/>
        </w:rPr>
        <w:t> </w:t>
      </w:r>
      <w:r>
        <w:rPr>
          <w:rStyle w:val="highatt"/>
          <w:rFonts w:ascii="Consolas" w:hAnsi="Consolas" w:cs="Consolas"/>
          <w:color w:val="FF0000"/>
        </w:rPr>
        <w:t>action=</w:t>
      </w:r>
      <w:r>
        <w:rPr>
          <w:rStyle w:val="highval"/>
          <w:rFonts w:ascii="Consolas" w:hAnsi="Consolas" w:cs="Consolas"/>
          <w:color w:val="0000CD"/>
        </w:rPr>
        <w:t>"action_page.php"</w:t>
      </w:r>
      <w:r>
        <w:rPr>
          <w:rStyle w:val="apple-converted-space"/>
          <w:rFonts w:ascii="Consolas" w:hAnsi="Consolas" w:cs="Consolas"/>
        </w:rPr>
        <w:t> </w:t>
      </w:r>
      <w:r>
        <w:rPr>
          <w:rStyle w:val="highatt"/>
          <w:rFonts w:ascii="Consolas" w:hAnsi="Consolas" w:cs="Consolas"/>
          <w:color w:val="FF0000"/>
        </w:rPr>
        <w:t>method=</w:t>
      </w:r>
      <w:r>
        <w:rPr>
          <w:rStyle w:val="highval"/>
          <w:rFonts w:ascii="Consolas" w:hAnsi="Consolas" w:cs="Consolas"/>
          <w:color w:val="0000CD"/>
        </w:rPr>
        <w:t>"GET"</w:t>
      </w:r>
      <w:r>
        <w:rPr>
          <w:rStyle w:val="apple-converted-space"/>
          <w:rFonts w:ascii="Consolas" w:hAnsi="Consolas" w:cs="Consolas"/>
        </w:rPr>
        <w:t> </w:t>
      </w:r>
      <w:r>
        <w:rPr>
          <w:rStyle w:val="highatt"/>
          <w:rFonts w:ascii="Consolas" w:hAnsi="Consolas" w:cs="Consolas"/>
          <w:color w:val="FF0000"/>
        </w:rPr>
        <w:t>target=</w:t>
      </w:r>
      <w:r>
        <w:rPr>
          <w:rStyle w:val="highval"/>
          <w:rFonts w:ascii="Consolas" w:hAnsi="Consolas" w:cs="Consolas"/>
          <w:color w:val="0000CD"/>
        </w:rPr>
        <w:t>"_blank"</w:t>
      </w:r>
      <w:r>
        <w:rPr>
          <w:rStyle w:val="apple-converted-space"/>
          <w:rFonts w:ascii="Consolas" w:hAnsi="Consolas" w:cs="Consolas"/>
        </w:rPr>
        <w:t> </w:t>
      </w:r>
      <w:r>
        <w:rPr>
          <w:rStyle w:val="highatt"/>
          <w:rFonts w:ascii="Consolas" w:hAnsi="Consolas" w:cs="Consolas"/>
          <w:color w:val="FF0000"/>
        </w:rPr>
        <w:t>accept-charset=</w:t>
      </w:r>
      <w:r>
        <w:rPr>
          <w:rStyle w:val="highval"/>
          <w:rFonts w:ascii="Consolas" w:hAnsi="Consolas" w:cs="Consolas"/>
          <w:color w:val="0000CD"/>
        </w:rPr>
        <w:t>"UTF-8"</w:t>
      </w:r>
      <w:r>
        <w:rPr>
          <w:rFonts w:ascii="Consolas" w:hAnsi="Consolas" w:cs="Consolas"/>
          <w:color w:val="FF0000"/>
        </w:rPr>
        <w:br/>
      </w:r>
      <w:r>
        <w:rPr>
          <w:rStyle w:val="highatt"/>
          <w:rFonts w:ascii="Consolas" w:hAnsi="Consolas" w:cs="Consolas"/>
          <w:color w:val="FF0000"/>
        </w:rPr>
        <w:t>enctype=</w:t>
      </w:r>
      <w:r>
        <w:rPr>
          <w:rStyle w:val="highval"/>
          <w:rFonts w:ascii="Consolas" w:hAnsi="Consolas" w:cs="Consolas"/>
          <w:color w:val="0000CD"/>
        </w:rPr>
        <w:t>"application/x-www-form-urlencoded"</w:t>
      </w:r>
      <w:r>
        <w:rPr>
          <w:rStyle w:val="apple-converted-space"/>
          <w:rFonts w:ascii="Consolas" w:hAnsi="Consolas" w:cs="Consolas"/>
        </w:rPr>
        <w:t> </w:t>
      </w:r>
      <w:r>
        <w:rPr>
          <w:rStyle w:val="highatt"/>
          <w:rFonts w:ascii="Consolas" w:hAnsi="Consolas" w:cs="Consolas"/>
          <w:color w:val="FF0000"/>
        </w:rPr>
        <w:t>autocomplete=</w:t>
      </w:r>
      <w:r>
        <w:rPr>
          <w:rStyle w:val="highval"/>
          <w:rFonts w:ascii="Consolas" w:hAnsi="Consolas" w:cs="Consolas"/>
          <w:color w:val="0000CD"/>
        </w:rPr>
        <w:t>"off"</w:t>
      </w:r>
      <w:r>
        <w:rPr>
          <w:rStyle w:val="apple-converted-space"/>
          <w:rFonts w:ascii="Consolas" w:hAnsi="Consolas" w:cs="Consolas"/>
        </w:rPr>
        <w:t> </w:t>
      </w:r>
      <w:r>
        <w:rPr>
          <w:rStyle w:val="highatt"/>
          <w:rFonts w:ascii="Consolas" w:hAnsi="Consolas" w:cs="Consolas"/>
          <w:color w:val="FF0000"/>
        </w:rPr>
        <w:t>novalidate</w:t>
      </w:r>
      <w:r>
        <w:rPr>
          <w:rStyle w:val="highgt"/>
          <w:rFonts w:ascii="Consolas" w:hAnsi="Consolas" w:cs="Consolas"/>
          <w:color w:val="0000FF"/>
        </w:rPr>
        <w:t>&gt;</w:t>
      </w:r>
      <w:r>
        <w:rPr>
          <w:rFonts w:ascii="Consolas" w:hAnsi="Consolas" w:cs="Consolas"/>
        </w:rPr>
        <w:br/>
        <w:t>.</w:t>
      </w:r>
      <w:r>
        <w:rPr>
          <w:rFonts w:ascii="Consolas" w:hAnsi="Consolas" w:cs="Consolas"/>
        </w:rPr>
        <w:br/>
      </w:r>
      <w:r>
        <w:rPr>
          <w:rFonts w:ascii="Consolas" w:hAnsi="Consolas" w:cs="Consolas"/>
          <w:i/>
          <w:iCs/>
        </w:rPr>
        <w:t>form elements</w:t>
      </w:r>
      <w:r>
        <w:rPr>
          <w:rFonts w:ascii="Consolas" w:hAnsi="Consolas" w:cs="Consolas"/>
        </w:rPr>
        <w:br/>
        <w:t>.</w:t>
      </w:r>
      <w:r>
        <w:rPr>
          <w:rFonts w:ascii="Consolas" w:hAnsi="Consolas" w:cs="Consolas"/>
        </w:rPr>
        <w:br/>
      </w:r>
      <w:r>
        <w:rPr>
          <w:rStyle w:val="highlt"/>
          <w:rFonts w:ascii="Consolas" w:hAnsi="Consolas" w:cs="Consolas"/>
        </w:rPr>
        <w:t>&lt;</w:t>
      </w:r>
      <w:r>
        <w:rPr>
          <w:rStyle w:val="highele"/>
          <w:rFonts w:ascii="Consolas" w:hAnsi="Consolas" w:cs="Consolas"/>
          <w:color w:val="A52A2A"/>
        </w:rPr>
        <w:t>/form</w:t>
      </w:r>
      <w:r>
        <w:rPr>
          <w:rStyle w:val="highgt"/>
          <w:rFonts w:ascii="Consolas" w:hAnsi="Consolas" w:cs="Consolas"/>
          <w:color w:val="0000FF"/>
        </w:rPr>
        <w:t>&gt;</w:t>
      </w:r>
    </w:p>
    <w:p w:rsidR="009E516D" w:rsidRDefault="009E516D" w:rsidP="009E516D">
      <w:pPr>
        <w:pStyle w:val="NormalWeb"/>
      </w:pPr>
      <w:r>
        <w:t>Here is the list of &lt;form&gt; attributes:</w:t>
      </w:r>
    </w:p>
    <w:tbl>
      <w:tblPr>
        <w:tblW w:w="136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76"/>
        <w:gridCol w:w="11344"/>
      </w:tblGrid>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b/>
                <w:bCs/>
                <w:sz w:val="24"/>
                <w:szCs w:val="24"/>
              </w:rPr>
            </w:pPr>
            <w:r>
              <w:rPr>
                <w:b/>
                <w:bCs/>
              </w:rPr>
              <w:t>Attribute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b/>
                <w:bCs/>
                <w:sz w:val="24"/>
                <w:szCs w:val="24"/>
              </w:rPr>
            </w:pPr>
            <w:r>
              <w:rPr>
                <w:b/>
                <w:bCs/>
              </w:rPr>
              <w:t>Description</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accept-charset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Specifies the charset used in the submitted form (default: the page charset).</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006B74">
            <w:pPr>
              <w:spacing w:before="240" w:after="240"/>
              <w:rPr>
                <w:sz w:val="24"/>
                <w:szCs w:val="24"/>
              </w:rPr>
            </w:pPr>
            <w:r>
              <w:lastRenderedPageBreak/>
              <w:t>A</w:t>
            </w:r>
            <w:r w:rsidR="009E516D">
              <w:t>ction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Specifies an address (url) where to submit the form (default: the submitting page).</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autocomplete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Specifies if the browser should autocomplete the form (default: on).</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006B74">
            <w:pPr>
              <w:spacing w:before="240" w:after="240"/>
              <w:rPr>
                <w:sz w:val="24"/>
                <w:szCs w:val="24"/>
              </w:rPr>
            </w:pPr>
            <w:r>
              <w:t>E</w:t>
            </w:r>
            <w:r w:rsidR="009E516D">
              <w:t>nctype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Specifies the encoding of the submitted data (default: is url-encoded).</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method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Specifies the HTTP method used when submitting the form (default: GET).</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name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Specifies a name used to identify the form (for DOM usage: document.forms.name).</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novalidate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Specifies that the browser should not validate the form.</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target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Specifies the target of the address in the action attribute (default: _self).</w:t>
            </w:r>
          </w:p>
        </w:tc>
      </w:tr>
    </w:tbl>
    <w:p w:rsidR="009E516D" w:rsidRDefault="009E516D" w:rsidP="009E51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&lt;input&gt; Element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most important form element is the</w:t>
      </w:r>
      <w:r>
        <w:rPr>
          <w:rStyle w:val="apple-converted-space"/>
          <w:rFonts w:ascii="Verdana" w:hAnsi="Verdana"/>
          <w:color w:val="000000"/>
          <w:sz w:val="23"/>
          <w:szCs w:val="23"/>
        </w:rPr>
        <w:t> </w:t>
      </w:r>
      <w:r>
        <w:rPr>
          <w:rStyle w:val="Strong"/>
          <w:rFonts w:ascii="Verdana" w:hAnsi="Verdana"/>
          <w:color w:val="000000"/>
          <w:sz w:val="23"/>
          <w:szCs w:val="23"/>
        </w:rPr>
        <w:t>&lt;input&gt;</w:t>
      </w:r>
      <w:r>
        <w:rPr>
          <w:rStyle w:val="apple-converted-space"/>
          <w:rFonts w:ascii="Verdana" w:hAnsi="Verdana"/>
          <w:color w:val="000000"/>
          <w:sz w:val="23"/>
          <w:szCs w:val="23"/>
        </w:rPr>
        <w:t> </w:t>
      </w:r>
      <w:r>
        <w:rPr>
          <w:rFonts w:ascii="Verdana" w:hAnsi="Verdana"/>
          <w:color w:val="000000"/>
          <w:sz w:val="23"/>
          <w:szCs w:val="23"/>
        </w:rPr>
        <w:t>element.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&lt;input&gt; element can vary in many ways, depending on the</w:t>
      </w:r>
      <w:r>
        <w:rPr>
          <w:rStyle w:val="apple-converted-space"/>
          <w:rFonts w:ascii="Verdana" w:hAnsi="Verdana"/>
          <w:color w:val="000000"/>
          <w:sz w:val="23"/>
          <w:szCs w:val="23"/>
        </w:rPr>
        <w:t> </w:t>
      </w:r>
      <w:r>
        <w:rPr>
          <w:rStyle w:val="Strong"/>
          <w:rFonts w:ascii="Verdana" w:hAnsi="Verdana"/>
          <w:color w:val="000000"/>
          <w:sz w:val="23"/>
          <w:szCs w:val="23"/>
        </w:rPr>
        <w:t>type</w:t>
      </w:r>
      <w:r>
        <w:rPr>
          <w:rStyle w:val="apple-converted-space"/>
          <w:rFonts w:ascii="Verdana" w:hAnsi="Verdana"/>
          <w:color w:val="000000"/>
          <w:sz w:val="23"/>
          <w:szCs w:val="23"/>
        </w:rPr>
        <w:t> </w:t>
      </w:r>
      <w:r>
        <w:rPr>
          <w:rFonts w:ascii="Verdana" w:hAnsi="Verdana"/>
          <w:color w:val="000000"/>
          <w:sz w:val="23"/>
          <w:szCs w:val="23"/>
        </w:rPr>
        <w:t>attribute.</w:t>
      </w:r>
    </w:p>
    <w:p w:rsidR="009E516D" w:rsidRDefault="00B76AAA" w:rsidP="009E516D">
      <w:pPr>
        <w:spacing w:before="300" w:after="300"/>
        <w:rPr>
          <w:rFonts w:ascii="Times New Roman" w:hAnsi="Times New Roman"/>
          <w:sz w:val="24"/>
          <w:szCs w:val="24"/>
        </w:rPr>
      </w:pPr>
      <w:r>
        <w:pict>
          <v:rect id="_x0000_i1116" style="width:0;height:0" o:hralign="center" o:hrstd="t" o:hrnoshade="t" o:hr="t" fillcolor="black" stroked="f"/>
        </w:pict>
      </w:r>
    </w:p>
    <w:p w:rsidR="009E516D" w:rsidRDefault="009E516D" w:rsidP="009E51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&lt;select&gt; Element (Drop-Down List)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&lt;select&gt;</w:t>
      </w:r>
      <w:r>
        <w:rPr>
          <w:rStyle w:val="apple-converted-space"/>
          <w:rFonts w:ascii="Verdana" w:hAnsi="Verdana"/>
          <w:color w:val="000000"/>
          <w:sz w:val="23"/>
          <w:szCs w:val="23"/>
        </w:rPr>
        <w:t> </w:t>
      </w:r>
      <w:r>
        <w:rPr>
          <w:rFonts w:ascii="Verdana" w:hAnsi="Verdana"/>
          <w:color w:val="000000"/>
          <w:sz w:val="23"/>
          <w:szCs w:val="23"/>
        </w:rPr>
        <w:t>element defines a</w:t>
      </w:r>
      <w:r>
        <w:rPr>
          <w:rStyle w:val="apple-converted-space"/>
          <w:rFonts w:ascii="Verdana" w:hAnsi="Verdana"/>
          <w:color w:val="000000"/>
          <w:sz w:val="23"/>
          <w:szCs w:val="23"/>
        </w:rPr>
        <w:t> </w:t>
      </w:r>
      <w:r>
        <w:rPr>
          <w:rStyle w:val="Strong"/>
          <w:rFonts w:ascii="Verdana" w:hAnsi="Verdana"/>
          <w:color w:val="000000"/>
          <w:sz w:val="23"/>
          <w:szCs w:val="23"/>
        </w:rPr>
        <w:t>drop-down</w:t>
      </w:r>
      <w:r>
        <w:rPr>
          <w:rStyle w:val="apple-converted-space"/>
          <w:rFonts w:ascii="Verdana" w:hAnsi="Verdana"/>
          <w:color w:val="000000"/>
          <w:sz w:val="23"/>
          <w:szCs w:val="23"/>
        </w:rPr>
        <w:t> </w:t>
      </w:r>
      <w:r>
        <w:rPr>
          <w:rFonts w:ascii="Verdana" w:hAnsi="Verdana"/>
          <w:color w:val="000000"/>
          <w:sz w:val="23"/>
          <w:szCs w:val="23"/>
        </w:rPr>
        <w:t>list:</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select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"cars"</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"volvo"</w:t>
      </w:r>
      <w:r>
        <w:rPr>
          <w:rStyle w:val="highgt"/>
          <w:rFonts w:ascii="Consolas" w:hAnsi="Consolas" w:cs="Consolas"/>
          <w:color w:val="0000FF"/>
        </w:rPr>
        <w:t>&gt;</w:t>
      </w:r>
      <w:r>
        <w:rPr>
          <w:rFonts w:ascii="Consolas" w:hAnsi="Consolas" w:cs="Consolas"/>
          <w:color w:val="000000"/>
        </w:rPr>
        <w:t>Volvo</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"saab"</w:t>
      </w:r>
      <w:r>
        <w:rPr>
          <w:rStyle w:val="highgt"/>
          <w:rFonts w:ascii="Consolas" w:hAnsi="Consolas" w:cs="Consolas"/>
          <w:color w:val="0000FF"/>
        </w:rPr>
        <w:t>&gt;</w:t>
      </w:r>
      <w:r>
        <w:rPr>
          <w:rFonts w:ascii="Consolas" w:hAnsi="Consolas" w:cs="Consolas"/>
          <w:color w:val="000000"/>
        </w:rPr>
        <w:t>Saab</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"fiat"</w:t>
      </w:r>
      <w:r>
        <w:rPr>
          <w:rStyle w:val="highgt"/>
          <w:rFonts w:ascii="Consolas" w:hAnsi="Consolas" w:cs="Consolas"/>
          <w:color w:val="0000FF"/>
        </w:rPr>
        <w:t>&gt;</w:t>
      </w:r>
      <w:r>
        <w:rPr>
          <w:rFonts w:ascii="Consolas" w:hAnsi="Consolas" w:cs="Consolas"/>
          <w:color w:val="000000"/>
        </w:rPr>
        <w:t>Fiat</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"audi"</w:t>
      </w:r>
      <w:r>
        <w:rPr>
          <w:rStyle w:val="highgt"/>
          <w:rFonts w:ascii="Consolas" w:hAnsi="Consolas" w:cs="Consolas"/>
          <w:color w:val="0000FF"/>
        </w:rPr>
        <w:t>&gt;</w:t>
      </w:r>
      <w:r>
        <w:rPr>
          <w:rFonts w:ascii="Consolas" w:hAnsi="Consolas" w:cs="Consolas"/>
          <w:color w:val="000000"/>
        </w:rPr>
        <w:t>Audi</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/select</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25"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&lt;option&gt;</w:t>
      </w:r>
      <w:r>
        <w:rPr>
          <w:rStyle w:val="apple-converted-space"/>
          <w:rFonts w:ascii="Verdana" w:hAnsi="Verdana"/>
          <w:color w:val="000000"/>
          <w:sz w:val="23"/>
          <w:szCs w:val="23"/>
        </w:rPr>
        <w:t> </w:t>
      </w:r>
      <w:r>
        <w:rPr>
          <w:rFonts w:ascii="Verdana" w:hAnsi="Verdana"/>
          <w:color w:val="000000"/>
          <w:sz w:val="23"/>
          <w:szCs w:val="23"/>
        </w:rPr>
        <w:t>elements defines the options to select.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list will normally show the first item as selected.</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can add a selected attribute to define a predefined option.</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"fiat"</w:t>
      </w:r>
      <w:r>
        <w:rPr>
          <w:rStyle w:val="apple-converted-space"/>
          <w:rFonts w:ascii="Consolas" w:hAnsi="Consolas" w:cs="Consolas"/>
          <w:color w:val="000000"/>
        </w:rPr>
        <w:t> </w:t>
      </w:r>
      <w:r>
        <w:rPr>
          <w:rStyle w:val="highatt"/>
          <w:rFonts w:ascii="Consolas" w:hAnsi="Consolas" w:cs="Consolas"/>
          <w:color w:val="FF0000"/>
        </w:rPr>
        <w:t>selected</w:t>
      </w:r>
      <w:r>
        <w:rPr>
          <w:rStyle w:val="highgt"/>
          <w:rFonts w:ascii="Consolas" w:hAnsi="Consolas" w:cs="Consolas"/>
          <w:color w:val="0000FF"/>
        </w:rPr>
        <w:t>&gt;</w:t>
      </w:r>
      <w:r>
        <w:rPr>
          <w:rFonts w:ascii="Consolas" w:hAnsi="Consolas" w:cs="Consolas"/>
          <w:color w:val="000000"/>
        </w:rPr>
        <w:t>Fiat</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p>
    <w:p w:rsidR="009E516D" w:rsidRDefault="009E516D" w:rsidP="009E51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&lt;textarea&gt; Element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&lt;textarea&gt;</w:t>
      </w:r>
      <w:r>
        <w:rPr>
          <w:rStyle w:val="apple-converted-space"/>
          <w:rFonts w:ascii="Verdana" w:hAnsi="Verdana"/>
          <w:color w:val="000000"/>
          <w:sz w:val="23"/>
          <w:szCs w:val="23"/>
        </w:rPr>
        <w:t> </w:t>
      </w:r>
      <w:r>
        <w:rPr>
          <w:rFonts w:ascii="Verdana" w:hAnsi="Verdana"/>
          <w:color w:val="000000"/>
          <w:sz w:val="23"/>
          <w:szCs w:val="23"/>
        </w:rPr>
        <w:t>element defines a multi-line input field (</w:t>
      </w:r>
      <w:r>
        <w:rPr>
          <w:rStyle w:val="Strong"/>
          <w:rFonts w:ascii="Verdana" w:hAnsi="Verdana"/>
          <w:color w:val="000000"/>
          <w:sz w:val="23"/>
          <w:szCs w:val="23"/>
        </w:rPr>
        <w:t>a text area</w:t>
      </w:r>
      <w:r>
        <w:rPr>
          <w:rFonts w:ascii="Verdana" w:hAnsi="Verdana"/>
          <w:color w:val="000000"/>
          <w:sz w:val="23"/>
          <w:szCs w:val="23"/>
        </w:rPr>
        <w:t>):</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textarea</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"message"</w:t>
      </w:r>
      <w:r>
        <w:rPr>
          <w:rStyle w:val="apple-converted-space"/>
          <w:rFonts w:ascii="Consolas" w:hAnsi="Consolas" w:cs="Consolas"/>
          <w:color w:val="000000"/>
        </w:rPr>
        <w:t> </w:t>
      </w:r>
      <w:r>
        <w:rPr>
          <w:rStyle w:val="highatt"/>
          <w:rFonts w:ascii="Consolas" w:hAnsi="Consolas" w:cs="Consolas"/>
          <w:color w:val="FF0000"/>
        </w:rPr>
        <w:t>rows=</w:t>
      </w:r>
      <w:r>
        <w:rPr>
          <w:rStyle w:val="highval"/>
          <w:rFonts w:ascii="Consolas" w:hAnsi="Consolas" w:cs="Consolas"/>
          <w:color w:val="0000CD"/>
        </w:rPr>
        <w:t>"10"</w:t>
      </w:r>
      <w:r>
        <w:rPr>
          <w:rStyle w:val="apple-converted-space"/>
          <w:rFonts w:ascii="Consolas" w:hAnsi="Consolas" w:cs="Consolas"/>
          <w:color w:val="000000"/>
        </w:rPr>
        <w:t> </w:t>
      </w:r>
      <w:r>
        <w:rPr>
          <w:rStyle w:val="highatt"/>
          <w:rFonts w:ascii="Consolas" w:hAnsi="Consolas" w:cs="Consolas"/>
          <w:color w:val="FF0000"/>
        </w:rPr>
        <w:t>cols=</w:t>
      </w:r>
      <w:r>
        <w:rPr>
          <w:rStyle w:val="highval"/>
          <w:rFonts w:ascii="Consolas" w:hAnsi="Consolas" w:cs="Consolas"/>
          <w:color w:val="0000CD"/>
        </w:rPr>
        <w:t>"30"</w:t>
      </w:r>
      <w:r>
        <w:rPr>
          <w:rStyle w:val="highgt"/>
          <w:rFonts w:ascii="Consolas" w:hAnsi="Consolas" w:cs="Consolas"/>
          <w:color w:val="0000FF"/>
        </w:rPr>
        <w:t>&gt;</w:t>
      </w:r>
      <w:r>
        <w:rPr>
          <w:rFonts w:ascii="Consolas" w:hAnsi="Consolas" w:cs="Consolas"/>
          <w:color w:val="000000"/>
        </w:rPr>
        <w:br/>
        <w:t>The cat was playing in the garden.</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/textarea</w:t>
      </w:r>
      <w:r>
        <w:rPr>
          <w:rStyle w:val="highgt"/>
          <w:rFonts w:ascii="Consolas" w:hAnsi="Consolas" w:cs="Consolas"/>
          <w:color w:val="0000FF"/>
        </w:rPr>
        <w:t>&gt;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This is how the HTML code above will be displayed in a browser:</w:t>
      </w:r>
    </w:p>
    <w:p w:rsidR="009E516D" w:rsidRDefault="009E516D" w:rsidP="009E516D">
      <w:pPr>
        <w:rPr>
          <w:rFonts w:ascii="Times New Roman" w:hAnsi="Times New Roman"/>
          <w:sz w:val="24"/>
          <w:szCs w:val="24"/>
        </w:rPr>
      </w:pPr>
      <w:r>
        <w:object w:dxaOrig="225" w:dyaOrig="225">
          <v:shape id="_x0000_i1244" type="#_x0000_t75" style="width:136.5pt;height:123.95pt" o:ole="">
            <v:imagedata r:id="rId226" o:title=""/>
          </v:shape>
          <w:control r:id="rId227" w:name="DefaultOcxName10" w:shapeid="_x0000_i1244"/>
        </w:object>
      </w:r>
      <w:r>
        <w:rPr>
          <w:rStyle w:val="apple-converted-space"/>
          <w:rFonts w:ascii="Verdana" w:hAnsi="Verdana"/>
          <w:color w:val="000000"/>
          <w:sz w:val="23"/>
          <w:szCs w:val="23"/>
          <w:shd w:val="clear" w:color="auto" w:fill="FFFFFF"/>
        </w:rPr>
        <w:t> </w:t>
      </w:r>
    </w:p>
    <w:p w:rsidR="009E516D" w:rsidRDefault="00B76AAA" w:rsidP="009E516D">
      <w:pPr>
        <w:spacing w:before="300" w:after="300"/>
      </w:pPr>
      <w:r>
        <w:pict>
          <v:rect id="_x0000_i1119" style="width:0;height:0" o:hralign="center" o:hrstd="t" o:hrnoshade="t" o:hr="t" fillcolor="black" stroked="f"/>
        </w:pict>
      </w:r>
    </w:p>
    <w:p w:rsidR="009E516D" w:rsidRDefault="009E516D" w:rsidP="009E51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&lt;button&gt; Element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&lt;button&gt;</w:t>
      </w:r>
      <w:r>
        <w:rPr>
          <w:rStyle w:val="apple-converted-space"/>
          <w:rFonts w:ascii="Verdana" w:hAnsi="Verdana"/>
          <w:color w:val="000000"/>
          <w:sz w:val="23"/>
          <w:szCs w:val="23"/>
        </w:rPr>
        <w:t> </w:t>
      </w:r>
      <w:r>
        <w:rPr>
          <w:rFonts w:ascii="Verdana" w:hAnsi="Verdana"/>
          <w:color w:val="000000"/>
          <w:sz w:val="23"/>
          <w:szCs w:val="23"/>
        </w:rPr>
        <w:t>element defines a clickable</w:t>
      </w:r>
      <w:r>
        <w:rPr>
          <w:rStyle w:val="apple-converted-space"/>
          <w:rFonts w:ascii="Verdana" w:hAnsi="Verdana"/>
          <w:color w:val="000000"/>
          <w:sz w:val="23"/>
          <w:szCs w:val="23"/>
        </w:rPr>
        <w:t> </w:t>
      </w:r>
      <w:r>
        <w:rPr>
          <w:rStyle w:val="Strong"/>
          <w:rFonts w:ascii="Verdana" w:hAnsi="Verdana"/>
          <w:color w:val="000000"/>
          <w:sz w:val="23"/>
          <w:szCs w:val="23"/>
        </w:rPr>
        <w:t>button</w:t>
      </w:r>
      <w:r>
        <w:rPr>
          <w:rFonts w:ascii="Verdana" w:hAnsi="Verdana"/>
          <w:color w:val="000000"/>
          <w:sz w:val="23"/>
          <w:szCs w:val="23"/>
        </w:rPr>
        <w:t>:</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rPr>
        <w:t> </w:t>
      </w:r>
      <w:r>
        <w:rPr>
          <w:rStyle w:val="highatt"/>
          <w:rFonts w:ascii="Consolas" w:hAnsi="Consolas" w:cs="Consolas"/>
          <w:color w:val="FF0000"/>
        </w:rPr>
        <w:t>onclick=</w:t>
      </w:r>
      <w:r>
        <w:rPr>
          <w:rStyle w:val="highval"/>
          <w:rFonts w:ascii="Consolas" w:hAnsi="Consolas" w:cs="Consolas"/>
          <w:color w:val="0000CD"/>
        </w:rPr>
        <w:t>"alert('Hello World!')"</w:t>
      </w:r>
      <w:r>
        <w:rPr>
          <w:rStyle w:val="highgt"/>
          <w:rFonts w:ascii="Consolas" w:hAnsi="Consolas" w:cs="Consolas"/>
          <w:color w:val="0000FF"/>
        </w:rPr>
        <w:t>&gt;</w:t>
      </w:r>
      <w:r>
        <w:rPr>
          <w:rFonts w:ascii="Consolas" w:hAnsi="Consolas" w:cs="Consolas"/>
          <w:color w:val="000000"/>
        </w:rPr>
        <w:t>Click Me!</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This is how the HTML code above will be displayed in a browser:</w:t>
      </w:r>
    </w:p>
    <w:p w:rsidR="009E516D" w:rsidRDefault="009E516D" w:rsidP="009E516D">
      <w:pPr>
        <w:rPr>
          <w:rFonts w:ascii="Times New Roman" w:hAnsi="Times New Roman"/>
          <w:sz w:val="24"/>
          <w:szCs w:val="24"/>
        </w:rPr>
      </w:pPr>
      <w:r>
        <w:t>Click Me!</w:t>
      </w:r>
      <w:r>
        <w:rPr>
          <w:rStyle w:val="apple-converted-space"/>
          <w:rFonts w:ascii="Verdana" w:hAnsi="Verdana"/>
          <w:color w:val="000000"/>
          <w:sz w:val="23"/>
          <w:szCs w:val="23"/>
          <w:shd w:val="clear" w:color="auto" w:fill="FFFFFF"/>
        </w:rPr>
        <w:t> </w:t>
      </w:r>
    </w:p>
    <w:p w:rsidR="008C2FB1" w:rsidRDefault="00B76AAA" w:rsidP="009E516D">
      <w:pPr>
        <w:spacing w:before="300" w:after="300"/>
      </w:pPr>
      <w:r>
        <w:pict>
          <v:rect id="_x0000_i1120" style="width:0;height:0" o:hralign="center" o:hrstd="t" o:hrnoshade="t" o:hr="t" fillcolor="black" stroked="f"/>
        </w:pict>
      </w:r>
    </w:p>
    <w:p w:rsidR="009E516D" w:rsidRDefault="009E516D" w:rsidP="009E516D">
      <w:pPr>
        <w:spacing w:before="300" w:after="300"/>
      </w:pPr>
    </w:p>
    <w:p w:rsidR="009E516D" w:rsidRDefault="009E516D" w:rsidP="009E51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HTML5 Form Elements</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HTML5 added the following form elements:</w:t>
      </w:r>
    </w:p>
    <w:p w:rsidR="009E516D" w:rsidRDefault="009E516D" w:rsidP="009E516D">
      <w:pPr>
        <w:numPr>
          <w:ilvl w:val="0"/>
          <w:numId w:val="3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&lt;datalist&gt;</w:t>
      </w:r>
    </w:p>
    <w:p w:rsidR="009E516D" w:rsidRDefault="009E516D" w:rsidP="009E516D">
      <w:pPr>
        <w:numPr>
          <w:ilvl w:val="0"/>
          <w:numId w:val="3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&lt;keygen&gt;</w:t>
      </w:r>
    </w:p>
    <w:p w:rsidR="009E516D" w:rsidRDefault="009E516D" w:rsidP="009E516D">
      <w:pPr>
        <w:numPr>
          <w:ilvl w:val="0"/>
          <w:numId w:val="3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&lt;output&gt;</w:t>
      </w:r>
    </w:p>
    <w:tbl>
      <w:tblPr>
        <w:tblW w:w="13620" w:type="dxa"/>
        <w:tblInd w:w="-14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10"/>
        <w:gridCol w:w="13110"/>
      </w:tblGrid>
      <w:tr w:rsidR="009E516D" w:rsidTr="008C2FB1">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9E516D" w:rsidRDefault="009E516D">
            <w:pPr>
              <w:spacing w:before="240" w:after="240" w:line="338" w:lineRule="atLeast"/>
              <w:jc w:val="center"/>
              <w:rPr>
                <w:rFonts w:ascii="Verdana" w:hAnsi="Verdana"/>
                <w:b/>
                <w:bCs/>
                <w:color w:val="000000"/>
                <w:sz w:val="23"/>
                <w:szCs w:val="23"/>
              </w:rPr>
            </w:pPr>
          </w:p>
        </w:tc>
        <w:tc>
          <w:tcPr>
            <w:tcW w:w="0" w:type="auto"/>
            <w:tcBorders>
              <w:top w:val="nil"/>
              <w:left w:val="nil"/>
              <w:bottom w:val="nil"/>
              <w:right w:val="nil"/>
            </w:tcBorders>
            <w:shd w:val="clear" w:color="auto" w:fill="FFFFFF"/>
            <w:vAlign w:val="center"/>
            <w:hideMark/>
          </w:tcPr>
          <w:p w:rsidR="009E516D" w:rsidRDefault="009E516D">
            <w:pPr>
              <w:pStyle w:val="NormalWeb"/>
              <w:spacing w:line="338" w:lineRule="atLeast"/>
              <w:rPr>
                <w:rFonts w:ascii="Verdana" w:hAnsi="Verdana"/>
                <w:color w:val="000000"/>
                <w:sz w:val="23"/>
                <w:szCs w:val="23"/>
              </w:rPr>
            </w:pPr>
            <w:r>
              <w:rPr>
                <w:rFonts w:ascii="Verdana" w:hAnsi="Verdana"/>
                <w:color w:val="000000"/>
                <w:sz w:val="23"/>
                <w:szCs w:val="23"/>
              </w:rPr>
              <w:t>By default, browsers do not display unknown elements. New elements will not destroy your page.</w:t>
            </w:r>
          </w:p>
        </w:tc>
      </w:tr>
    </w:tbl>
    <w:p w:rsidR="009E516D" w:rsidRDefault="00B76AAA" w:rsidP="009E516D">
      <w:pPr>
        <w:spacing w:before="300" w:after="300" w:line="240" w:lineRule="auto"/>
        <w:rPr>
          <w:rFonts w:ascii="Times New Roman" w:hAnsi="Times New Roman"/>
          <w:sz w:val="24"/>
          <w:szCs w:val="24"/>
        </w:rPr>
      </w:pPr>
      <w:r>
        <w:pict>
          <v:rect id="_x0000_i1121" style="width:0;height:0" o:hralign="center" o:hrstd="t" o:hrnoshade="t" o:hr="t" fillcolor="black" stroked="f"/>
        </w:pict>
      </w:r>
    </w:p>
    <w:p w:rsidR="009E516D" w:rsidRDefault="009E516D" w:rsidP="009E51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HTML5 &lt;datalist&gt; Element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&lt;datalist&gt;</w:t>
      </w:r>
      <w:r>
        <w:rPr>
          <w:rStyle w:val="apple-converted-space"/>
          <w:rFonts w:ascii="Verdana" w:hAnsi="Verdana"/>
          <w:color w:val="000000"/>
          <w:sz w:val="23"/>
          <w:szCs w:val="23"/>
        </w:rPr>
        <w:t> </w:t>
      </w:r>
      <w:r>
        <w:rPr>
          <w:rFonts w:ascii="Verdana" w:hAnsi="Verdana"/>
          <w:color w:val="000000"/>
          <w:sz w:val="23"/>
          <w:szCs w:val="23"/>
        </w:rPr>
        <w:t>element specifies a list of pre-defined options for an &lt;input&gt; element.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Users will see a drop-down list of pre-defined options as they input data.</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list</w:t>
      </w:r>
      <w:r>
        <w:rPr>
          <w:rStyle w:val="apple-converted-space"/>
          <w:rFonts w:ascii="Verdana" w:hAnsi="Verdana"/>
          <w:color w:val="000000"/>
          <w:sz w:val="23"/>
          <w:szCs w:val="23"/>
        </w:rPr>
        <w:t> </w:t>
      </w:r>
      <w:r>
        <w:rPr>
          <w:rFonts w:ascii="Verdana" w:hAnsi="Verdana"/>
          <w:color w:val="000000"/>
          <w:sz w:val="23"/>
          <w:szCs w:val="23"/>
        </w:rPr>
        <w:t>attribute of the &lt;input&gt; element, must refer to the</w:t>
      </w:r>
      <w:r>
        <w:rPr>
          <w:rStyle w:val="apple-converted-space"/>
          <w:rFonts w:ascii="Verdana" w:hAnsi="Verdana"/>
          <w:color w:val="000000"/>
          <w:sz w:val="23"/>
          <w:szCs w:val="23"/>
        </w:rPr>
        <w:t> </w:t>
      </w:r>
      <w:r>
        <w:rPr>
          <w:rStyle w:val="Strong"/>
          <w:rFonts w:ascii="Verdana" w:hAnsi="Verdana"/>
          <w:color w:val="000000"/>
          <w:sz w:val="23"/>
          <w:szCs w:val="23"/>
        </w:rPr>
        <w:t>id</w:t>
      </w:r>
      <w:r>
        <w:rPr>
          <w:rStyle w:val="apple-converted-space"/>
          <w:rFonts w:ascii="Verdana" w:hAnsi="Verdana"/>
          <w:color w:val="000000"/>
          <w:sz w:val="23"/>
          <w:szCs w:val="23"/>
        </w:rPr>
        <w:t> </w:t>
      </w:r>
      <w:r>
        <w:rPr>
          <w:rFonts w:ascii="Verdana" w:hAnsi="Verdana"/>
          <w:color w:val="000000"/>
          <w:sz w:val="23"/>
          <w:szCs w:val="23"/>
        </w:rPr>
        <w:t>attribute of the &lt;datalist&gt; element.</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44" name="Picture 4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43" name="Picture 4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42" name="Picture 4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41" name="Picture 4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40" name="Picture 4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An &lt;input&gt; element with pre-defined values in a &lt;datalist&gt;:</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list=</w:t>
      </w:r>
      <w:r>
        <w:rPr>
          <w:rStyle w:val="highval"/>
          <w:rFonts w:ascii="Consolas" w:hAnsi="Consolas" w:cs="Consolas"/>
          <w:color w:val="0000CD"/>
        </w:rPr>
        <w:t>"browsers"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datalist</w:t>
      </w:r>
      <w:r>
        <w:rPr>
          <w:rStyle w:val="apple-converted-space"/>
          <w:rFonts w:ascii="Consolas" w:hAnsi="Consolas" w:cs="Consolas"/>
          <w:color w:val="000000"/>
        </w:rPr>
        <w:t> </w:t>
      </w:r>
      <w:r>
        <w:rPr>
          <w:rStyle w:val="highatt"/>
          <w:rFonts w:ascii="Consolas" w:hAnsi="Consolas" w:cs="Consolas"/>
          <w:color w:val="FF0000"/>
        </w:rPr>
        <w:t>id=</w:t>
      </w:r>
      <w:r>
        <w:rPr>
          <w:rStyle w:val="highval"/>
          <w:rFonts w:ascii="Consolas" w:hAnsi="Consolas" w:cs="Consolas"/>
          <w:color w:val="0000CD"/>
        </w:rPr>
        <w:t>"browsers"</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"Internet Explorer"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"Firefox"</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"Chrome"</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"Opera"</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"Safari"</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/datalist</w:t>
      </w:r>
      <w:r>
        <w:rPr>
          <w:rStyle w:val="highgt"/>
          <w:rFonts w:ascii="Consolas" w:hAnsi="Consolas" w:cs="Consolas"/>
          <w:color w:val="0000FF"/>
        </w:rPr>
        <w:t>&gt;</w:t>
      </w:r>
      <w:r>
        <w:rPr>
          <w:rStyle w:val="apple-converted-space"/>
          <w:rFonts w:ascii="Consolas" w:hAnsi="Consolas" w:cs="Consolas"/>
          <w:color w:val="000000"/>
        </w:rPr>
        <w:t> </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33"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240" w:lineRule="auto"/>
        <w:rPr>
          <w:rFonts w:ascii="Times New Roman" w:hAnsi="Times New Roman"/>
          <w:sz w:val="24"/>
          <w:szCs w:val="24"/>
        </w:rPr>
      </w:pPr>
      <w:r>
        <w:pict>
          <v:rect id="_x0000_i1122" style="width:0;height:0" o:hralign="center" o:hrstd="t" o:hrnoshade="t" o:hr="t" fillcolor="black" stroked="f"/>
        </w:pict>
      </w:r>
    </w:p>
    <w:p w:rsidR="009E516D" w:rsidRDefault="009E516D" w:rsidP="009E51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HTML5 &lt;keygen&gt; Element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purpose of the</w:t>
      </w:r>
      <w:r>
        <w:rPr>
          <w:rStyle w:val="apple-converted-space"/>
          <w:rFonts w:ascii="Verdana" w:hAnsi="Verdana"/>
          <w:color w:val="000000"/>
          <w:sz w:val="23"/>
          <w:szCs w:val="23"/>
        </w:rPr>
        <w:t> </w:t>
      </w:r>
      <w:r>
        <w:rPr>
          <w:rStyle w:val="Strong"/>
          <w:rFonts w:ascii="Verdana" w:hAnsi="Verdana"/>
          <w:color w:val="000000"/>
          <w:sz w:val="23"/>
          <w:szCs w:val="23"/>
        </w:rPr>
        <w:t>&lt;keygen&gt;</w:t>
      </w:r>
      <w:r>
        <w:rPr>
          <w:rStyle w:val="apple-converted-space"/>
          <w:rFonts w:ascii="Verdana" w:hAnsi="Verdana"/>
          <w:color w:val="000000"/>
          <w:sz w:val="23"/>
          <w:szCs w:val="23"/>
        </w:rPr>
        <w:t> </w:t>
      </w:r>
      <w:r>
        <w:rPr>
          <w:rFonts w:ascii="Verdana" w:hAnsi="Verdana"/>
          <w:color w:val="000000"/>
          <w:sz w:val="23"/>
          <w:szCs w:val="23"/>
        </w:rPr>
        <w:t>element is to provide a secure way to authenticate users.</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&lt;keygen&gt; element specifies a key-pair generator field in a form.</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the form is submitted, two keys are generated, one private and one public.</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private key is stored locally, and the public key is sent to the server.</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public key could be used to generate a client certificate to authenticate the user in the future.</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39" name="Picture 3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38" name="Picture 3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37" name="Picture 3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33" name="Picture 3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32" name="Picture 3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 form with a keygen field:</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color w:val="000000"/>
        </w:rPr>
        <w:br/>
        <w:t>  Username: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"user"</w:t>
      </w:r>
      <w:r>
        <w:rPr>
          <w:rStyle w:val="highgt"/>
          <w:rFonts w:ascii="Consolas" w:hAnsi="Consolas" w:cs="Consolas"/>
          <w:color w:val="0000FF"/>
        </w:rPr>
        <w:t>&gt;</w:t>
      </w:r>
      <w:r>
        <w:rPr>
          <w:rFonts w:ascii="Consolas" w:hAnsi="Consolas" w:cs="Consolas"/>
          <w:color w:val="000000"/>
        </w:rPr>
        <w:br/>
        <w:t>  Encryption:</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keygen</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"security"</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36"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240" w:lineRule="auto"/>
        <w:rPr>
          <w:rFonts w:ascii="Times New Roman" w:hAnsi="Times New Roman"/>
          <w:sz w:val="24"/>
          <w:szCs w:val="24"/>
        </w:rPr>
      </w:pPr>
      <w:r>
        <w:pict>
          <v:rect id="_x0000_i1123" style="width:0;height:0" o:hralign="center" o:hrstd="t" o:hrnoshade="t" o:hr="t" fillcolor="black" stroked="f"/>
        </w:pict>
      </w:r>
    </w:p>
    <w:p w:rsidR="009E516D" w:rsidRDefault="009E516D" w:rsidP="009E51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HTML5 &lt;output&gt; Element</w:t>
      </w:r>
    </w:p>
    <w:p w:rsidR="009E516D" w:rsidRDefault="009E516D" w:rsidP="009E516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&lt;output&gt; element represents the result of a calculation (like one performed by a script).</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29" name="Picture 2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8" name="Picture 2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7" name="Picture 2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6" name="Picture 2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5" name="Picture 2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Perform a calculation and show the result in an &lt;output&gt; element:</w:t>
      </w:r>
    </w:p>
    <w:p w:rsidR="009E516D" w:rsidRPr="008C2FB1" w:rsidRDefault="009E516D" w:rsidP="008C2FB1">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"action_page.asp"</w:t>
      </w:r>
      <w:r>
        <w:rPr>
          <w:rFonts w:ascii="Consolas" w:hAnsi="Consolas" w:cs="Consolas"/>
          <w:color w:val="FF0000"/>
        </w:rPr>
        <w:br/>
      </w:r>
      <w:r>
        <w:rPr>
          <w:rStyle w:val="highatt"/>
          <w:rFonts w:ascii="Consolas" w:hAnsi="Consolas" w:cs="Consolas"/>
          <w:color w:val="FF0000"/>
        </w:rPr>
        <w:t>  oninput=</w:t>
      </w:r>
      <w:r>
        <w:rPr>
          <w:rStyle w:val="highval"/>
          <w:rFonts w:ascii="Consolas" w:hAnsi="Consolas" w:cs="Consolas"/>
          <w:color w:val="0000CD"/>
        </w:rPr>
        <w:t>"x.value=parseInt(a.value)+parseInt(b.value)"</w:t>
      </w:r>
      <w:r>
        <w:rPr>
          <w:rStyle w:val="highgt"/>
          <w:rFonts w:ascii="Consolas" w:hAnsi="Consolas" w:cs="Consolas"/>
          <w:color w:val="0000FF"/>
        </w:rPr>
        <w:t>&gt;</w:t>
      </w:r>
      <w:r>
        <w:rPr>
          <w:rFonts w:ascii="Consolas" w:hAnsi="Consolas" w:cs="Consolas"/>
          <w:color w:val="000000"/>
        </w:rPr>
        <w:br/>
        <w:t>  0</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"range"</w:t>
      </w:r>
      <w:r>
        <w:rPr>
          <w:rStyle w:val="highatt"/>
          <w:rFonts w:ascii="Consolas" w:hAnsi="Consolas" w:cs="Consolas"/>
          <w:color w:val="FF0000"/>
        </w:rPr>
        <w:t>  id=</w:t>
      </w:r>
      <w:r>
        <w:rPr>
          <w:rStyle w:val="highval"/>
          <w:rFonts w:ascii="Consolas" w:hAnsi="Consolas" w:cs="Consolas"/>
          <w:color w:val="0000CD"/>
        </w:rPr>
        <w:t>"a"</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"a"</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"50"</w:t>
      </w:r>
      <w:r>
        <w:rPr>
          <w:rStyle w:val="highgt"/>
          <w:rFonts w:ascii="Consolas" w:hAnsi="Consolas" w:cs="Consolas"/>
          <w:color w:val="0000FF"/>
        </w:rPr>
        <w:t>&gt;</w:t>
      </w:r>
      <w:r>
        <w:rPr>
          <w:rFonts w:ascii="Consolas" w:hAnsi="Consolas" w:cs="Consolas"/>
          <w:color w:val="000000"/>
        </w:rPr>
        <w:br/>
        <w:t>  100 +</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"number"</w:t>
      </w:r>
      <w:r>
        <w:rPr>
          <w:rStyle w:val="apple-converted-space"/>
          <w:rFonts w:ascii="Consolas" w:hAnsi="Consolas" w:cs="Consolas"/>
          <w:color w:val="000000"/>
        </w:rPr>
        <w:t> </w:t>
      </w:r>
      <w:r>
        <w:rPr>
          <w:rStyle w:val="highatt"/>
          <w:rFonts w:ascii="Consolas" w:hAnsi="Consolas" w:cs="Consolas"/>
          <w:color w:val="FF0000"/>
        </w:rPr>
        <w:t>id=</w:t>
      </w:r>
      <w:r>
        <w:rPr>
          <w:rStyle w:val="highval"/>
          <w:rFonts w:ascii="Consolas" w:hAnsi="Consolas" w:cs="Consolas"/>
          <w:color w:val="0000CD"/>
        </w:rPr>
        <w:t>"b"</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"50"</w:t>
      </w:r>
      <w:r>
        <w:rPr>
          <w:rStyle w:val="highgt"/>
          <w:rFonts w:ascii="Consolas" w:hAnsi="Consolas" w:cs="Consolas"/>
          <w:color w:val="0000FF"/>
        </w:rPr>
        <w:t>&gt;</w:t>
      </w:r>
      <w:r>
        <w:rPr>
          <w:rFonts w:ascii="Consolas" w:hAnsi="Consolas" w:cs="Consolas"/>
          <w:color w:val="000000"/>
        </w:rPr>
        <w:br/>
        <w:t>  =</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output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"x"</w:t>
      </w:r>
      <w:r>
        <w:rPr>
          <w:rStyle w:val="apple-converted-space"/>
          <w:rFonts w:ascii="Consolas" w:hAnsi="Consolas" w:cs="Consolas"/>
          <w:color w:val="000000"/>
        </w:rPr>
        <w:t> </w:t>
      </w:r>
      <w:r>
        <w:rPr>
          <w:rStyle w:val="highatt"/>
          <w:rFonts w:ascii="Consolas" w:hAnsi="Consolas" w:cs="Consolas"/>
          <w:color w:val="FF0000"/>
        </w:rPr>
        <w:t>for=</w:t>
      </w:r>
      <w:r>
        <w:rPr>
          <w:rStyle w:val="highval"/>
          <w:rFonts w:ascii="Consolas" w:hAnsi="Consolas" w:cs="Consolas"/>
          <w:color w:val="0000CD"/>
        </w:rPr>
        <w:t>"a b"</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/output</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9E516D" w:rsidP="009E516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Form Elements</w:t>
      </w:r>
    </w:p>
    <w:p w:rsidR="009E516D" w:rsidRDefault="009E516D" w:rsidP="009E516D">
      <w:pPr>
        <w:pStyle w:val="html5badge"/>
        <w:shd w:val="clear" w:color="auto" w:fill="FFFFFF"/>
        <w:spacing w:line="338" w:lineRule="atLeast"/>
        <w:rPr>
          <w:rFonts w:ascii="Verdana" w:hAnsi="Verdana"/>
          <w:color w:val="000000"/>
          <w:sz w:val="23"/>
          <w:szCs w:val="23"/>
        </w:rPr>
      </w:pPr>
      <w:r>
        <w:rPr>
          <w:rFonts w:ascii="Verdana" w:hAnsi="Verdana"/>
          <w:color w:val="000000"/>
          <w:sz w:val="23"/>
          <w:szCs w:val="23"/>
        </w:rPr>
        <w:t>= new in HTML5.</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37"/>
        <w:gridCol w:w="10883"/>
      </w:tblGrid>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line="338" w:lineRule="atLeast"/>
              <w:rPr>
                <w:rFonts w:ascii="Verdana" w:hAnsi="Verdana"/>
                <w:b/>
                <w:bCs/>
                <w:color w:val="000000"/>
                <w:sz w:val="23"/>
                <w:szCs w:val="23"/>
              </w:rPr>
            </w:pPr>
            <w:r>
              <w:rPr>
                <w:rFonts w:ascii="Verdana" w:hAnsi="Verdana"/>
                <w:b/>
                <w:bCs/>
                <w:color w:val="000000"/>
                <w:sz w:val="23"/>
                <w:szCs w:val="23"/>
              </w:rPr>
              <w:t>Tag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37" w:history="1">
              <w:r w:rsidR="009E516D">
                <w:rPr>
                  <w:rStyle w:val="Hyperlink"/>
                  <w:rFonts w:ascii="Verdana" w:hAnsi="Verdana"/>
                  <w:sz w:val="23"/>
                  <w:szCs w:val="23"/>
                </w:rPr>
                <w:t>&lt;form&gt;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an HTML form for user input</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38" w:history="1">
              <w:r w:rsidR="009E516D">
                <w:rPr>
                  <w:rStyle w:val="Hyperlink"/>
                  <w:rFonts w:ascii="Verdana" w:hAnsi="Verdana"/>
                  <w:sz w:val="23"/>
                  <w:szCs w:val="23"/>
                </w:rPr>
                <w:t>&lt;input&gt;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an input control</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39" w:history="1">
              <w:r w:rsidR="009E516D">
                <w:rPr>
                  <w:rStyle w:val="Hyperlink"/>
                  <w:rFonts w:ascii="Verdana" w:hAnsi="Verdana"/>
                  <w:sz w:val="23"/>
                  <w:szCs w:val="23"/>
                </w:rPr>
                <w:t>&lt;textarea&gt;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 multiline input control (text area)</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0" w:history="1">
              <w:r w:rsidR="009E516D">
                <w:rPr>
                  <w:rStyle w:val="Hyperlink"/>
                  <w:rFonts w:ascii="Verdana" w:hAnsi="Verdana"/>
                  <w:sz w:val="23"/>
                  <w:szCs w:val="23"/>
                </w:rPr>
                <w:t>&lt;label&gt;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 label for an &lt;input&gt; element</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1" w:history="1">
              <w:r w:rsidR="009E516D">
                <w:rPr>
                  <w:rStyle w:val="Hyperlink"/>
                  <w:rFonts w:ascii="Verdana" w:hAnsi="Verdana"/>
                  <w:sz w:val="23"/>
                  <w:szCs w:val="23"/>
                </w:rPr>
                <w:t>&lt;fieldset&gt;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Groups related elements in a form</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2" w:history="1">
              <w:r w:rsidR="009E516D">
                <w:rPr>
                  <w:rStyle w:val="Hyperlink"/>
                  <w:rFonts w:ascii="Verdana" w:hAnsi="Verdana"/>
                  <w:sz w:val="23"/>
                  <w:szCs w:val="23"/>
                </w:rPr>
                <w:t>&lt;legend&gt;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 caption for a &lt;fieldset&gt; element</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3" w:history="1">
              <w:r w:rsidR="009E516D">
                <w:rPr>
                  <w:rStyle w:val="Hyperlink"/>
                  <w:rFonts w:ascii="Verdana" w:hAnsi="Verdana"/>
                  <w:sz w:val="23"/>
                  <w:szCs w:val="23"/>
                </w:rPr>
                <w:t>&lt;select&gt;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 drop-down list</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4" w:history="1">
              <w:r w:rsidR="009E516D">
                <w:rPr>
                  <w:rStyle w:val="Hyperlink"/>
                  <w:rFonts w:ascii="Verdana" w:hAnsi="Verdana"/>
                  <w:sz w:val="23"/>
                  <w:szCs w:val="23"/>
                </w:rPr>
                <w:t>&lt;optgroup&gt;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 group of related options in a drop-down list</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5" w:history="1">
              <w:r w:rsidR="009E516D">
                <w:rPr>
                  <w:rStyle w:val="Hyperlink"/>
                  <w:rFonts w:ascii="Verdana" w:hAnsi="Verdana"/>
                  <w:sz w:val="23"/>
                  <w:szCs w:val="23"/>
                </w:rPr>
                <w:t>&lt;option&gt;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an option in a drop-down list</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6" w:history="1">
              <w:r w:rsidR="009E516D">
                <w:rPr>
                  <w:rStyle w:val="Hyperlink"/>
                  <w:rFonts w:ascii="Verdana" w:hAnsi="Verdana"/>
                  <w:sz w:val="23"/>
                  <w:szCs w:val="23"/>
                </w:rPr>
                <w:t>&lt;button&gt;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 clickable button</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7" w:history="1">
              <w:r w:rsidR="009E516D">
                <w:rPr>
                  <w:rStyle w:val="Hyperlink"/>
                  <w:rFonts w:ascii="Verdana" w:hAnsi="Verdana"/>
                  <w:sz w:val="23"/>
                  <w:szCs w:val="23"/>
                </w:rPr>
                <w:t>&lt;datalist&gt;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Specifies a list of pre-defined options for input controls</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8" w:history="1">
              <w:r w:rsidR="009E516D">
                <w:rPr>
                  <w:rStyle w:val="Hyperlink"/>
                  <w:rFonts w:ascii="Verdana" w:hAnsi="Verdana"/>
                  <w:sz w:val="23"/>
                  <w:szCs w:val="23"/>
                </w:rPr>
                <w:t>&lt;keygen&gt;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a key-pair generator field (for forms)</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B76AAA">
            <w:pPr>
              <w:spacing w:before="240" w:after="240" w:line="338" w:lineRule="atLeast"/>
              <w:rPr>
                <w:rFonts w:ascii="Verdana" w:hAnsi="Verdana"/>
                <w:color w:val="000000"/>
                <w:sz w:val="23"/>
                <w:szCs w:val="23"/>
              </w:rPr>
            </w:pPr>
            <w:hyperlink r:id="rId249" w:history="1">
              <w:r w:rsidR="009E516D">
                <w:rPr>
                  <w:rStyle w:val="Hyperlink"/>
                  <w:rFonts w:ascii="Verdana" w:hAnsi="Verdana"/>
                  <w:sz w:val="23"/>
                  <w:szCs w:val="23"/>
                </w:rPr>
                <w:t>&lt;output&gt;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line="338" w:lineRule="atLeast"/>
              <w:rPr>
                <w:rFonts w:ascii="Verdana" w:hAnsi="Verdana"/>
                <w:color w:val="000000"/>
                <w:sz w:val="23"/>
                <w:szCs w:val="23"/>
              </w:rPr>
            </w:pPr>
            <w:r>
              <w:rPr>
                <w:rFonts w:ascii="Verdana" w:hAnsi="Verdana"/>
                <w:color w:val="000000"/>
                <w:sz w:val="23"/>
                <w:szCs w:val="23"/>
              </w:rPr>
              <w:t>Defines the result of a calculation</w:t>
            </w:r>
          </w:p>
        </w:tc>
      </w:tr>
    </w:tbl>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Types</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This chapter describes the input types of the &lt;input&gt; element.</w:t>
      </w:r>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24"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text</w:t>
      </w:r>
    </w:p>
    <w:p w:rsidR="009E516D" w:rsidRDefault="009E516D" w:rsidP="009E516D">
      <w:pPr>
        <w:pStyle w:val="NormalWeb"/>
        <w:spacing w:line="338" w:lineRule="atLeast"/>
        <w:rPr>
          <w:rFonts w:ascii="Verdana" w:hAnsi="Verdana"/>
          <w:color w:val="000000"/>
          <w:sz w:val="23"/>
          <w:szCs w:val="23"/>
        </w:rPr>
      </w:pPr>
      <w:r>
        <w:rPr>
          <w:rStyle w:val="Strong"/>
          <w:rFonts w:ascii="Verdana" w:hAnsi="Verdana"/>
          <w:color w:val="000000"/>
          <w:sz w:val="23"/>
          <w:szCs w:val="23"/>
        </w:rPr>
        <w:lastRenderedPageBreak/>
        <w:t>&lt;input type="text"&gt;</w:t>
      </w:r>
      <w:r>
        <w:rPr>
          <w:rStyle w:val="apple-converted-space"/>
          <w:rFonts w:ascii="Verdana" w:hAnsi="Verdana"/>
          <w:color w:val="000000"/>
          <w:sz w:val="23"/>
          <w:szCs w:val="23"/>
        </w:rPr>
        <w:t> </w:t>
      </w:r>
      <w:r>
        <w:rPr>
          <w:rFonts w:ascii="Verdana" w:hAnsi="Verdana"/>
          <w:color w:val="000000"/>
          <w:sz w:val="23"/>
          <w:szCs w:val="23"/>
        </w:rPr>
        <w:t>defines a one-line input field for</w:t>
      </w:r>
      <w:r>
        <w:rPr>
          <w:rStyle w:val="apple-converted-space"/>
          <w:rFonts w:ascii="Verdana" w:hAnsi="Verdana"/>
          <w:color w:val="000000"/>
          <w:sz w:val="23"/>
          <w:szCs w:val="23"/>
        </w:rPr>
        <w:t> </w:t>
      </w:r>
      <w:r>
        <w:rPr>
          <w:rStyle w:val="Strong"/>
          <w:rFonts w:ascii="Verdana" w:hAnsi="Verdana"/>
          <w:color w:val="000000"/>
          <w:sz w:val="23"/>
          <w:szCs w:val="23"/>
        </w:rPr>
        <w:t>text input</w:t>
      </w:r>
      <w:r>
        <w:rPr>
          <w:rFonts w:ascii="Verdana" w:hAnsi="Verdana"/>
          <w:color w:val="000000"/>
          <w:sz w:val="23"/>
          <w:szCs w:val="23"/>
        </w:rPr>
        <w:t>:</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First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"firstname"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Last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"lastname"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This is how the HTML code above will be displayed in a browser:</w:t>
      </w:r>
    </w:p>
    <w:p w:rsidR="009E516D" w:rsidRDefault="009E516D" w:rsidP="009E516D">
      <w:pPr>
        <w:spacing w:line="338" w:lineRule="atLeast"/>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225" w:dyaOrig="225">
          <v:shape id="_x0000_i1247" type="#_x0000_t75" style="width:49.45pt;height:18.15pt" o:ole="">
            <v:imagedata r:id="rId250" o:title=""/>
          </v:shape>
          <w:control r:id="rId251" w:name="DefaultOcxName12" w:shapeid="_x0000_i1247"/>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225" w:dyaOrig="225">
          <v:shape id="_x0000_i1257" type="#_x0000_t75" style="width:49.45pt;height:18.15pt" o:ole="">
            <v:imagedata r:id="rId250" o:title=""/>
          </v:shape>
          <w:control r:id="rId252" w:name="DefaultOcxName11" w:shapeid="_x0000_i1257"/>
        </w:object>
      </w:r>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29"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password</w:t>
      </w:r>
    </w:p>
    <w:p w:rsidR="009E516D" w:rsidRDefault="009E516D" w:rsidP="009E516D">
      <w:pPr>
        <w:pStyle w:val="NormalWeb"/>
        <w:spacing w:line="338" w:lineRule="atLeast"/>
        <w:rPr>
          <w:rFonts w:ascii="Verdana" w:hAnsi="Verdana"/>
          <w:color w:val="000000"/>
          <w:sz w:val="23"/>
          <w:szCs w:val="23"/>
        </w:rPr>
      </w:pPr>
      <w:r>
        <w:rPr>
          <w:rStyle w:val="Strong"/>
          <w:rFonts w:ascii="Verdana" w:hAnsi="Verdana"/>
          <w:color w:val="000000"/>
          <w:sz w:val="23"/>
          <w:szCs w:val="23"/>
        </w:rPr>
        <w:t>&lt;input type="password"&gt;</w:t>
      </w:r>
      <w:r>
        <w:rPr>
          <w:rStyle w:val="apple-converted-space"/>
          <w:rFonts w:ascii="Verdana" w:hAnsi="Verdana"/>
          <w:color w:val="000000"/>
          <w:sz w:val="23"/>
          <w:szCs w:val="23"/>
        </w:rPr>
        <w:t> </w:t>
      </w:r>
      <w:r>
        <w:rPr>
          <w:rFonts w:ascii="Verdana" w:hAnsi="Verdana"/>
          <w:color w:val="000000"/>
          <w:sz w:val="23"/>
          <w:szCs w:val="23"/>
        </w:rPr>
        <w:t>defines a</w:t>
      </w:r>
      <w:r>
        <w:rPr>
          <w:rStyle w:val="apple-converted-space"/>
          <w:rFonts w:ascii="Verdana" w:hAnsi="Verdana"/>
          <w:color w:val="000000"/>
          <w:sz w:val="23"/>
          <w:szCs w:val="23"/>
        </w:rPr>
        <w:t> </w:t>
      </w:r>
      <w:r>
        <w:rPr>
          <w:rStyle w:val="Strong"/>
          <w:rFonts w:ascii="Verdana" w:hAnsi="Verdana"/>
          <w:color w:val="000000"/>
          <w:sz w:val="23"/>
          <w:szCs w:val="23"/>
        </w:rPr>
        <w:t>password field</w:t>
      </w:r>
      <w:r>
        <w:rPr>
          <w:rFonts w:ascii="Verdana" w:hAnsi="Verdana"/>
          <w:color w:val="000000"/>
          <w:sz w:val="23"/>
          <w:szCs w:val="23"/>
        </w:rPr>
        <w:t>:</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User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"username"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User password:</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"password"</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"psw"</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This is how the HTML code above will be displayed in a browser:</w:t>
      </w:r>
    </w:p>
    <w:p w:rsidR="009E516D" w:rsidRDefault="009E516D" w:rsidP="009E516D">
      <w:pPr>
        <w:spacing w:line="338" w:lineRule="atLeast"/>
        <w:rPr>
          <w:rFonts w:ascii="Verdana" w:hAnsi="Verdana"/>
          <w:color w:val="000000"/>
          <w:sz w:val="23"/>
          <w:szCs w:val="23"/>
        </w:rPr>
      </w:pPr>
      <w:r>
        <w:rPr>
          <w:rFonts w:ascii="Verdana" w:hAnsi="Verdana"/>
          <w:color w:val="000000"/>
          <w:sz w:val="23"/>
          <w:szCs w:val="23"/>
        </w:rPr>
        <w:t>User name:</w:t>
      </w:r>
      <w:r>
        <w:rPr>
          <w:rFonts w:ascii="Verdana" w:hAnsi="Verdana"/>
          <w:color w:val="000000"/>
          <w:sz w:val="23"/>
          <w:szCs w:val="23"/>
        </w:rPr>
        <w:br/>
      </w:r>
      <w:r>
        <w:rPr>
          <w:rFonts w:ascii="Verdana" w:hAnsi="Verdana"/>
          <w:color w:val="000000"/>
          <w:sz w:val="23"/>
          <w:szCs w:val="23"/>
        </w:rPr>
        <w:object w:dxaOrig="225" w:dyaOrig="225">
          <v:shape id="_x0000_i1261" type="#_x0000_t75" style="width:49.45pt;height:18.15pt" o:ole="">
            <v:imagedata r:id="rId250" o:title=""/>
          </v:shape>
          <w:control r:id="rId253" w:name="DefaultOcxName21" w:shapeid="_x0000_i1261"/>
        </w:object>
      </w:r>
      <w:r>
        <w:rPr>
          <w:rFonts w:ascii="Verdana" w:hAnsi="Verdana"/>
          <w:color w:val="000000"/>
          <w:sz w:val="23"/>
          <w:szCs w:val="23"/>
        </w:rPr>
        <w:br/>
        <w:t>User password:</w:t>
      </w:r>
      <w:r>
        <w:rPr>
          <w:rFonts w:ascii="Verdana" w:hAnsi="Verdana"/>
          <w:color w:val="000000"/>
          <w:sz w:val="23"/>
          <w:szCs w:val="23"/>
        </w:rPr>
        <w:br/>
      </w:r>
      <w:r>
        <w:rPr>
          <w:rFonts w:ascii="Verdana" w:hAnsi="Verdana"/>
          <w:color w:val="000000"/>
          <w:sz w:val="23"/>
          <w:szCs w:val="23"/>
        </w:rPr>
        <w:object w:dxaOrig="225" w:dyaOrig="225">
          <v:shape id="_x0000_i1266" type="#_x0000_t75" style="width:49.45pt;height:18.15pt" o:ole="">
            <v:imagedata r:id="rId250" o:title=""/>
          </v:shape>
          <w:control r:id="rId254" w:name="DefaultOcxName31" w:shapeid="_x0000_i1266"/>
        </w:object>
      </w:r>
    </w:p>
    <w:tbl>
      <w:tblPr>
        <w:tblW w:w="13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2840"/>
      </w:tblGrid>
      <w:tr w:rsidR="009E516D" w:rsidTr="009E516D">
        <w:tc>
          <w:tcPr>
            <w:tcW w:w="510" w:type="dxa"/>
            <w:tcBorders>
              <w:top w:val="nil"/>
              <w:left w:val="nil"/>
              <w:bottom w:val="nil"/>
              <w:right w:val="nil"/>
            </w:tcBorders>
            <w:tcMar>
              <w:top w:w="150" w:type="dxa"/>
              <w:left w:w="150" w:type="dxa"/>
              <w:bottom w:w="150" w:type="dxa"/>
              <w:right w:w="150" w:type="dxa"/>
            </w:tcMar>
            <w:vAlign w:val="center"/>
            <w:hideMark/>
          </w:tcPr>
          <w:p w:rsidR="009E516D" w:rsidRDefault="009E516D">
            <w:pPr>
              <w:spacing w:before="240" w:after="240"/>
              <w:jc w:val="center"/>
              <w:rPr>
                <w:b/>
                <w:bCs/>
                <w:sz w:val="24"/>
                <w:szCs w:val="24"/>
              </w:rPr>
            </w:pPr>
            <w:r>
              <w:rPr>
                <w:b/>
                <w:bCs/>
                <w:noProof/>
                <w:lang w:eastAsia="en-IN"/>
              </w:rPr>
              <w:lastRenderedPageBreak/>
              <w:drawing>
                <wp:inline distT="0" distB="0" distL="0" distR="0">
                  <wp:extent cx="302260" cy="302260"/>
                  <wp:effectExtent l="0" t="0" r="2540" b="2540"/>
                  <wp:docPr id="125" name="Picture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9E516D" w:rsidRDefault="009E516D">
            <w:pPr>
              <w:spacing w:before="240" w:after="240"/>
              <w:rPr>
                <w:sz w:val="24"/>
                <w:szCs w:val="24"/>
              </w:rPr>
            </w:pPr>
            <w:r>
              <w:t>The characters in a password field are masked (shown as asterisks or circles).</w:t>
            </w:r>
          </w:p>
        </w:tc>
      </w:tr>
    </w:tbl>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34"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submit</w:t>
      </w:r>
    </w:p>
    <w:p w:rsidR="009E516D" w:rsidRDefault="009E516D" w:rsidP="009E516D">
      <w:pPr>
        <w:pStyle w:val="NormalWeb"/>
        <w:spacing w:line="338" w:lineRule="atLeast"/>
        <w:rPr>
          <w:rFonts w:ascii="Verdana" w:hAnsi="Verdana"/>
          <w:color w:val="000000"/>
          <w:sz w:val="23"/>
          <w:szCs w:val="23"/>
        </w:rPr>
      </w:pPr>
      <w:r>
        <w:rPr>
          <w:rStyle w:val="Strong"/>
          <w:rFonts w:ascii="Verdana" w:hAnsi="Verdana"/>
          <w:color w:val="000000"/>
          <w:sz w:val="23"/>
          <w:szCs w:val="23"/>
        </w:rPr>
        <w:t>&lt;input type="submit"&gt;</w:t>
      </w:r>
      <w:r>
        <w:rPr>
          <w:rStyle w:val="apple-converted-space"/>
          <w:rFonts w:ascii="Verdana" w:hAnsi="Verdana"/>
          <w:color w:val="000000"/>
          <w:sz w:val="23"/>
          <w:szCs w:val="23"/>
        </w:rPr>
        <w:t> </w:t>
      </w:r>
      <w:r>
        <w:rPr>
          <w:rFonts w:ascii="Verdana" w:hAnsi="Verdana"/>
          <w:color w:val="000000"/>
          <w:sz w:val="23"/>
          <w:szCs w:val="23"/>
        </w:rPr>
        <w:t>defines a button for</w:t>
      </w:r>
      <w:r>
        <w:rPr>
          <w:rStyle w:val="apple-converted-space"/>
          <w:rFonts w:ascii="Verdana" w:hAnsi="Verdana"/>
          <w:color w:val="000000"/>
          <w:sz w:val="23"/>
          <w:szCs w:val="23"/>
        </w:rPr>
        <w:t> </w:t>
      </w:r>
      <w:r>
        <w:rPr>
          <w:rStyle w:val="Strong"/>
          <w:rFonts w:ascii="Verdana" w:hAnsi="Verdana"/>
          <w:color w:val="000000"/>
          <w:sz w:val="23"/>
          <w:szCs w:val="23"/>
        </w:rPr>
        <w:t>submitting</w:t>
      </w:r>
      <w:r>
        <w:rPr>
          <w:rStyle w:val="apple-converted-space"/>
          <w:rFonts w:ascii="Verdana" w:hAnsi="Verdana"/>
          <w:color w:val="000000"/>
          <w:sz w:val="23"/>
          <w:szCs w:val="23"/>
        </w:rPr>
        <w:t> </w:t>
      </w:r>
      <w:r>
        <w:rPr>
          <w:rFonts w:ascii="Verdana" w:hAnsi="Verdana"/>
          <w:color w:val="000000"/>
          <w:sz w:val="23"/>
          <w:szCs w:val="23"/>
        </w:rPr>
        <w:t>form input to a</w:t>
      </w:r>
      <w:r>
        <w:rPr>
          <w:rStyle w:val="apple-converted-space"/>
          <w:rFonts w:ascii="Verdana" w:hAnsi="Verdana"/>
          <w:color w:val="000000"/>
          <w:sz w:val="23"/>
          <w:szCs w:val="23"/>
        </w:rPr>
        <w:t> </w:t>
      </w:r>
      <w:r>
        <w:rPr>
          <w:rStyle w:val="Strong"/>
          <w:rFonts w:ascii="Verdana" w:hAnsi="Verdana"/>
          <w:color w:val="000000"/>
          <w:sz w:val="23"/>
          <w:szCs w:val="23"/>
        </w:rPr>
        <w:t>form-handler</w:t>
      </w:r>
      <w:r>
        <w:rPr>
          <w:rFonts w:ascii="Verdana" w:hAnsi="Verdana"/>
          <w:color w:val="000000"/>
          <w:sz w:val="23"/>
          <w:szCs w:val="23"/>
        </w:rPr>
        <w:t>.</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 form-handler is specified in the form's action attribute:</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color w:val="000000"/>
        </w:rPr>
        <w:br/>
        <w:t>First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"Mickey"</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Last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"lastname"</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"Mouse"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55"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This is how the HTML code above will be displayed in a browser:</w:t>
      </w:r>
    </w:p>
    <w:p w:rsidR="009E516D" w:rsidRDefault="009E516D" w:rsidP="009E516D">
      <w:pPr>
        <w:pStyle w:val="z-TopofForm"/>
      </w:pPr>
      <w:r>
        <w:t>Top of Form</w:t>
      </w:r>
    </w:p>
    <w:p w:rsidR="009E516D" w:rsidRDefault="009E516D" w:rsidP="009E516D">
      <w:pPr>
        <w:spacing w:line="338" w:lineRule="atLeast"/>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225" w:dyaOrig="225">
          <v:shape id="_x0000_i1271" type="#_x0000_t75" style="width:87.05pt;height:18.15pt" o:ole="">
            <v:imagedata r:id="rId256" o:title=""/>
          </v:shape>
          <w:control r:id="rId257" w:name="DefaultOcxName41" w:shapeid="_x0000_i1271"/>
        </w:object>
      </w:r>
      <w:r>
        <w:rPr>
          <w:rStyle w:val="apple-converted-space"/>
          <w:rFonts w:ascii="Verdana" w:hAnsi="Verdana"/>
          <w:color w:val="000000"/>
          <w:sz w:val="23"/>
          <w:szCs w:val="23"/>
        </w:rPr>
        <w:t> </w: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225" w:dyaOrig="225">
          <v:shape id="_x0000_i1274" type="#_x0000_t75" style="width:87.05pt;height:18.15pt" o:ole="">
            <v:imagedata r:id="rId258" o:title=""/>
          </v:shape>
          <w:control r:id="rId259" w:name="DefaultOcxName51" w:shapeid="_x0000_i1274"/>
        </w:objec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225" w:dyaOrig="225">
          <v:shape id="_x0000_i1276" type="#_x0000_t75" style="width:36.95pt;height:22.55pt" o:ole="">
            <v:imagedata r:id="rId260" o:title=""/>
          </v:shape>
          <w:control r:id="rId261" w:name="DefaultOcxName61" w:shapeid="_x0000_i1276"/>
        </w:object>
      </w:r>
    </w:p>
    <w:p w:rsidR="009E516D" w:rsidRDefault="009E516D" w:rsidP="009E516D">
      <w:pPr>
        <w:pStyle w:val="z-BottomofForm"/>
      </w:pPr>
      <w:r>
        <w:t>Bottom of Form</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br/>
        <w:t>If you omit the submit button's value attribute, the button will get a default text:</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color w:val="000000"/>
        </w:rPr>
        <w:br/>
        <w:t>First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"Mickey"</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Last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"lastname"</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"Mouse"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62"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41"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radio</w:t>
      </w:r>
    </w:p>
    <w:p w:rsidR="009E516D" w:rsidRDefault="009E516D" w:rsidP="009E516D">
      <w:pPr>
        <w:pStyle w:val="NormalWeb"/>
        <w:spacing w:line="338" w:lineRule="atLeast"/>
        <w:rPr>
          <w:rFonts w:ascii="Verdana" w:hAnsi="Verdana"/>
          <w:color w:val="000000"/>
          <w:sz w:val="23"/>
          <w:szCs w:val="23"/>
        </w:rPr>
      </w:pPr>
      <w:r>
        <w:rPr>
          <w:rStyle w:val="Strong"/>
          <w:rFonts w:ascii="Verdana" w:hAnsi="Verdana"/>
          <w:color w:val="000000"/>
          <w:sz w:val="23"/>
          <w:szCs w:val="23"/>
        </w:rPr>
        <w:t>&lt;input type="radio"&gt;</w:t>
      </w:r>
      <w:r>
        <w:rPr>
          <w:rStyle w:val="apple-converted-space"/>
          <w:rFonts w:ascii="Verdana" w:hAnsi="Verdana"/>
          <w:color w:val="000000"/>
          <w:sz w:val="23"/>
          <w:szCs w:val="23"/>
        </w:rPr>
        <w:t> </w:t>
      </w:r>
      <w:r>
        <w:rPr>
          <w:rFonts w:ascii="Verdana" w:hAnsi="Verdana"/>
          <w:color w:val="000000"/>
          <w:sz w:val="23"/>
          <w:szCs w:val="23"/>
        </w:rPr>
        <w:t>defines a</w:t>
      </w:r>
      <w:r>
        <w:rPr>
          <w:rStyle w:val="apple-converted-space"/>
          <w:rFonts w:ascii="Verdana" w:hAnsi="Verdana"/>
          <w:color w:val="000000"/>
          <w:sz w:val="23"/>
          <w:szCs w:val="23"/>
        </w:rPr>
        <w:t> </w:t>
      </w:r>
      <w:r>
        <w:rPr>
          <w:rStyle w:val="Strong"/>
          <w:rFonts w:ascii="Verdana" w:hAnsi="Verdana"/>
          <w:color w:val="000000"/>
          <w:sz w:val="23"/>
          <w:szCs w:val="23"/>
        </w:rPr>
        <w:t>radio button</w:t>
      </w:r>
      <w:r>
        <w:rPr>
          <w:rFonts w:ascii="Verdana" w:hAnsi="Verdana"/>
          <w:color w:val="000000"/>
          <w:sz w:val="23"/>
          <w:szCs w:val="23"/>
        </w:rPr>
        <w:t>.</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Radio buttons let a user select ONLY ONE of a limited number of choices:</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"sex"</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"male"</w:t>
      </w:r>
      <w:r>
        <w:rPr>
          <w:rStyle w:val="apple-converted-space"/>
          <w:rFonts w:ascii="Consolas" w:hAnsi="Consolas" w:cs="Consolas"/>
          <w:color w:val="000000"/>
        </w:rPr>
        <w:t> </w:t>
      </w:r>
      <w:r>
        <w:rPr>
          <w:rStyle w:val="highatt"/>
          <w:rFonts w:ascii="Consolas" w:hAnsi="Consolas" w:cs="Consolas"/>
          <w:color w:val="FF0000"/>
        </w:rPr>
        <w:t>checked</w:t>
      </w:r>
      <w:r>
        <w:rPr>
          <w:rStyle w:val="highgt"/>
          <w:rFonts w:ascii="Consolas" w:hAnsi="Consolas" w:cs="Consolas"/>
          <w:color w:val="0000FF"/>
        </w:rPr>
        <w:t>&gt;</w:t>
      </w:r>
      <w:r>
        <w:rPr>
          <w:rStyle w:val="apple-converted-space"/>
          <w:rFonts w:ascii="Consolas" w:hAnsi="Consolas" w:cs="Consolas"/>
          <w:color w:val="000000"/>
        </w:rPr>
        <w:t> </w:t>
      </w:r>
      <w:r>
        <w:rPr>
          <w:rFonts w:ascii="Consolas" w:hAnsi="Consolas" w:cs="Consolas"/>
          <w:color w:val="000000"/>
        </w:rPr>
        <w:t>Male</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"sex"</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"female"</w:t>
      </w:r>
      <w:r>
        <w:rPr>
          <w:rStyle w:val="highgt"/>
          <w:rFonts w:ascii="Consolas" w:hAnsi="Consolas" w:cs="Consolas"/>
          <w:color w:val="0000FF"/>
        </w:rPr>
        <w:t>&gt;</w:t>
      </w:r>
      <w:r>
        <w:rPr>
          <w:rStyle w:val="apple-converted-space"/>
          <w:rFonts w:ascii="Consolas" w:hAnsi="Consolas" w:cs="Consolas"/>
          <w:color w:val="000000"/>
        </w:rPr>
        <w:t> </w:t>
      </w:r>
      <w:r>
        <w:rPr>
          <w:rFonts w:ascii="Consolas" w:hAnsi="Consolas" w:cs="Consolas"/>
          <w:color w:val="000000"/>
        </w:rPr>
        <w:t>Female</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63"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This is how the HTML code above will be displayed in a browser:</w:t>
      </w:r>
    </w:p>
    <w:p w:rsidR="009E516D" w:rsidRDefault="009E516D" w:rsidP="009E516D">
      <w:pPr>
        <w:spacing w:line="338" w:lineRule="atLeast"/>
        <w:rPr>
          <w:rFonts w:ascii="Verdana" w:hAnsi="Verdana"/>
          <w:color w:val="000000"/>
          <w:sz w:val="23"/>
          <w:szCs w:val="23"/>
        </w:rPr>
      </w:pPr>
      <w:r>
        <w:rPr>
          <w:rFonts w:ascii="Verdana" w:hAnsi="Verdana"/>
          <w:color w:val="000000"/>
          <w:sz w:val="23"/>
          <w:szCs w:val="23"/>
        </w:rPr>
        <w:object w:dxaOrig="225" w:dyaOrig="225">
          <v:shape id="_x0000_i1279" type="#_x0000_t75" style="width:20.05pt;height:18.15pt" o:ole="">
            <v:imagedata r:id="rId207" o:title=""/>
          </v:shape>
          <w:control r:id="rId264" w:name="DefaultOcxName71" w:shapeid="_x0000_i1279"/>
        </w:object>
      </w:r>
      <w:r>
        <w:rPr>
          <w:rStyle w:val="apple-converted-space"/>
          <w:rFonts w:ascii="Verdana" w:hAnsi="Verdana"/>
          <w:color w:val="000000"/>
          <w:sz w:val="23"/>
          <w:szCs w:val="23"/>
        </w:rPr>
        <w:t> </w:t>
      </w:r>
      <w:r>
        <w:rPr>
          <w:rFonts w:ascii="Verdana" w:hAnsi="Verdana"/>
          <w:color w:val="000000"/>
          <w:sz w:val="23"/>
          <w:szCs w:val="23"/>
        </w:rPr>
        <w:t>Male</w: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object w:dxaOrig="225" w:dyaOrig="225">
          <v:shape id="_x0000_i1283" type="#_x0000_t75" style="width:20.05pt;height:18.15pt" o:ole="">
            <v:imagedata r:id="rId209" o:title=""/>
          </v:shape>
          <w:control r:id="rId265" w:name="DefaultOcxName81" w:shapeid="_x0000_i1283"/>
        </w:object>
      </w:r>
      <w:r>
        <w:rPr>
          <w:rStyle w:val="apple-converted-space"/>
          <w:rFonts w:ascii="Verdana" w:hAnsi="Verdana"/>
          <w:color w:val="000000"/>
          <w:sz w:val="23"/>
          <w:szCs w:val="23"/>
        </w:rPr>
        <w:t> </w:t>
      </w:r>
      <w:r>
        <w:rPr>
          <w:rFonts w:ascii="Verdana" w:hAnsi="Verdana"/>
          <w:color w:val="000000"/>
          <w:sz w:val="23"/>
          <w:szCs w:val="23"/>
        </w:rPr>
        <w:t>Female</w:t>
      </w:r>
      <w:r>
        <w:rPr>
          <w:rStyle w:val="apple-converted-space"/>
          <w:rFonts w:ascii="Verdana" w:hAnsi="Verdana"/>
          <w:color w:val="000000"/>
          <w:sz w:val="23"/>
          <w:szCs w:val="23"/>
        </w:rPr>
        <w:t> </w:t>
      </w:r>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46"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checkbox</w:t>
      </w:r>
    </w:p>
    <w:p w:rsidR="009E516D" w:rsidRDefault="009E516D" w:rsidP="009E516D">
      <w:pPr>
        <w:pStyle w:val="NormalWeb"/>
        <w:spacing w:line="338" w:lineRule="atLeast"/>
        <w:rPr>
          <w:rFonts w:ascii="Verdana" w:hAnsi="Verdana"/>
          <w:color w:val="000000"/>
          <w:sz w:val="23"/>
          <w:szCs w:val="23"/>
        </w:rPr>
      </w:pPr>
      <w:r>
        <w:rPr>
          <w:rStyle w:val="Strong"/>
          <w:rFonts w:ascii="Verdana" w:hAnsi="Verdana"/>
          <w:color w:val="000000"/>
          <w:sz w:val="23"/>
          <w:szCs w:val="23"/>
        </w:rPr>
        <w:t>&lt;input type="checkbox"&gt;</w:t>
      </w:r>
      <w:r>
        <w:rPr>
          <w:rStyle w:val="apple-converted-space"/>
          <w:rFonts w:ascii="Verdana" w:hAnsi="Verdana"/>
          <w:color w:val="000000"/>
          <w:sz w:val="23"/>
          <w:szCs w:val="23"/>
        </w:rPr>
        <w:t> </w:t>
      </w:r>
      <w:r>
        <w:rPr>
          <w:rFonts w:ascii="Verdana" w:hAnsi="Verdana"/>
          <w:color w:val="000000"/>
          <w:sz w:val="23"/>
          <w:szCs w:val="23"/>
        </w:rPr>
        <w:t>defines a</w:t>
      </w:r>
      <w:r>
        <w:rPr>
          <w:rStyle w:val="apple-converted-space"/>
          <w:rFonts w:ascii="Verdana" w:hAnsi="Verdana"/>
          <w:color w:val="000000"/>
          <w:sz w:val="23"/>
          <w:szCs w:val="23"/>
        </w:rPr>
        <w:t> </w:t>
      </w:r>
      <w:r>
        <w:rPr>
          <w:rStyle w:val="Strong"/>
          <w:rFonts w:ascii="Verdana" w:hAnsi="Verdana"/>
          <w:color w:val="000000"/>
          <w:sz w:val="23"/>
          <w:szCs w:val="23"/>
        </w:rPr>
        <w:t>checkbox</w:t>
      </w:r>
      <w:r>
        <w:rPr>
          <w:rFonts w:ascii="Verdana" w:hAnsi="Verdana"/>
          <w:color w:val="000000"/>
          <w:sz w:val="23"/>
          <w:szCs w:val="23"/>
        </w:rPr>
        <w:t>.</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lastRenderedPageBreak/>
        <w:t>Checkboxes let a user select ZERO or MORE options of a limited number of choices.</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"checkbox"</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"vehicle1"</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"Bike"</w:t>
      </w:r>
      <w:r>
        <w:rPr>
          <w:rStyle w:val="highgt"/>
          <w:rFonts w:ascii="Consolas" w:hAnsi="Consolas" w:cs="Consolas"/>
          <w:color w:val="0000FF"/>
        </w:rPr>
        <w:t>&gt;</w:t>
      </w:r>
      <w:r>
        <w:rPr>
          <w:rStyle w:val="apple-converted-space"/>
          <w:rFonts w:ascii="Consolas" w:hAnsi="Consolas" w:cs="Consolas"/>
          <w:color w:val="000000"/>
        </w:rPr>
        <w:t> </w:t>
      </w:r>
      <w:r>
        <w:rPr>
          <w:rFonts w:ascii="Consolas" w:hAnsi="Consolas" w:cs="Consolas"/>
          <w:color w:val="000000"/>
        </w:rPr>
        <w:t>I have a bike</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"checkbox"</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"vehicle2"</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"Car"</w:t>
      </w:r>
      <w:r>
        <w:rPr>
          <w:rStyle w:val="highgt"/>
          <w:rFonts w:ascii="Consolas" w:hAnsi="Consolas" w:cs="Consolas"/>
          <w:color w:val="0000FF"/>
        </w:rPr>
        <w:t>&gt;</w:t>
      </w:r>
      <w:r>
        <w:rPr>
          <w:rStyle w:val="apple-converted-space"/>
          <w:rFonts w:ascii="Consolas" w:hAnsi="Consolas" w:cs="Consolas"/>
          <w:color w:val="000000"/>
        </w:rPr>
        <w:t> </w:t>
      </w:r>
      <w:r>
        <w:rPr>
          <w:rFonts w:ascii="Consolas" w:hAnsi="Consolas" w:cs="Consolas"/>
          <w:color w:val="000000"/>
        </w:rPr>
        <w:t>I have a car</w:t>
      </w:r>
      <w:r>
        <w:rPr>
          <w:rStyle w:val="apple-converted-space"/>
          <w:rFonts w:ascii="Consolas" w:hAnsi="Consolas" w:cs="Consolas"/>
          <w:color w:val="000000"/>
        </w:rPr>
        <w:t> </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66"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This is how the HTML code above will be displayed in a browser:</w:t>
      </w:r>
    </w:p>
    <w:p w:rsidR="009E516D" w:rsidRDefault="009E516D" w:rsidP="009E516D">
      <w:pPr>
        <w:spacing w:line="338" w:lineRule="atLeast"/>
        <w:rPr>
          <w:rFonts w:ascii="Verdana" w:hAnsi="Verdana"/>
          <w:color w:val="000000"/>
          <w:sz w:val="23"/>
          <w:szCs w:val="23"/>
        </w:rPr>
      </w:pPr>
      <w:r>
        <w:rPr>
          <w:rFonts w:ascii="Verdana" w:hAnsi="Verdana"/>
          <w:color w:val="000000"/>
          <w:sz w:val="23"/>
          <w:szCs w:val="23"/>
        </w:rPr>
        <w:object w:dxaOrig="225" w:dyaOrig="225">
          <v:shape id="_x0000_i1286" type="#_x0000_t75" style="width:20.05pt;height:18.15pt" o:ole="">
            <v:imagedata r:id="rId267" o:title=""/>
          </v:shape>
          <w:control r:id="rId268" w:name="DefaultOcxName91" w:shapeid="_x0000_i1286"/>
        </w:object>
      </w:r>
      <w:r>
        <w:rPr>
          <w:rStyle w:val="apple-converted-space"/>
          <w:rFonts w:ascii="Verdana" w:hAnsi="Verdana"/>
          <w:color w:val="000000"/>
          <w:sz w:val="23"/>
          <w:szCs w:val="23"/>
        </w:rPr>
        <w:t> </w:t>
      </w:r>
      <w:r>
        <w:rPr>
          <w:rFonts w:ascii="Verdana" w:hAnsi="Verdana"/>
          <w:color w:val="000000"/>
          <w:sz w:val="23"/>
          <w:szCs w:val="23"/>
        </w:rPr>
        <w:t>I have a bike</w: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object w:dxaOrig="225" w:dyaOrig="225">
          <v:shape id="_x0000_i1290" type="#_x0000_t75" style="width:20.05pt;height:18.15pt" o:ole="">
            <v:imagedata r:id="rId267" o:title=""/>
          </v:shape>
          <w:control r:id="rId269" w:name="DefaultOcxName101" w:shapeid="_x0000_i1290"/>
        </w:object>
      </w:r>
      <w:r>
        <w:rPr>
          <w:rStyle w:val="apple-converted-space"/>
          <w:rFonts w:ascii="Verdana" w:hAnsi="Verdana"/>
          <w:color w:val="000000"/>
          <w:sz w:val="23"/>
          <w:szCs w:val="23"/>
        </w:rPr>
        <w:t> </w:t>
      </w:r>
      <w:r>
        <w:rPr>
          <w:rFonts w:ascii="Verdana" w:hAnsi="Verdana"/>
          <w:color w:val="000000"/>
          <w:sz w:val="23"/>
          <w:szCs w:val="23"/>
        </w:rPr>
        <w:t>I have a car</w:t>
      </w:r>
      <w:r>
        <w:rPr>
          <w:rStyle w:val="apple-converted-space"/>
          <w:rFonts w:ascii="Verdana" w:hAnsi="Verdana"/>
          <w:color w:val="000000"/>
          <w:sz w:val="23"/>
          <w:szCs w:val="23"/>
        </w:rPr>
        <w:t> </w:t>
      </w:r>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51"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button</w:t>
      </w:r>
    </w:p>
    <w:p w:rsidR="009E516D" w:rsidRDefault="009E516D" w:rsidP="009E516D">
      <w:pPr>
        <w:pStyle w:val="NormalWeb"/>
        <w:spacing w:line="338" w:lineRule="atLeast"/>
        <w:rPr>
          <w:rFonts w:ascii="Verdana" w:hAnsi="Verdana"/>
          <w:color w:val="000000"/>
          <w:sz w:val="23"/>
          <w:szCs w:val="23"/>
        </w:rPr>
      </w:pPr>
      <w:r>
        <w:rPr>
          <w:rStyle w:val="Strong"/>
          <w:rFonts w:ascii="Verdana" w:hAnsi="Verdana"/>
          <w:color w:val="000000"/>
          <w:sz w:val="23"/>
          <w:szCs w:val="23"/>
        </w:rPr>
        <w:t>&lt;input type="button"&gt;</w:t>
      </w:r>
      <w:r>
        <w:rPr>
          <w:rStyle w:val="apple-converted-space"/>
          <w:rFonts w:ascii="Verdana" w:hAnsi="Verdana"/>
          <w:color w:val="000000"/>
          <w:sz w:val="23"/>
          <w:szCs w:val="23"/>
        </w:rPr>
        <w:t> </w:t>
      </w:r>
      <w:r>
        <w:rPr>
          <w:rFonts w:ascii="Verdana" w:hAnsi="Verdana"/>
          <w:color w:val="000000"/>
          <w:sz w:val="23"/>
          <w:szCs w:val="23"/>
        </w:rPr>
        <w:t>defines a</w:t>
      </w:r>
      <w:r>
        <w:rPr>
          <w:rStyle w:val="apple-converted-space"/>
          <w:rFonts w:ascii="Verdana" w:hAnsi="Verdana"/>
          <w:color w:val="000000"/>
          <w:sz w:val="23"/>
          <w:szCs w:val="23"/>
        </w:rPr>
        <w:t> </w:t>
      </w:r>
      <w:r>
        <w:rPr>
          <w:rStyle w:val="Strong"/>
          <w:rFonts w:ascii="Verdana" w:hAnsi="Verdana"/>
          <w:color w:val="000000"/>
          <w:sz w:val="23"/>
          <w:szCs w:val="23"/>
        </w:rPr>
        <w:t>button</w:t>
      </w:r>
      <w:r>
        <w:rPr>
          <w:rFonts w:ascii="Verdana" w:hAnsi="Verdana"/>
          <w:color w:val="000000"/>
          <w:sz w:val="23"/>
          <w:szCs w:val="23"/>
        </w:rPr>
        <w:t>:</w:t>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rPr>
        <w:t> </w:t>
      </w:r>
      <w:r>
        <w:rPr>
          <w:rStyle w:val="highatt"/>
          <w:rFonts w:ascii="Consolas" w:hAnsi="Consolas" w:cs="Consolas"/>
          <w:color w:val="FF0000"/>
        </w:rPr>
        <w:t>onclick=</w:t>
      </w:r>
      <w:r>
        <w:rPr>
          <w:rStyle w:val="highval"/>
          <w:rFonts w:ascii="Consolas" w:hAnsi="Consolas" w:cs="Consolas"/>
          <w:color w:val="0000CD"/>
        </w:rPr>
        <w:t>"alert('Hello World!')"</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"Click Me!"</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70"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This is how the HTML code above will be displayed in a browser:</w:t>
      </w:r>
    </w:p>
    <w:p w:rsidR="009E516D" w:rsidRDefault="009E516D" w:rsidP="009E516D">
      <w:pPr>
        <w:spacing w:line="338" w:lineRule="atLeast"/>
        <w:rPr>
          <w:rFonts w:ascii="Verdana" w:hAnsi="Verdana"/>
          <w:color w:val="000000"/>
          <w:sz w:val="23"/>
          <w:szCs w:val="23"/>
        </w:rPr>
      </w:pPr>
      <w:r>
        <w:rPr>
          <w:rStyle w:val="apple-converted-space"/>
          <w:rFonts w:ascii="Verdana" w:hAnsi="Verdana"/>
          <w:color w:val="000000"/>
          <w:sz w:val="23"/>
          <w:szCs w:val="23"/>
        </w:rPr>
        <w:t> </w:t>
      </w:r>
      <w:r w:rsidR="008C2FB1">
        <w:rPr>
          <w:rStyle w:val="apple-converted-space"/>
          <w:rFonts w:ascii="Verdana" w:hAnsi="Verdana"/>
          <w:color w:val="000000"/>
          <w:sz w:val="23"/>
          <w:szCs w:val="23"/>
        </w:rPr>
        <w:t>Click Me !</w:t>
      </w:r>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52"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HTML5 Input Types</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HTML5 added several new input types:</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color</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date</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datetime</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lastRenderedPageBreak/>
        <w:t>datetime-local</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email</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month</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number</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range</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search</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tel</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time</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url</w:t>
      </w:r>
    </w:p>
    <w:p w:rsidR="009E516D" w:rsidRDefault="009E516D" w:rsidP="009E516D">
      <w:pPr>
        <w:numPr>
          <w:ilvl w:val="0"/>
          <w:numId w:val="35"/>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week</w:t>
      </w:r>
    </w:p>
    <w:tbl>
      <w:tblPr>
        <w:tblW w:w="13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2840"/>
      </w:tblGrid>
      <w:tr w:rsidR="009E516D" w:rsidTr="009E516D">
        <w:tc>
          <w:tcPr>
            <w:tcW w:w="510" w:type="dxa"/>
            <w:tcBorders>
              <w:top w:val="nil"/>
              <w:left w:val="nil"/>
              <w:bottom w:val="nil"/>
              <w:right w:val="nil"/>
            </w:tcBorders>
            <w:tcMar>
              <w:top w:w="150" w:type="dxa"/>
              <w:left w:w="150" w:type="dxa"/>
              <w:bottom w:w="150" w:type="dxa"/>
              <w:right w:w="150" w:type="dxa"/>
            </w:tcMar>
            <w:vAlign w:val="center"/>
            <w:hideMark/>
          </w:tcPr>
          <w:p w:rsidR="009E516D" w:rsidRDefault="009E516D">
            <w:pPr>
              <w:spacing w:before="240" w:after="240"/>
              <w:jc w:val="center"/>
              <w:rPr>
                <w:b/>
                <w:bCs/>
                <w:sz w:val="24"/>
                <w:szCs w:val="24"/>
              </w:rPr>
            </w:pPr>
            <w:r>
              <w:rPr>
                <w:b/>
                <w:bCs/>
                <w:noProof/>
                <w:lang w:eastAsia="en-IN"/>
              </w:rPr>
              <w:drawing>
                <wp:inline distT="0" distB="0" distL="0" distR="0">
                  <wp:extent cx="302260" cy="302260"/>
                  <wp:effectExtent l="0" t="0" r="2540" b="254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9E516D" w:rsidRDefault="009E516D">
            <w:pPr>
              <w:pStyle w:val="NormalWeb"/>
            </w:pPr>
            <w:r>
              <w:t>Input types, not supported by old web browsers, will behave as input type text.</w:t>
            </w:r>
          </w:p>
        </w:tc>
      </w:tr>
    </w:tbl>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53"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number</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type="number"&gt;</w:t>
      </w:r>
      <w:r>
        <w:rPr>
          <w:rStyle w:val="apple-converted-space"/>
          <w:rFonts w:ascii="Verdana" w:hAnsi="Verdana"/>
          <w:color w:val="000000"/>
          <w:sz w:val="23"/>
          <w:szCs w:val="23"/>
        </w:rPr>
        <w:t> </w:t>
      </w:r>
      <w:r>
        <w:rPr>
          <w:rFonts w:ascii="Verdana" w:hAnsi="Verdana"/>
          <w:color w:val="000000"/>
          <w:sz w:val="23"/>
          <w:szCs w:val="23"/>
        </w:rPr>
        <w:t>is used for input fields that should contain a numeric value.</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You can set restrictions on the numbers.</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Quantity (between 1 and 5):</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"number"</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"quantity"</w:t>
      </w:r>
      <w:r>
        <w:rPr>
          <w:rStyle w:val="apple-converted-space"/>
          <w:rFonts w:ascii="Consolas" w:hAnsi="Consolas" w:cs="Consolas"/>
          <w:color w:val="000000"/>
        </w:rPr>
        <w:t> </w:t>
      </w:r>
      <w:r>
        <w:rPr>
          <w:rStyle w:val="highatt"/>
          <w:rFonts w:ascii="Consolas" w:hAnsi="Consolas" w:cs="Consolas"/>
          <w:color w:val="FF0000"/>
        </w:rPr>
        <w:t>min=</w:t>
      </w:r>
      <w:r>
        <w:rPr>
          <w:rStyle w:val="highval"/>
          <w:rFonts w:ascii="Consolas" w:hAnsi="Consolas" w:cs="Consolas"/>
          <w:color w:val="0000CD"/>
        </w:rPr>
        <w:t>"1"</w:t>
      </w:r>
      <w:r>
        <w:rPr>
          <w:rStyle w:val="apple-converted-space"/>
          <w:rFonts w:ascii="Consolas" w:hAnsi="Consolas" w:cs="Consolas"/>
          <w:color w:val="000000"/>
        </w:rPr>
        <w:t> </w:t>
      </w:r>
      <w:r>
        <w:rPr>
          <w:rStyle w:val="highatt"/>
          <w:rFonts w:ascii="Consolas" w:hAnsi="Consolas" w:cs="Consolas"/>
          <w:color w:val="FF0000"/>
        </w:rPr>
        <w:t>max=</w:t>
      </w:r>
      <w:r>
        <w:rPr>
          <w:rStyle w:val="highval"/>
          <w:rFonts w:ascii="Consolas" w:hAnsi="Consolas" w:cs="Consolas"/>
          <w:color w:val="0000CD"/>
        </w:rPr>
        <w:t>"5"</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Restrictions</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Here is a list of some common input restrictions (some are new in HTML5):</w:t>
      </w:r>
    </w:p>
    <w:tbl>
      <w:tblPr>
        <w:tblW w:w="136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15"/>
        <w:gridCol w:w="10905"/>
      </w:tblGrid>
      <w:tr w:rsidR="009E516D" w:rsidTr="009E516D">
        <w:tc>
          <w:tcPr>
            <w:tcW w:w="2715" w:type="dxa"/>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b/>
                <w:bCs/>
                <w:sz w:val="24"/>
                <w:szCs w:val="24"/>
              </w:rPr>
            </w:pPr>
            <w:r>
              <w:rPr>
                <w:b/>
                <w:bCs/>
              </w:rPr>
              <w:t>Attribute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b/>
                <w:bCs/>
                <w:sz w:val="24"/>
                <w:szCs w:val="24"/>
              </w:rPr>
            </w:pPr>
            <w:r>
              <w:rPr>
                <w:b/>
                <w:bCs/>
              </w:rPr>
              <w:t>Description</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8C2FB1">
            <w:pPr>
              <w:spacing w:before="240" w:after="240"/>
              <w:rPr>
                <w:sz w:val="24"/>
                <w:szCs w:val="24"/>
              </w:rPr>
            </w:pPr>
            <w:r>
              <w:t>D</w:t>
            </w:r>
            <w:r w:rsidR="009E516D">
              <w:t>isabled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Specifies that an input field should be disabled</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8C2FB1">
            <w:pPr>
              <w:spacing w:before="240" w:after="240"/>
              <w:rPr>
                <w:sz w:val="24"/>
                <w:szCs w:val="24"/>
              </w:rPr>
            </w:pPr>
            <w:r>
              <w:lastRenderedPageBreak/>
              <w:t>M</w:t>
            </w:r>
            <w:r w:rsidR="009E516D">
              <w: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Specifies the maximum value for an input field</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8C2FB1">
            <w:pPr>
              <w:spacing w:before="240" w:after="240"/>
              <w:rPr>
                <w:sz w:val="24"/>
                <w:szCs w:val="24"/>
              </w:rPr>
            </w:pPr>
            <w:r>
              <w:t>M</w:t>
            </w:r>
            <w:r w:rsidR="009E516D">
              <w:t>axlength</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Specifies the maximum number of character for an input field</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CD5484">
            <w:pPr>
              <w:spacing w:before="240" w:after="240"/>
              <w:rPr>
                <w:sz w:val="24"/>
                <w:szCs w:val="24"/>
              </w:rPr>
            </w:pPr>
            <w:r>
              <w:t>M</w:t>
            </w:r>
            <w:r w:rsidR="009E516D">
              <w:t>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Specifies the minimum value for an input field</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CD5484">
            <w:pPr>
              <w:spacing w:before="240" w:after="240"/>
              <w:rPr>
                <w:sz w:val="24"/>
                <w:szCs w:val="24"/>
              </w:rPr>
            </w:pPr>
            <w:r>
              <w:t>P</w:t>
            </w:r>
            <w:r w:rsidR="009E516D">
              <w:t>attern</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Specifies a regular expression to check the input value against</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CD5484">
            <w:pPr>
              <w:spacing w:before="240" w:after="240"/>
              <w:rPr>
                <w:sz w:val="24"/>
                <w:szCs w:val="24"/>
              </w:rPr>
            </w:pPr>
            <w:r>
              <w:t>R</w:t>
            </w:r>
            <w:r w:rsidR="009E516D">
              <w:t>eadonly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Specifies that an input field is read only (cannot be changed)</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CD5484">
            <w:pPr>
              <w:spacing w:before="240" w:after="240"/>
              <w:rPr>
                <w:sz w:val="24"/>
                <w:szCs w:val="24"/>
              </w:rPr>
            </w:pPr>
            <w:r>
              <w:t>R</w:t>
            </w:r>
            <w:r w:rsidR="009E516D">
              <w:t>equired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Specifies that an input field is required (must be filled out)</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CD5484">
            <w:pPr>
              <w:spacing w:before="240" w:after="240"/>
              <w:rPr>
                <w:sz w:val="24"/>
                <w:szCs w:val="24"/>
              </w:rPr>
            </w:pPr>
            <w:r>
              <w:t>S</w:t>
            </w:r>
            <w:r w:rsidR="009E516D">
              <w:t>ize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Specifies the width (in characters) of an input field</w:t>
            </w:r>
          </w:p>
        </w:tc>
      </w:tr>
      <w:tr w:rsidR="009E516D" w:rsidTr="009E516D">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CD5484">
            <w:pPr>
              <w:spacing w:before="240" w:after="240"/>
              <w:rPr>
                <w:sz w:val="24"/>
                <w:szCs w:val="24"/>
              </w:rPr>
            </w:pPr>
            <w:r>
              <w:t>S</w:t>
            </w:r>
            <w:r w:rsidR="009E516D">
              <w:t>tep</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E516D" w:rsidRDefault="009E516D">
            <w:pPr>
              <w:spacing w:before="240" w:after="240"/>
              <w:rPr>
                <w:sz w:val="24"/>
                <w:szCs w:val="24"/>
              </w:rPr>
            </w:pPr>
            <w:r>
              <w:t>Specifies the legal number intervals for an input field</w:t>
            </w:r>
          </w:p>
        </w:tc>
      </w:tr>
      <w:tr w:rsidR="009E516D" w:rsidTr="009E516D">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CD5484">
            <w:pPr>
              <w:spacing w:before="240" w:after="240"/>
              <w:rPr>
                <w:sz w:val="24"/>
                <w:szCs w:val="24"/>
              </w:rPr>
            </w:pPr>
            <w:r>
              <w:t>V</w:t>
            </w:r>
            <w:r w:rsidR="009E516D">
              <w:t>alue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E516D" w:rsidRDefault="009E516D">
            <w:pPr>
              <w:spacing w:before="240" w:after="240"/>
              <w:rPr>
                <w:sz w:val="24"/>
                <w:szCs w:val="24"/>
              </w:rPr>
            </w:pPr>
            <w:r>
              <w:t>Specifies the default value for an input field</w:t>
            </w:r>
          </w:p>
        </w:tc>
      </w:tr>
    </w:tbl>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You will learn more about input restrictions in the next chapter.</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18" name="Picture 11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17" name="Picture 11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16" name="Picture 11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15" name="Picture 11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14" name="Picture 11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Quantity:</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"number"</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"points"</w:t>
      </w:r>
      <w:r>
        <w:rPr>
          <w:rStyle w:val="apple-converted-space"/>
          <w:rFonts w:ascii="Consolas" w:hAnsi="Consolas" w:cs="Consolas"/>
          <w:color w:val="000000"/>
        </w:rPr>
        <w:t> </w:t>
      </w:r>
      <w:r>
        <w:rPr>
          <w:rStyle w:val="highatt"/>
          <w:rFonts w:ascii="Consolas" w:hAnsi="Consolas" w:cs="Consolas"/>
          <w:color w:val="FF0000"/>
        </w:rPr>
        <w:t>min=</w:t>
      </w:r>
      <w:r>
        <w:rPr>
          <w:rStyle w:val="highval"/>
          <w:rFonts w:ascii="Consolas" w:hAnsi="Consolas" w:cs="Consolas"/>
          <w:color w:val="0000CD"/>
        </w:rPr>
        <w:t>"0"</w:t>
      </w:r>
      <w:r>
        <w:rPr>
          <w:rStyle w:val="apple-converted-space"/>
          <w:rFonts w:ascii="Consolas" w:hAnsi="Consolas" w:cs="Consolas"/>
          <w:color w:val="000000"/>
        </w:rPr>
        <w:t> </w:t>
      </w:r>
      <w:r>
        <w:rPr>
          <w:rStyle w:val="highatt"/>
          <w:rFonts w:ascii="Consolas" w:hAnsi="Consolas" w:cs="Consolas"/>
          <w:color w:val="FF0000"/>
        </w:rPr>
        <w:t>max=</w:t>
      </w:r>
      <w:r>
        <w:rPr>
          <w:rStyle w:val="highval"/>
          <w:rFonts w:ascii="Consolas" w:hAnsi="Consolas" w:cs="Consolas"/>
          <w:color w:val="0000CD"/>
        </w:rPr>
        <w:t>"100"</w:t>
      </w:r>
      <w:r>
        <w:rPr>
          <w:rStyle w:val="apple-converted-space"/>
          <w:rFonts w:ascii="Consolas" w:hAnsi="Consolas" w:cs="Consolas"/>
          <w:color w:val="000000"/>
        </w:rPr>
        <w:t> </w:t>
      </w:r>
      <w:r>
        <w:rPr>
          <w:rStyle w:val="highatt"/>
          <w:rFonts w:ascii="Consolas" w:hAnsi="Consolas" w:cs="Consolas"/>
          <w:color w:val="FF0000"/>
        </w:rPr>
        <w:t>step=</w:t>
      </w:r>
      <w:r>
        <w:rPr>
          <w:rStyle w:val="highval"/>
          <w:rFonts w:ascii="Consolas" w:hAnsi="Consolas" w:cs="Consolas"/>
          <w:color w:val="0000CD"/>
        </w:rPr>
        <w:t>"10"</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"30"</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71"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lastRenderedPageBreak/>
        <w:pict>
          <v:rect id="_x0000_i1154"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date</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type="date"&gt;</w:t>
      </w:r>
      <w:r>
        <w:rPr>
          <w:rStyle w:val="apple-converted-space"/>
          <w:rFonts w:ascii="Verdana" w:hAnsi="Verdana"/>
          <w:color w:val="000000"/>
          <w:sz w:val="23"/>
          <w:szCs w:val="23"/>
        </w:rPr>
        <w:t> </w:t>
      </w:r>
      <w:r>
        <w:rPr>
          <w:rFonts w:ascii="Verdana" w:hAnsi="Verdana"/>
          <w:color w:val="000000"/>
          <w:sz w:val="23"/>
          <w:szCs w:val="23"/>
        </w:rPr>
        <w:t>is used for input fields that should contain a date.</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13" name="Picture 11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12" name="Picture 11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11" name="Picture 11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10" name="Picture 11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09" name="Picture 10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Birthday:</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"date"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"bday"</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Enter a date before 1980-01-01:</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"date"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"bday"</w:t>
      </w:r>
      <w:r>
        <w:rPr>
          <w:rStyle w:val="apple-converted-space"/>
          <w:rFonts w:ascii="Consolas" w:hAnsi="Consolas" w:cs="Consolas"/>
          <w:color w:val="000000"/>
        </w:rPr>
        <w:t> </w:t>
      </w:r>
      <w:r>
        <w:rPr>
          <w:rStyle w:val="highatt"/>
          <w:rFonts w:ascii="Consolas" w:hAnsi="Consolas" w:cs="Consolas"/>
          <w:color w:val="FF0000"/>
        </w:rPr>
        <w:t>max=</w:t>
      </w:r>
      <w:r>
        <w:rPr>
          <w:rStyle w:val="highval"/>
          <w:rFonts w:ascii="Consolas" w:hAnsi="Consolas" w:cs="Consolas"/>
          <w:color w:val="0000CD"/>
        </w:rPr>
        <w:t>"1979-12-31"</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Enter a date after 2000-01-01:</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"date"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"bday"</w:t>
      </w:r>
      <w:r>
        <w:rPr>
          <w:rStyle w:val="apple-converted-space"/>
          <w:rFonts w:ascii="Consolas" w:hAnsi="Consolas" w:cs="Consolas"/>
          <w:color w:val="000000"/>
        </w:rPr>
        <w:t> </w:t>
      </w:r>
      <w:r>
        <w:rPr>
          <w:rStyle w:val="highatt"/>
          <w:rFonts w:ascii="Consolas" w:hAnsi="Consolas" w:cs="Consolas"/>
          <w:color w:val="FF0000"/>
        </w:rPr>
        <w:t>min=</w:t>
      </w:r>
      <w:r>
        <w:rPr>
          <w:rStyle w:val="highval"/>
          <w:rFonts w:ascii="Consolas" w:hAnsi="Consolas" w:cs="Consolas"/>
          <w:color w:val="0000CD"/>
        </w:rPr>
        <w:t>"2000-01-02"</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73"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55"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color</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type="color"&gt;</w:t>
      </w:r>
      <w:r>
        <w:rPr>
          <w:rStyle w:val="apple-converted-space"/>
          <w:rFonts w:ascii="Verdana" w:hAnsi="Verdana"/>
          <w:color w:val="000000"/>
          <w:sz w:val="23"/>
          <w:szCs w:val="23"/>
        </w:rPr>
        <w:t> </w:t>
      </w:r>
      <w:r>
        <w:rPr>
          <w:rFonts w:ascii="Verdana" w:hAnsi="Verdana"/>
          <w:color w:val="000000"/>
          <w:sz w:val="23"/>
          <w:szCs w:val="23"/>
        </w:rPr>
        <w:t>is used for input fields that should contain a color.</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Depending on browser support, a color picker can show up in the input field.</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03" name="Picture 10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02" name="Picture 10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01" name="Picture 10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00" name="Picture 10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99" name="Picture 9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Select your favorite color:</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"color"</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"favcolor"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74"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56"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range</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type="range"&gt;</w:t>
      </w:r>
      <w:r>
        <w:rPr>
          <w:rStyle w:val="apple-converted-space"/>
          <w:rFonts w:ascii="Verdana" w:hAnsi="Verdana"/>
          <w:color w:val="000000"/>
          <w:sz w:val="23"/>
          <w:szCs w:val="23"/>
        </w:rPr>
        <w:t> </w:t>
      </w:r>
      <w:r>
        <w:rPr>
          <w:rFonts w:ascii="Verdana" w:hAnsi="Verdana"/>
          <w:color w:val="000000"/>
          <w:sz w:val="23"/>
          <w:szCs w:val="23"/>
        </w:rPr>
        <w:t>is used for input fields that should contain a value within a range.</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Depending on browser support, the input field can be displayed as a slider control.</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98" name="Picture 9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97" name="Picture 9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96" name="Picture 9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95" name="Picture 9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94" name="Picture 9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"range"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"points"</w:t>
      </w:r>
      <w:r>
        <w:rPr>
          <w:rStyle w:val="apple-converted-space"/>
          <w:rFonts w:ascii="Consolas" w:hAnsi="Consolas" w:cs="Consolas"/>
          <w:color w:val="000000"/>
        </w:rPr>
        <w:t> </w:t>
      </w:r>
      <w:r>
        <w:rPr>
          <w:rStyle w:val="highatt"/>
          <w:rFonts w:ascii="Consolas" w:hAnsi="Consolas" w:cs="Consolas"/>
          <w:color w:val="FF0000"/>
        </w:rPr>
        <w:t>min=</w:t>
      </w:r>
      <w:r>
        <w:rPr>
          <w:rStyle w:val="highval"/>
          <w:rFonts w:ascii="Consolas" w:hAnsi="Consolas" w:cs="Consolas"/>
          <w:color w:val="0000CD"/>
        </w:rPr>
        <w:t>"0"</w:t>
      </w:r>
      <w:r>
        <w:rPr>
          <w:rStyle w:val="apple-converted-space"/>
          <w:rFonts w:ascii="Consolas" w:hAnsi="Consolas" w:cs="Consolas"/>
          <w:color w:val="000000"/>
        </w:rPr>
        <w:t> </w:t>
      </w:r>
      <w:r>
        <w:rPr>
          <w:rStyle w:val="highatt"/>
          <w:rFonts w:ascii="Consolas" w:hAnsi="Consolas" w:cs="Consolas"/>
          <w:color w:val="FF0000"/>
        </w:rPr>
        <w:t>max=</w:t>
      </w:r>
      <w:r>
        <w:rPr>
          <w:rStyle w:val="highval"/>
          <w:rFonts w:ascii="Consolas" w:hAnsi="Consolas" w:cs="Consolas"/>
          <w:color w:val="0000CD"/>
        </w:rPr>
        <w:t>"10"</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75"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You can use the following attributes to specify restrictions: min, max, step, value.</w:t>
      </w:r>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57"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month</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type="month"&gt;</w:t>
      </w:r>
      <w:r>
        <w:rPr>
          <w:rStyle w:val="apple-converted-space"/>
          <w:rFonts w:ascii="Verdana" w:hAnsi="Verdana"/>
          <w:color w:val="000000"/>
          <w:sz w:val="23"/>
          <w:szCs w:val="23"/>
        </w:rPr>
        <w:t> </w:t>
      </w:r>
      <w:r>
        <w:rPr>
          <w:rFonts w:ascii="Verdana" w:hAnsi="Verdana"/>
          <w:color w:val="000000"/>
          <w:sz w:val="23"/>
          <w:szCs w:val="23"/>
        </w:rPr>
        <w:t>allows the user to select a month and year.</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93" name="Picture 9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92" name="Picture 9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91" name="Picture 9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90" name="Picture 9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89" name="Picture 8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Birthday (month and year):</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"month"</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"bdaymonth"</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76"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lastRenderedPageBreak/>
        <w:pict>
          <v:rect id="_x0000_i1158"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week</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type="week"&gt;</w:t>
      </w:r>
      <w:r>
        <w:rPr>
          <w:rStyle w:val="apple-converted-space"/>
          <w:rFonts w:ascii="Verdana" w:hAnsi="Verdana"/>
          <w:color w:val="000000"/>
          <w:sz w:val="23"/>
          <w:szCs w:val="23"/>
        </w:rPr>
        <w:t> </w:t>
      </w:r>
      <w:r>
        <w:rPr>
          <w:rFonts w:ascii="Verdana" w:hAnsi="Verdana"/>
          <w:color w:val="000000"/>
          <w:sz w:val="23"/>
          <w:szCs w:val="23"/>
        </w:rPr>
        <w:t>allows the user to select a week and year.</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88" name="Picture 8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87" name="Picture 8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86" name="Picture 8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85" name="Picture 8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84" name="Picture 8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Select a week:</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"week"</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"week_year"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77"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59"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time</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type="time"&gt;</w:t>
      </w:r>
      <w:r>
        <w:rPr>
          <w:rStyle w:val="apple-converted-space"/>
          <w:rFonts w:ascii="Verdana" w:hAnsi="Verdana"/>
          <w:color w:val="000000"/>
          <w:sz w:val="23"/>
          <w:szCs w:val="23"/>
        </w:rPr>
        <w:t> </w:t>
      </w:r>
      <w:r>
        <w:rPr>
          <w:rFonts w:ascii="Verdana" w:hAnsi="Verdana"/>
          <w:color w:val="000000"/>
          <w:sz w:val="23"/>
          <w:szCs w:val="23"/>
        </w:rPr>
        <w:t>allows the user to select a time (no time zone).</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Depending on browser support, a time picker can show up in the input field.</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83" name="Picture 8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82" name="Picture 8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81" name="Picture 8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80" name="Picture 8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79" name="Picture 7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Select a time:</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"time"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"usr_time"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78"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60"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datetime</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lastRenderedPageBreak/>
        <w:t>The</w:t>
      </w:r>
      <w:r>
        <w:rPr>
          <w:rStyle w:val="apple-converted-space"/>
          <w:rFonts w:ascii="Verdana" w:hAnsi="Verdana"/>
          <w:color w:val="000000"/>
          <w:sz w:val="23"/>
          <w:szCs w:val="23"/>
        </w:rPr>
        <w:t> </w:t>
      </w:r>
      <w:r>
        <w:rPr>
          <w:rStyle w:val="Strong"/>
          <w:rFonts w:ascii="Verdana" w:hAnsi="Verdana"/>
          <w:color w:val="000000"/>
          <w:sz w:val="23"/>
          <w:szCs w:val="23"/>
        </w:rPr>
        <w:t>&lt;input type="datetime"&gt;</w:t>
      </w:r>
      <w:r>
        <w:rPr>
          <w:rStyle w:val="apple-converted-space"/>
          <w:rFonts w:ascii="Verdana" w:hAnsi="Verdana"/>
          <w:color w:val="000000"/>
          <w:sz w:val="23"/>
          <w:szCs w:val="23"/>
        </w:rPr>
        <w:t> </w:t>
      </w:r>
      <w:r>
        <w:rPr>
          <w:rFonts w:ascii="Verdana" w:hAnsi="Verdana"/>
          <w:color w:val="000000"/>
          <w:sz w:val="23"/>
          <w:szCs w:val="23"/>
        </w:rPr>
        <w:t>allows the user to select a date and time (with time zone).</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78" name="Picture 7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Opera"/>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77" name="Picture 7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76" name="Picture 7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hrome"/>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75" name="Picture 7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74" name="Picture 7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Birthday (date and time):</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"datetime"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"bdaytime"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81" w:tgtFrame="_blank" w:history="1">
        <w:r w:rsidR="009E516D">
          <w:rPr>
            <w:rStyle w:val="Hyperlink"/>
            <w:rFonts w:ascii="Verdana" w:hAnsi="Verdana"/>
            <w:color w:val="FFFFFF"/>
            <w:sz w:val="23"/>
            <w:szCs w:val="23"/>
            <w:bdr w:val="none" w:sz="0" w:space="0" w:color="auto" w:frame="1"/>
            <w:shd w:val="clear" w:color="auto" w:fill="73AD21"/>
          </w:rPr>
          <w:t>Try it Yourself »</w:t>
        </w:r>
      </w:hyperlink>
    </w:p>
    <w:tbl>
      <w:tblPr>
        <w:tblW w:w="13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2840"/>
      </w:tblGrid>
      <w:tr w:rsidR="009E516D" w:rsidTr="009E516D">
        <w:tc>
          <w:tcPr>
            <w:tcW w:w="510" w:type="dxa"/>
            <w:tcBorders>
              <w:top w:val="nil"/>
              <w:left w:val="nil"/>
              <w:bottom w:val="nil"/>
              <w:right w:val="nil"/>
            </w:tcBorders>
            <w:tcMar>
              <w:top w:w="150" w:type="dxa"/>
              <w:left w:w="150" w:type="dxa"/>
              <w:bottom w:w="150" w:type="dxa"/>
              <w:right w:w="150" w:type="dxa"/>
            </w:tcMar>
            <w:vAlign w:val="center"/>
            <w:hideMark/>
          </w:tcPr>
          <w:p w:rsidR="009E516D" w:rsidRDefault="009E516D">
            <w:pPr>
              <w:spacing w:before="240" w:after="240"/>
              <w:jc w:val="center"/>
              <w:rPr>
                <w:b/>
                <w:bCs/>
                <w:sz w:val="24"/>
                <w:szCs w:val="24"/>
              </w:rPr>
            </w:pPr>
            <w:r>
              <w:rPr>
                <w:b/>
                <w:bCs/>
                <w:noProof/>
                <w:lang w:eastAsia="en-IN"/>
              </w:rPr>
              <w:drawing>
                <wp:inline distT="0" distB="0" distL="0" distR="0">
                  <wp:extent cx="302260" cy="302260"/>
                  <wp:effectExtent l="0" t="0" r="2540" b="254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tcBorders>
              <w:top w:val="nil"/>
              <w:left w:val="nil"/>
              <w:bottom w:val="nil"/>
              <w:right w:val="nil"/>
            </w:tcBorders>
            <w:vAlign w:val="center"/>
            <w:hideMark/>
          </w:tcPr>
          <w:p w:rsidR="009E516D" w:rsidRDefault="009E516D">
            <w:pPr>
              <w:spacing w:before="240" w:after="240"/>
              <w:rPr>
                <w:sz w:val="24"/>
                <w:szCs w:val="24"/>
              </w:rPr>
            </w:pPr>
            <w:r>
              <w:t>The input type datetime is removed from the HTML standard. Use datetime-local instead.</w:t>
            </w:r>
          </w:p>
        </w:tc>
      </w:tr>
    </w:tbl>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61"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datetime-local</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type="datetime-local"&gt;</w:t>
      </w:r>
      <w:r>
        <w:rPr>
          <w:rStyle w:val="apple-converted-space"/>
          <w:rFonts w:ascii="Verdana" w:hAnsi="Verdana"/>
          <w:color w:val="000000"/>
          <w:sz w:val="23"/>
          <w:szCs w:val="23"/>
        </w:rPr>
        <w:t> </w:t>
      </w:r>
      <w:r>
        <w:rPr>
          <w:rFonts w:ascii="Verdana" w:hAnsi="Verdana"/>
          <w:color w:val="000000"/>
          <w:sz w:val="23"/>
          <w:szCs w:val="23"/>
        </w:rPr>
        <w:t>allows the user to select a date and time (no time zone).</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72" name="Picture 7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71" name="Picture 7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70" name="Picture 7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69" name="Picture 6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68" name="Picture 6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Birthday (date and time):</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"datetime-local"</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"bdaytime"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82"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62"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email</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lastRenderedPageBreak/>
        <w:t>The</w:t>
      </w:r>
      <w:r>
        <w:rPr>
          <w:rStyle w:val="apple-converted-space"/>
          <w:rFonts w:ascii="Verdana" w:hAnsi="Verdana"/>
          <w:color w:val="000000"/>
          <w:sz w:val="23"/>
          <w:szCs w:val="23"/>
        </w:rPr>
        <w:t> </w:t>
      </w:r>
      <w:r>
        <w:rPr>
          <w:rStyle w:val="Strong"/>
          <w:rFonts w:ascii="Verdana" w:hAnsi="Verdana"/>
          <w:color w:val="000000"/>
          <w:sz w:val="23"/>
          <w:szCs w:val="23"/>
        </w:rPr>
        <w:t>&lt;input type="email"&gt;</w:t>
      </w:r>
      <w:r>
        <w:rPr>
          <w:rStyle w:val="apple-converted-space"/>
          <w:rFonts w:ascii="Verdana" w:hAnsi="Verdana"/>
          <w:color w:val="000000"/>
          <w:sz w:val="23"/>
          <w:szCs w:val="23"/>
        </w:rPr>
        <w:t> </w:t>
      </w:r>
      <w:r>
        <w:rPr>
          <w:rFonts w:ascii="Verdana" w:hAnsi="Verdana"/>
          <w:color w:val="000000"/>
          <w:sz w:val="23"/>
          <w:szCs w:val="23"/>
        </w:rPr>
        <w:t>is used for input fields that should contain an e-mail address.</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Some smartphones recognize the email type, and adds ".com" to the keyboard to match email input.</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67" name="Picture 6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66" name="Picture 6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65" name="Picture 6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64" name="Picture 6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63" name="Picture 6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E-mail:</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"email"</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"email"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83"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63"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search</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type="search"&gt;</w:t>
      </w:r>
      <w:r>
        <w:rPr>
          <w:rStyle w:val="apple-converted-space"/>
          <w:rFonts w:ascii="Verdana" w:hAnsi="Verdana"/>
          <w:color w:val="000000"/>
          <w:sz w:val="23"/>
          <w:szCs w:val="23"/>
        </w:rPr>
        <w:t> </w:t>
      </w:r>
      <w:r>
        <w:rPr>
          <w:rFonts w:ascii="Verdana" w:hAnsi="Verdana"/>
          <w:color w:val="000000"/>
          <w:sz w:val="23"/>
          <w:szCs w:val="23"/>
        </w:rPr>
        <w:t>is used for search fields (a search field behaves like a regular text field).</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62" name="Picture 6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Opera"/>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61" name="Picture 6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60" name="Picture 6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59" name="Picture 5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58" name="Picture 5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Search Google:</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"search"</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"googlesearch"</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84"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64"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tel</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type="tel"&gt;</w:t>
      </w:r>
      <w:r>
        <w:rPr>
          <w:rStyle w:val="apple-converted-space"/>
          <w:rFonts w:ascii="Verdana" w:hAnsi="Verdana"/>
          <w:color w:val="000000"/>
          <w:sz w:val="23"/>
          <w:szCs w:val="23"/>
        </w:rPr>
        <w:t> </w:t>
      </w:r>
      <w:r>
        <w:rPr>
          <w:rFonts w:ascii="Verdana" w:hAnsi="Verdana"/>
          <w:color w:val="000000"/>
          <w:sz w:val="23"/>
          <w:szCs w:val="23"/>
        </w:rPr>
        <w:t>is used for input fields that should contain a telephone number.</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lastRenderedPageBreak/>
        <w:t>The tel type is currently supported only in Safari 8.</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57" name="Picture 5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Opera"/>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56" name="Picture 5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55" name="Picture 5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hrome"/>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54" name="Picture 5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53" name="Picture 5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Telephone:</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"tel"</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"usrtel"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9E516D" w:rsidRDefault="00B76AAA" w:rsidP="009E516D">
      <w:pPr>
        <w:shd w:val="clear" w:color="auto" w:fill="F1F1F1"/>
        <w:spacing w:line="338" w:lineRule="atLeast"/>
        <w:rPr>
          <w:rFonts w:ascii="Verdana" w:hAnsi="Verdana" w:cs="Times New Roman"/>
          <w:color w:val="000000"/>
          <w:sz w:val="23"/>
          <w:szCs w:val="23"/>
        </w:rPr>
      </w:pPr>
      <w:hyperlink r:id="rId285" w:tgtFrame="_blank" w:history="1">
        <w:r w:rsidR="009E516D">
          <w:rPr>
            <w:rStyle w:val="Hyperlink"/>
            <w:rFonts w:ascii="Verdana" w:hAnsi="Verdana"/>
            <w:color w:val="FFFFFF"/>
            <w:sz w:val="23"/>
            <w:szCs w:val="23"/>
            <w:bdr w:val="none" w:sz="0" w:space="0" w:color="auto" w:frame="1"/>
            <w:shd w:val="clear" w:color="auto" w:fill="73AD21"/>
          </w:rPr>
          <w:t>Try it Yourself »</w:t>
        </w:r>
      </w:hyperlink>
    </w:p>
    <w:p w:rsidR="009E516D" w:rsidRDefault="00B76AAA" w:rsidP="009E516D">
      <w:pPr>
        <w:spacing w:before="300" w:after="300" w:line="338" w:lineRule="atLeast"/>
        <w:rPr>
          <w:rFonts w:ascii="Verdana" w:hAnsi="Verdana"/>
          <w:color w:val="000000"/>
          <w:sz w:val="23"/>
          <w:szCs w:val="23"/>
        </w:rPr>
      </w:pPr>
      <w:r>
        <w:rPr>
          <w:rFonts w:ascii="Verdana" w:hAnsi="Verdana"/>
          <w:color w:val="000000"/>
          <w:sz w:val="23"/>
          <w:szCs w:val="23"/>
        </w:rPr>
        <w:pict>
          <v:rect id="_x0000_i1165" style="width:0;height:0" o:hralign="center" o:hrstd="t" o:hr="t" fillcolor="#a0a0a0" stroked="f"/>
        </w:pict>
      </w:r>
    </w:p>
    <w:p w:rsidR="009E516D" w:rsidRDefault="009E516D" w:rsidP="009E516D">
      <w:pPr>
        <w:pStyle w:val="Heading2"/>
        <w:spacing w:before="150" w:beforeAutospacing="0" w:after="150" w:afterAutospacing="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Input Type: url</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type="url"&gt;</w:t>
      </w:r>
      <w:r>
        <w:rPr>
          <w:rStyle w:val="apple-converted-space"/>
          <w:rFonts w:ascii="Verdana" w:hAnsi="Verdana"/>
          <w:color w:val="000000"/>
          <w:sz w:val="23"/>
          <w:szCs w:val="23"/>
        </w:rPr>
        <w:t> </w:t>
      </w:r>
      <w:r>
        <w:rPr>
          <w:rFonts w:ascii="Verdana" w:hAnsi="Verdana"/>
          <w:color w:val="000000"/>
          <w:sz w:val="23"/>
          <w:szCs w:val="23"/>
        </w:rPr>
        <w:t>is used for input fields that should contain a URL address.</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Depending on browser support, the url field can be automatically validated when submitted.</w:t>
      </w:r>
    </w:p>
    <w:p w:rsidR="009E516D" w:rsidRDefault="009E516D" w:rsidP="009E516D">
      <w:pPr>
        <w:pStyle w:val="NormalWeb"/>
        <w:spacing w:line="338" w:lineRule="atLeast"/>
        <w:rPr>
          <w:rFonts w:ascii="Verdana" w:hAnsi="Verdana"/>
          <w:color w:val="000000"/>
          <w:sz w:val="23"/>
          <w:szCs w:val="23"/>
        </w:rPr>
      </w:pPr>
      <w:r>
        <w:rPr>
          <w:rFonts w:ascii="Verdana" w:hAnsi="Verdana"/>
          <w:color w:val="000000"/>
          <w:sz w:val="23"/>
          <w:szCs w:val="23"/>
        </w:rPr>
        <w:t>Some smartphones recognize the url type, and adds ".com" to the keyboard to match url input.</w:t>
      </w:r>
    </w:p>
    <w:p w:rsidR="009E516D" w:rsidRDefault="009E516D" w:rsidP="009E516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52" name="Picture 5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51" name="Picture 5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50" name="Picture 5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49" name="Picture 4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48" name="Picture 4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E516D" w:rsidRDefault="009E516D" w:rsidP="009E516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E516D" w:rsidRDefault="009E516D" w:rsidP="009E516D">
      <w:pPr>
        <w:shd w:val="clear" w:color="auto" w:fill="FFFFFF"/>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t>  Add your homepage:</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"url"</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"homepage"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value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eastAsiaTheme="majorEastAsia" w:hAnsi="Verdana"/>
          <w:color w:val="000000"/>
          <w:sz w:val="23"/>
          <w:szCs w:val="23"/>
        </w:rPr>
        <w:t>value</w:t>
      </w:r>
      <w:r>
        <w:rPr>
          <w:rStyle w:val="apple-converted-space"/>
          <w:rFonts w:ascii="Verdana" w:eastAsiaTheme="majorEastAsia" w:hAnsi="Verdana"/>
          <w:color w:val="000000"/>
          <w:sz w:val="23"/>
          <w:szCs w:val="23"/>
        </w:rPr>
        <w:t> </w:t>
      </w:r>
      <w:r>
        <w:rPr>
          <w:rFonts w:ascii="Verdana" w:hAnsi="Verdana"/>
          <w:color w:val="000000"/>
          <w:sz w:val="23"/>
          <w:szCs w:val="23"/>
        </w:rPr>
        <w:t>attribute specifies the initial value for an input field:</w:t>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rPr>
        <w:br/>
        <w:t>First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"John"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lastRenderedPageBreak/>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Last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"lastname"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86"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66"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readonly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eastAsiaTheme="majorEastAsia" w:hAnsi="Verdana"/>
          <w:color w:val="000000"/>
          <w:sz w:val="23"/>
          <w:szCs w:val="23"/>
        </w:rPr>
        <w:t>readonly</w:t>
      </w:r>
      <w:r>
        <w:rPr>
          <w:rStyle w:val="apple-converted-space"/>
          <w:rFonts w:ascii="Verdana" w:eastAsiaTheme="majorEastAsia" w:hAnsi="Verdana"/>
          <w:color w:val="000000"/>
          <w:sz w:val="23"/>
          <w:szCs w:val="23"/>
        </w:rPr>
        <w:t> </w:t>
      </w:r>
      <w:r>
        <w:rPr>
          <w:rFonts w:ascii="Verdana" w:hAnsi="Verdana"/>
          <w:color w:val="000000"/>
          <w:sz w:val="23"/>
          <w:szCs w:val="23"/>
        </w:rPr>
        <w:t>attribute specifies that the input field is read only (cannot be changed):</w:t>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rPr>
        <w:br/>
        <w:t>First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"John"</w:t>
      </w:r>
      <w:r>
        <w:rPr>
          <w:rStyle w:val="apple-converted-space"/>
          <w:rFonts w:ascii="Consolas" w:hAnsi="Consolas" w:cs="Consolas"/>
          <w:color w:val="000000"/>
        </w:rPr>
        <w:t> </w:t>
      </w:r>
      <w:r>
        <w:rPr>
          <w:rStyle w:val="highatt"/>
          <w:rFonts w:ascii="Consolas" w:hAnsi="Consolas" w:cs="Consolas"/>
          <w:color w:val="FF0000"/>
        </w:rPr>
        <w:t>readonly</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Last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"lastname"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87"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readonly attribute does not need a value. It is the same as writing readonly="readonly".</w:t>
      </w:r>
    </w:p>
    <w:p w:rsidR="007948DD" w:rsidRDefault="00B76AAA" w:rsidP="007948DD">
      <w:pPr>
        <w:spacing w:before="300" w:after="300"/>
        <w:rPr>
          <w:rFonts w:ascii="Times New Roman" w:hAnsi="Times New Roman"/>
          <w:sz w:val="24"/>
          <w:szCs w:val="24"/>
        </w:rPr>
      </w:pPr>
      <w:r>
        <w:pict>
          <v:rect id="_x0000_i1167"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disabled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eastAsiaTheme="majorEastAsia" w:hAnsi="Verdana"/>
          <w:color w:val="000000"/>
          <w:sz w:val="23"/>
          <w:szCs w:val="23"/>
        </w:rPr>
        <w:t>disabled</w:t>
      </w:r>
      <w:r>
        <w:rPr>
          <w:rStyle w:val="apple-converted-space"/>
          <w:rFonts w:ascii="Verdana" w:eastAsiaTheme="majorEastAsia" w:hAnsi="Verdana"/>
          <w:color w:val="000000"/>
          <w:sz w:val="23"/>
          <w:szCs w:val="23"/>
        </w:rPr>
        <w:t> </w:t>
      </w:r>
      <w:r>
        <w:rPr>
          <w:rFonts w:ascii="Verdana" w:hAnsi="Verdana"/>
          <w:color w:val="000000"/>
          <w:sz w:val="23"/>
          <w:szCs w:val="23"/>
        </w:rPr>
        <w:t>attribute specifies that the input field is disabled.</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disabled element is un-usable and un-clickable.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Disabled elements will not be submitted.</w:t>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rPr>
        <w:br/>
        <w:t>First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"John"</w:t>
      </w:r>
      <w:r>
        <w:rPr>
          <w:rStyle w:val="apple-converted-space"/>
          <w:rFonts w:ascii="Consolas" w:hAnsi="Consolas" w:cs="Consolas"/>
          <w:color w:val="000000"/>
        </w:rPr>
        <w:t> </w:t>
      </w:r>
      <w:r>
        <w:rPr>
          <w:rStyle w:val="highatt"/>
          <w:rFonts w:ascii="Consolas" w:hAnsi="Consolas" w:cs="Consolas"/>
          <w:color w:val="FF0000"/>
        </w:rPr>
        <w:t>disabled</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lastRenderedPageBreak/>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Last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"lastname"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88"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disabled attribute does not need a value. It is the same as writing disabled="disabled".</w:t>
      </w:r>
    </w:p>
    <w:p w:rsidR="007948DD" w:rsidRDefault="00B76AAA" w:rsidP="007948DD">
      <w:pPr>
        <w:spacing w:before="300" w:after="300"/>
        <w:rPr>
          <w:rFonts w:ascii="Times New Roman" w:hAnsi="Times New Roman"/>
          <w:sz w:val="24"/>
          <w:szCs w:val="24"/>
        </w:rPr>
      </w:pPr>
      <w:r>
        <w:pict>
          <v:rect id="_x0000_i1168"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size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eastAsiaTheme="majorEastAsia" w:hAnsi="Verdana"/>
          <w:color w:val="000000"/>
          <w:sz w:val="23"/>
          <w:szCs w:val="23"/>
        </w:rPr>
        <w:t>size</w:t>
      </w:r>
      <w:r>
        <w:rPr>
          <w:rStyle w:val="apple-converted-space"/>
          <w:rFonts w:ascii="Verdana" w:eastAsiaTheme="majorEastAsia" w:hAnsi="Verdana"/>
          <w:color w:val="000000"/>
          <w:sz w:val="23"/>
          <w:szCs w:val="23"/>
        </w:rPr>
        <w:t> </w:t>
      </w:r>
      <w:r>
        <w:rPr>
          <w:rFonts w:ascii="Verdana" w:hAnsi="Verdana"/>
          <w:color w:val="000000"/>
          <w:sz w:val="23"/>
          <w:szCs w:val="23"/>
        </w:rPr>
        <w:t>attribute specifies the size (in characters) for the input field:</w:t>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rPr>
        <w:br/>
        <w:t>First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"John"</w:t>
      </w:r>
      <w:r>
        <w:rPr>
          <w:rStyle w:val="apple-converted-space"/>
          <w:rFonts w:ascii="Consolas" w:hAnsi="Consolas" w:cs="Consolas"/>
          <w:color w:val="000000"/>
        </w:rPr>
        <w:t> </w:t>
      </w:r>
      <w:r>
        <w:rPr>
          <w:rStyle w:val="highatt"/>
          <w:rFonts w:ascii="Consolas" w:hAnsi="Consolas" w:cs="Consolas"/>
          <w:color w:val="FF0000"/>
        </w:rPr>
        <w:t>size=</w:t>
      </w:r>
      <w:r>
        <w:rPr>
          <w:rStyle w:val="highval"/>
          <w:rFonts w:ascii="Consolas" w:hAnsi="Consolas" w:cs="Consolas"/>
          <w:color w:val="0000CD"/>
        </w:rPr>
        <w:t>"40"</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Last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"lastname"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89"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69"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maxlength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eastAsiaTheme="majorEastAsia" w:hAnsi="Verdana"/>
          <w:color w:val="000000"/>
          <w:sz w:val="23"/>
          <w:szCs w:val="23"/>
        </w:rPr>
        <w:t> </w:t>
      </w:r>
      <w:r>
        <w:rPr>
          <w:rStyle w:val="Strong"/>
          <w:rFonts w:ascii="Verdana" w:eastAsiaTheme="majorEastAsia" w:hAnsi="Verdana"/>
          <w:color w:val="000000"/>
          <w:sz w:val="23"/>
          <w:szCs w:val="23"/>
        </w:rPr>
        <w:t>maxlength</w:t>
      </w:r>
      <w:r>
        <w:rPr>
          <w:rStyle w:val="apple-converted-space"/>
          <w:rFonts w:ascii="Verdana" w:eastAsiaTheme="majorEastAsia" w:hAnsi="Verdana"/>
          <w:color w:val="000000"/>
          <w:sz w:val="23"/>
          <w:szCs w:val="23"/>
        </w:rPr>
        <w:t> </w:t>
      </w:r>
      <w:r>
        <w:rPr>
          <w:rFonts w:ascii="Verdana" w:hAnsi="Verdana"/>
          <w:color w:val="000000"/>
          <w:sz w:val="23"/>
          <w:szCs w:val="23"/>
        </w:rPr>
        <w:t>attribute specifies the maximum allowed length for the input field:</w:t>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rPr>
        <w:br/>
        <w:t>First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color w:val="000000"/>
        </w:rPr>
        <w:t> </w:t>
      </w:r>
      <w:r>
        <w:rPr>
          <w:rStyle w:val="highatt"/>
          <w:rFonts w:ascii="Consolas" w:hAnsi="Consolas" w:cs="Consolas"/>
          <w:color w:val="FF0000"/>
        </w:rPr>
        <w:t>maxlength=</w:t>
      </w:r>
      <w:r>
        <w:rPr>
          <w:rStyle w:val="highval"/>
          <w:rFonts w:ascii="Consolas" w:hAnsi="Consolas" w:cs="Consolas"/>
          <w:color w:val="0000CD"/>
        </w:rPr>
        <w:t>"10"</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Last name:</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"lastname"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0"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a maxlength attribute, the input control will not accept more than the allowed number of characters.</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attribute does not provide any feedback. If you want to alert the user, you must write JavaScript code.</w:t>
      </w:r>
    </w:p>
    <w:tbl>
      <w:tblPr>
        <w:tblW w:w="136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12840"/>
      </w:tblGrid>
      <w:tr w:rsidR="007948DD" w:rsidTr="007948DD">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7948DD" w:rsidRDefault="007948DD">
            <w:pPr>
              <w:spacing w:before="240" w:after="240" w:line="338" w:lineRule="atLeast"/>
              <w:jc w:val="center"/>
              <w:rPr>
                <w:rFonts w:ascii="Verdana" w:hAnsi="Verdana"/>
                <w:b/>
                <w:bCs/>
                <w:color w:val="000000"/>
                <w:sz w:val="23"/>
                <w:szCs w:val="23"/>
              </w:rPr>
            </w:pPr>
            <w:r>
              <w:rPr>
                <w:rFonts w:ascii="Verdana" w:hAnsi="Verdana"/>
                <w:b/>
                <w:bCs/>
                <w:noProof/>
                <w:color w:val="000000"/>
                <w:sz w:val="23"/>
                <w:szCs w:val="23"/>
                <w:lang w:eastAsia="en-IN"/>
              </w:rPr>
              <w:drawing>
                <wp:inline distT="0" distB="0" distL="0" distR="0">
                  <wp:extent cx="302260" cy="302260"/>
                  <wp:effectExtent l="0" t="0" r="2540" b="2540"/>
                  <wp:docPr id="212" name="Picture 2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7948DD" w:rsidRDefault="007948DD">
            <w:pPr>
              <w:spacing w:before="240" w:after="240" w:line="338" w:lineRule="atLeast"/>
              <w:rPr>
                <w:rFonts w:ascii="Verdana" w:hAnsi="Verdana"/>
                <w:color w:val="000000"/>
                <w:sz w:val="23"/>
                <w:szCs w:val="23"/>
              </w:rPr>
            </w:pPr>
            <w:r>
              <w:rPr>
                <w:rFonts w:ascii="Verdana" w:hAnsi="Verdana"/>
                <w:color w:val="000000"/>
                <w:sz w:val="23"/>
                <w:szCs w:val="23"/>
              </w:rPr>
              <w:t>Input restrictions are not foolproof. JavaScript provides many ways to add illegal input.</w:t>
            </w:r>
            <w:r>
              <w:rPr>
                <w:rFonts w:ascii="Verdana" w:hAnsi="Verdana"/>
                <w:color w:val="000000"/>
                <w:sz w:val="23"/>
                <w:szCs w:val="23"/>
              </w:rPr>
              <w:br/>
              <w:t>To safely restrict input, restrictions must be checked by the receiver (the server) as well.</w:t>
            </w:r>
          </w:p>
        </w:tc>
      </w:tr>
    </w:tbl>
    <w:p w:rsidR="007948DD" w:rsidRDefault="00B76AAA" w:rsidP="007948DD">
      <w:pPr>
        <w:spacing w:before="300" w:after="300"/>
        <w:rPr>
          <w:rFonts w:ascii="Times New Roman" w:hAnsi="Times New Roman"/>
          <w:sz w:val="24"/>
          <w:szCs w:val="24"/>
        </w:rPr>
      </w:pPr>
      <w:r>
        <w:pict>
          <v:rect id="_x0000_i1170"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HTML5 Attributes</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HTML5 added the following attributes for &lt;input&gt;:</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autocomplete</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autofocus</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form</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formaction</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formenctype</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formmethod</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formnovalidate</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formtarget</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height and width</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list</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min and max</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multiple</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pattern (regexp)</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placeholder</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required</w:t>
      </w:r>
    </w:p>
    <w:p w:rsidR="007948DD" w:rsidRDefault="007948DD" w:rsidP="007948DD">
      <w:pPr>
        <w:numPr>
          <w:ilvl w:val="0"/>
          <w:numId w:val="3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step</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and the following attributes for &lt;form&gt;:</w:t>
      </w:r>
    </w:p>
    <w:p w:rsidR="007948DD" w:rsidRDefault="007948DD" w:rsidP="007948DD">
      <w:pPr>
        <w:numPr>
          <w:ilvl w:val="0"/>
          <w:numId w:val="3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autocomplete</w:t>
      </w:r>
    </w:p>
    <w:p w:rsidR="007948DD" w:rsidRDefault="007948DD" w:rsidP="007948DD">
      <w:pPr>
        <w:numPr>
          <w:ilvl w:val="0"/>
          <w:numId w:val="3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novalidate</w:t>
      </w:r>
    </w:p>
    <w:p w:rsidR="007948DD" w:rsidRDefault="00B76AAA" w:rsidP="007948DD">
      <w:pPr>
        <w:spacing w:before="300" w:after="300" w:line="240" w:lineRule="auto"/>
        <w:rPr>
          <w:rFonts w:ascii="Times New Roman" w:hAnsi="Times New Roman"/>
          <w:sz w:val="24"/>
          <w:szCs w:val="24"/>
        </w:rPr>
      </w:pPr>
      <w:r>
        <w:pict>
          <v:rect id="_x0000_i1171"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autocomplete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autocomplete attribute specifies whether a form or input field should have autocomplete on or off.</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autocomplete is on, the browser automatically complete values based on values that the user has entered before.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eastAsiaTheme="majorEastAsia" w:hAnsi="Verdana"/>
          <w:color w:val="000000"/>
          <w:sz w:val="23"/>
          <w:szCs w:val="23"/>
        </w:rPr>
        <w:t> </w:t>
      </w:r>
      <w:r>
        <w:rPr>
          <w:rFonts w:ascii="Verdana" w:hAnsi="Verdana"/>
          <w:color w:val="000000"/>
          <w:sz w:val="23"/>
          <w:szCs w:val="23"/>
        </w:rPr>
        <w:t>It is possible to have autocomplete "on" for the form, and "off" for specific input fields, or vice versa.</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autocomplete attribute works with &lt;form&gt; and the following &lt;input&gt; types: text, search, url, tel, email, password, datepickers, range, and color.</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211" name="Picture 21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Opera"/>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10" name="Picture 21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09" name="Picture 20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08" name="Picture 20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07" name="Picture 20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An HTML form with autocomplete on (and off for one input field):</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apple-converted-space"/>
          <w:rFonts w:ascii="Consolas" w:hAnsi="Consolas" w:cs="Consolas"/>
          <w:color w:val="000000"/>
        </w:rPr>
        <w:t> </w:t>
      </w:r>
      <w:r>
        <w:rPr>
          <w:rStyle w:val="highatt"/>
          <w:rFonts w:ascii="Consolas" w:hAnsi="Consolas" w:cs="Consolas"/>
          <w:color w:val="FF0000"/>
        </w:rPr>
        <w:t>autocomplete=</w:t>
      </w:r>
      <w:r>
        <w:rPr>
          <w:rStyle w:val="highval"/>
          <w:rFonts w:ascii="Consolas" w:hAnsi="Consolas" w:cs="Consolas"/>
          <w:color w:val="0000CD"/>
        </w:rPr>
        <w:t>"on"</w:t>
      </w:r>
      <w:r>
        <w:rPr>
          <w:rStyle w:val="highgt"/>
          <w:rFonts w:ascii="Consolas" w:hAnsi="Consolas" w:cs="Consolas"/>
          <w:color w:val="0000FF"/>
        </w:rPr>
        <w:t>&gt;</w:t>
      </w:r>
      <w:r>
        <w:rPr>
          <w:rFonts w:ascii="Consolas" w:hAnsi="Consolas" w:cs="Consolas"/>
          <w:color w:val="000000"/>
        </w:rPr>
        <w:br/>
        <w:t>  First name:</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Last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E-mail:</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"email"</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"email"</w:t>
      </w:r>
      <w:r>
        <w:rPr>
          <w:rStyle w:val="apple-converted-space"/>
          <w:rFonts w:ascii="Consolas" w:hAnsi="Consolas" w:cs="Consolas"/>
          <w:color w:val="000000"/>
        </w:rPr>
        <w:t> </w:t>
      </w:r>
      <w:r>
        <w:rPr>
          <w:rStyle w:val="highatt"/>
          <w:rFonts w:ascii="Consolas" w:hAnsi="Consolas" w:cs="Consolas"/>
          <w:color w:val="FF0000"/>
        </w:rPr>
        <w:t>autocomplete=</w:t>
      </w:r>
      <w:r>
        <w:rPr>
          <w:rStyle w:val="highval"/>
          <w:rFonts w:ascii="Consolas" w:hAnsi="Consolas" w:cs="Consolas"/>
          <w:color w:val="0000CD"/>
        </w:rPr>
        <w:t>"off"</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1"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7948DD" w:rsidP="007948DD">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Tip:</w:t>
      </w:r>
      <w:r>
        <w:rPr>
          <w:rStyle w:val="apple-converted-space"/>
          <w:rFonts w:ascii="Verdana" w:eastAsiaTheme="majorEastAsia" w:hAnsi="Verdana"/>
          <w:color w:val="000000"/>
          <w:sz w:val="23"/>
          <w:szCs w:val="23"/>
        </w:rPr>
        <w:t> </w:t>
      </w:r>
      <w:r>
        <w:rPr>
          <w:rFonts w:ascii="Verdana" w:hAnsi="Verdana"/>
          <w:color w:val="000000"/>
          <w:sz w:val="23"/>
          <w:szCs w:val="23"/>
        </w:rPr>
        <w:t>In some browsers you may need to activate the autocomplete function for this to work.</w:t>
      </w:r>
    </w:p>
    <w:p w:rsidR="007948DD" w:rsidRDefault="00B76AAA" w:rsidP="007948DD">
      <w:pPr>
        <w:spacing w:before="300" w:after="300"/>
        <w:rPr>
          <w:rFonts w:ascii="Times New Roman" w:hAnsi="Times New Roman"/>
          <w:sz w:val="24"/>
          <w:szCs w:val="24"/>
        </w:rPr>
      </w:pPr>
      <w:r>
        <w:pict>
          <v:rect id="_x0000_i1172"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novalidate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novalidate attribute is a &lt;form&gt;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present, novalidate specifies that form data should not be validated when submitted.</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206" name="Picture 20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05" name="Picture 20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04" name="Picture 20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03" name="Picture 20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02" name="Picture 20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Indicates that the form is not to be validated on submit:</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apple-converted-space"/>
          <w:rFonts w:ascii="Consolas" w:hAnsi="Consolas" w:cs="Consolas"/>
          <w:color w:val="000000"/>
        </w:rPr>
        <w:t> </w:t>
      </w:r>
      <w:r>
        <w:rPr>
          <w:rStyle w:val="highatt"/>
          <w:rFonts w:ascii="Consolas" w:hAnsi="Consolas" w:cs="Consolas"/>
          <w:color w:val="FF0000"/>
        </w:rPr>
        <w:t>novalidate</w:t>
      </w:r>
      <w:r>
        <w:rPr>
          <w:rStyle w:val="highgt"/>
          <w:rFonts w:ascii="Consolas" w:hAnsi="Consolas" w:cs="Consolas"/>
          <w:color w:val="0000FF"/>
        </w:rPr>
        <w:t>&gt;</w:t>
      </w:r>
      <w:r>
        <w:rPr>
          <w:rFonts w:ascii="Consolas" w:hAnsi="Consolas" w:cs="Consolas"/>
          <w:color w:val="000000"/>
        </w:rPr>
        <w:br/>
        <w:t>  E-mail:</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"email"</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"user_email"</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2"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73"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autofocus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autofocus attribute is a boolean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present, it specifies that an &lt;input&gt; element should automatically get focus when the page loads.</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201" name="Picture 20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200" name="Picture 20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99" name="Picture 19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98" name="Picture 19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97" name="Picture 19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Let the "First name" input field automatically get focus when the page loads:</w:t>
      </w:r>
    </w:p>
    <w:p w:rsidR="007948DD" w:rsidRDefault="007948DD" w:rsidP="007948DD">
      <w:pPr>
        <w:shd w:val="clear" w:color="auto" w:fill="FFFFFF"/>
        <w:rPr>
          <w:rFonts w:ascii="Consolas" w:hAnsi="Consolas" w:cs="Consolas"/>
          <w:color w:val="000000"/>
          <w:sz w:val="24"/>
          <w:szCs w:val="24"/>
        </w:rPr>
      </w:pPr>
      <w:r>
        <w:rPr>
          <w:rFonts w:ascii="Consolas" w:hAnsi="Consolas" w:cs="Consolas"/>
          <w:color w:val="000000"/>
        </w:rPr>
        <w:t>First name:</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"fname"</w:t>
      </w:r>
      <w:r>
        <w:rPr>
          <w:rStyle w:val="apple-converted-space"/>
          <w:rFonts w:ascii="Consolas" w:hAnsi="Consolas" w:cs="Consolas"/>
          <w:color w:val="000000"/>
        </w:rPr>
        <w:t> </w:t>
      </w:r>
      <w:r>
        <w:rPr>
          <w:rStyle w:val="highatt"/>
          <w:rFonts w:ascii="Consolas" w:hAnsi="Consolas" w:cs="Consolas"/>
          <w:color w:val="FF0000"/>
        </w:rPr>
        <w:t>autofocus</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3"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74"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form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 attribute specifies one or more forms an &lt;input&gt; element belongs to.</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eastAsiaTheme="majorEastAsia" w:hAnsi="Verdana"/>
          <w:color w:val="000000"/>
          <w:sz w:val="23"/>
          <w:szCs w:val="23"/>
        </w:rPr>
        <w:t> </w:t>
      </w:r>
      <w:r>
        <w:rPr>
          <w:rFonts w:ascii="Verdana" w:hAnsi="Verdana"/>
          <w:color w:val="000000"/>
          <w:sz w:val="23"/>
          <w:szCs w:val="23"/>
        </w:rPr>
        <w:t>To refer to more than one form, use a space-separated list of form ids.</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96" name="Picture 19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95" name="Picture 19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94" name="Picture 19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93" name="Picture 19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92" name="Picture 19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Internet Explor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An input field located outside the HTML form (but still a part of the form):</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apple-converted-space"/>
          <w:rFonts w:ascii="Consolas" w:hAnsi="Consolas" w:cs="Consolas"/>
          <w:color w:val="000000"/>
        </w:rPr>
        <w:t> </w:t>
      </w:r>
      <w:r>
        <w:rPr>
          <w:rStyle w:val="highatt"/>
          <w:rFonts w:ascii="Consolas" w:hAnsi="Consolas" w:cs="Consolas"/>
          <w:color w:val="FF0000"/>
        </w:rPr>
        <w:t>id=</w:t>
      </w:r>
      <w:r>
        <w:rPr>
          <w:rStyle w:val="highval"/>
          <w:rFonts w:ascii="Consolas" w:hAnsi="Consolas" w:cs="Consolas"/>
          <w:color w:val="0000CD"/>
        </w:rPr>
        <w:t>"form1"</w:t>
      </w:r>
      <w:r>
        <w:rPr>
          <w:rStyle w:val="highgt"/>
          <w:rFonts w:ascii="Consolas" w:hAnsi="Consolas" w:cs="Consolas"/>
          <w:color w:val="0000FF"/>
        </w:rPr>
        <w:t>&gt;</w:t>
      </w:r>
      <w:r>
        <w:rPr>
          <w:rFonts w:ascii="Consolas" w:hAnsi="Consolas" w:cs="Consolas"/>
          <w:color w:val="000000"/>
        </w:rPr>
        <w:br/>
        <w:t>  First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t>Last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"lname"</w:t>
      </w:r>
      <w:r>
        <w:rPr>
          <w:rStyle w:val="apple-converted-space"/>
          <w:rFonts w:ascii="Consolas" w:hAnsi="Consolas" w:cs="Consolas"/>
          <w:color w:val="000000"/>
        </w:rPr>
        <w:t> </w:t>
      </w:r>
      <w:r>
        <w:rPr>
          <w:rStyle w:val="highatt"/>
          <w:rFonts w:ascii="Consolas" w:hAnsi="Consolas" w:cs="Consolas"/>
          <w:color w:val="FF0000"/>
        </w:rPr>
        <w:t>form=</w:t>
      </w:r>
      <w:r>
        <w:rPr>
          <w:rStyle w:val="highval"/>
          <w:rFonts w:ascii="Consolas" w:hAnsi="Consolas" w:cs="Consolas"/>
          <w:color w:val="0000CD"/>
        </w:rPr>
        <w:t>"form1"</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4"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75"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formaction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formaction attribute specifies the URL of a file that will process the input control when the form is submitted.</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formaction attribute overrides the action attribute of the &lt;form&gt; element.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formaction attribute is used with type="submit" and type="image".</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91" name="Picture 19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90" name="Picture 19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89" name="Picture 18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88" name="Picture 18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87" name="Picture 18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An HTML form with two submit buttons, with different actions:</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color w:val="000000"/>
        </w:rPr>
        <w:br/>
        <w:t>  First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Last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"Submit"</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formaction=</w:t>
      </w:r>
      <w:r>
        <w:rPr>
          <w:rStyle w:val="highval"/>
          <w:rFonts w:ascii="Consolas" w:hAnsi="Consolas" w:cs="Consolas"/>
          <w:color w:val="0000CD"/>
        </w:rPr>
        <w:t>"demo_admin.asp"</w:t>
      </w:r>
      <w:r>
        <w:rPr>
          <w:rFonts w:ascii="Consolas" w:hAnsi="Consolas" w:cs="Consolas"/>
          <w:color w:val="FF0000"/>
        </w:rPr>
        <w:br/>
      </w:r>
      <w:r>
        <w:rPr>
          <w:rStyle w:val="highatt"/>
          <w:rFonts w:ascii="Consolas" w:hAnsi="Consolas" w:cs="Consolas"/>
          <w:color w:val="FF0000"/>
        </w:rPr>
        <w:t>  value=</w:t>
      </w:r>
      <w:r>
        <w:rPr>
          <w:rStyle w:val="highval"/>
          <w:rFonts w:ascii="Consolas" w:hAnsi="Consolas" w:cs="Consolas"/>
          <w:color w:val="0000CD"/>
        </w:rPr>
        <w:t>"Submit as admin"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5"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76"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formenctype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formenctype attribute specifies how the form-data should be encoded when submitting it to the server (only for forms with method="post").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formenctype attribute overrides the enctype attribute of the &lt;form&gt; element.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formenctype attribute is used with type="submit" and type="image".</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86" name="Picture 18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85" name="Picture 18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84" name="Picture 18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83" name="Picture 18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82" name="Picture 18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Send form-data that is default encoded (the first submit button), and encoded as "multipart/form-data" (the second submit button):</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"demo_post_enctype.asp"</w:t>
      </w:r>
      <w:r>
        <w:rPr>
          <w:rStyle w:val="apple-converted-space"/>
          <w:rFonts w:ascii="Consolas" w:hAnsi="Consolas" w:cs="Consolas"/>
          <w:color w:val="000000"/>
        </w:rPr>
        <w:t> </w:t>
      </w:r>
      <w:r>
        <w:rPr>
          <w:rStyle w:val="highatt"/>
          <w:rFonts w:ascii="Consolas" w:hAnsi="Consolas" w:cs="Consolas"/>
          <w:color w:val="FF0000"/>
        </w:rPr>
        <w:t>method=</w:t>
      </w:r>
      <w:r>
        <w:rPr>
          <w:rStyle w:val="highval"/>
          <w:rFonts w:ascii="Consolas" w:hAnsi="Consolas" w:cs="Consolas"/>
          <w:color w:val="0000CD"/>
        </w:rPr>
        <w:t>"post"</w:t>
      </w:r>
      <w:r>
        <w:rPr>
          <w:rStyle w:val="highgt"/>
          <w:rFonts w:ascii="Consolas" w:hAnsi="Consolas" w:cs="Consolas"/>
          <w:color w:val="0000FF"/>
        </w:rPr>
        <w:t>&gt;</w:t>
      </w:r>
      <w:r>
        <w:rPr>
          <w:rFonts w:ascii="Consolas" w:hAnsi="Consolas" w:cs="Consolas"/>
          <w:color w:val="000000"/>
        </w:rPr>
        <w:br/>
        <w:t>  First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formenctype=</w:t>
      </w:r>
      <w:r>
        <w:rPr>
          <w:rStyle w:val="highval"/>
          <w:rFonts w:ascii="Consolas" w:hAnsi="Consolas" w:cs="Consolas"/>
          <w:color w:val="0000CD"/>
        </w:rPr>
        <w:t>"multipart/form-data"</w:t>
      </w:r>
      <w:r>
        <w:rPr>
          <w:rFonts w:ascii="Consolas" w:hAnsi="Consolas" w:cs="Consolas"/>
          <w:color w:val="FF0000"/>
        </w:rPr>
        <w:br/>
      </w:r>
      <w:r>
        <w:rPr>
          <w:rStyle w:val="highatt"/>
          <w:rFonts w:ascii="Consolas" w:hAnsi="Consolas" w:cs="Consolas"/>
          <w:color w:val="FF0000"/>
        </w:rPr>
        <w:t>  value=</w:t>
      </w:r>
      <w:r>
        <w:rPr>
          <w:rStyle w:val="highval"/>
          <w:rFonts w:ascii="Consolas" w:hAnsi="Consolas" w:cs="Consolas"/>
          <w:color w:val="0000CD"/>
        </w:rPr>
        <w:t>"Submit as Multipart/form-data"</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6"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77"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formmethod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formmethod attribute defines the HTTP method for sending form-data to the action URL.</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formmethod attribute overrides the method attribute of the &lt;form&gt; element.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formmethod attribute can be used with type="submit" and type="image".</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81" name="Picture 18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80" name="Picture 18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79" name="Picture 17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78" name="Picture 17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77" name="Picture 17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The second submit button overrides the HTTP method of the form:</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apple-converted-space"/>
          <w:rFonts w:ascii="Consolas" w:hAnsi="Consolas" w:cs="Consolas"/>
          <w:color w:val="000000"/>
        </w:rPr>
        <w:t> </w:t>
      </w:r>
      <w:r>
        <w:rPr>
          <w:rStyle w:val="highatt"/>
          <w:rFonts w:ascii="Consolas" w:hAnsi="Consolas" w:cs="Consolas"/>
          <w:color w:val="FF0000"/>
        </w:rPr>
        <w:t>method=</w:t>
      </w:r>
      <w:r>
        <w:rPr>
          <w:rStyle w:val="highval"/>
          <w:rFonts w:ascii="Consolas" w:hAnsi="Consolas" w:cs="Consolas"/>
          <w:color w:val="0000CD"/>
        </w:rPr>
        <w:t>"get"</w:t>
      </w:r>
      <w:r>
        <w:rPr>
          <w:rStyle w:val="highgt"/>
          <w:rFonts w:ascii="Consolas" w:hAnsi="Consolas" w:cs="Consolas"/>
          <w:color w:val="0000FF"/>
        </w:rPr>
        <w:t>&gt;</w:t>
      </w:r>
      <w:r>
        <w:rPr>
          <w:rFonts w:ascii="Consolas" w:hAnsi="Consolas" w:cs="Consolas"/>
          <w:color w:val="000000"/>
        </w:rPr>
        <w:br/>
        <w:t>  First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Last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"Submit"</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formmethod=</w:t>
      </w:r>
      <w:r>
        <w:rPr>
          <w:rStyle w:val="highval"/>
          <w:rFonts w:ascii="Consolas" w:hAnsi="Consolas" w:cs="Consolas"/>
          <w:color w:val="0000CD"/>
        </w:rPr>
        <w:t>"post"</w:t>
      </w:r>
      <w:r>
        <w:rPr>
          <w:rStyle w:val="apple-converted-space"/>
          <w:rFonts w:ascii="Consolas" w:hAnsi="Consolas" w:cs="Consolas"/>
          <w:color w:val="000000"/>
        </w:rPr>
        <w:t> </w:t>
      </w:r>
      <w:r>
        <w:rPr>
          <w:rStyle w:val="highatt"/>
          <w:rFonts w:ascii="Consolas" w:hAnsi="Consolas" w:cs="Consolas"/>
          <w:color w:val="FF0000"/>
        </w:rPr>
        <w:t>formaction=</w:t>
      </w:r>
      <w:r>
        <w:rPr>
          <w:rStyle w:val="highval"/>
          <w:rFonts w:ascii="Consolas" w:hAnsi="Consolas" w:cs="Consolas"/>
          <w:color w:val="0000CD"/>
        </w:rPr>
        <w:t>"demo_post.asp"</w:t>
      </w:r>
      <w:r>
        <w:rPr>
          <w:rFonts w:ascii="Consolas" w:hAnsi="Consolas" w:cs="Consolas"/>
          <w:color w:val="FF0000"/>
        </w:rPr>
        <w:br/>
      </w:r>
      <w:r>
        <w:rPr>
          <w:rStyle w:val="highatt"/>
          <w:rFonts w:ascii="Consolas" w:hAnsi="Consolas" w:cs="Consolas"/>
          <w:color w:val="FF0000"/>
        </w:rPr>
        <w:t>  value=</w:t>
      </w:r>
      <w:r>
        <w:rPr>
          <w:rStyle w:val="highval"/>
          <w:rFonts w:ascii="Consolas" w:hAnsi="Consolas" w:cs="Consolas"/>
          <w:color w:val="0000CD"/>
        </w:rPr>
        <w:t>"Submit using POST"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7"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78"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formnovalidate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novalidate attribute is a boolean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present, it specifies that the &lt;input&gt; element should not be validated when submitted.</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formnovalidate attribute overrides the novalidate attribute of the &lt;form&gt; element.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formnovalidate attribute can be used with type="submit".</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76" name="Picture 17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75" name="Picture 17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74" name="Picture 17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73" name="Picture 17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72" name="Picture 17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 form with two submit buttons (with and without validation):</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color w:val="000000"/>
        </w:rPr>
        <w:br/>
        <w:t>  E-mail:</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"email"</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"userid"</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"Submit"</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formnovalidate value=</w:t>
      </w:r>
      <w:r>
        <w:rPr>
          <w:rStyle w:val="highval"/>
          <w:rFonts w:ascii="Consolas" w:hAnsi="Consolas" w:cs="Consolas"/>
          <w:color w:val="0000CD"/>
        </w:rPr>
        <w:t>"Submit without validation"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8"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79"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formtarget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formtarget attribute specifies a name or a keyword that indicates where to display the response that is received after submitting the form.</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formtarget attribute overrides the target attribute of the &lt;form&gt; element.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formtarget attribute can be used with type="submit" and type="image".</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71" name="Picture 17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70" name="Picture 17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69" name="Picture 16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68" name="Picture 16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67" name="Picture 16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 form with two submit buttons, with different target windows:</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form</w:t>
      </w:r>
      <w:r>
        <w:rPr>
          <w:rStyle w:val="apple-converted-space"/>
          <w:rFonts w:ascii="Consolas" w:hAnsi="Consolas" w:cs="Consolas"/>
          <w:color w:val="000000"/>
        </w:rPr>
        <w:t> </w:t>
      </w:r>
      <w:r>
        <w:rPr>
          <w:rStyle w:val="highatt"/>
          <w:rFonts w:ascii="Consolas" w:hAnsi="Consolas" w:cs="Consolas"/>
          <w:color w:val="FF0000"/>
        </w:rPr>
        <w:t>action=</w:t>
      </w:r>
      <w:r>
        <w:rPr>
          <w:rStyle w:val="highval"/>
          <w:rFonts w:ascii="Consolas" w:hAnsi="Consolas" w:cs="Consolas"/>
          <w:color w:val="0000CD"/>
        </w:rPr>
        <w:t>"action_page.php"</w:t>
      </w:r>
      <w:r>
        <w:rPr>
          <w:rStyle w:val="highgt"/>
          <w:rFonts w:ascii="Consolas" w:hAnsi="Consolas" w:cs="Consolas"/>
          <w:color w:val="0000FF"/>
        </w:rPr>
        <w:t>&gt;</w:t>
      </w:r>
      <w:r>
        <w:rPr>
          <w:rFonts w:ascii="Consolas" w:hAnsi="Consolas" w:cs="Consolas"/>
          <w:color w:val="000000"/>
        </w:rPr>
        <w:br/>
        <w:t>  First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Last 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"lname"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"Submit as normal"</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formtarget=</w:t>
      </w:r>
      <w:r>
        <w:rPr>
          <w:rStyle w:val="highval"/>
          <w:rFonts w:ascii="Consolas" w:hAnsi="Consolas" w:cs="Consolas"/>
          <w:color w:val="0000CD"/>
        </w:rPr>
        <w:t>"_blank"</w:t>
      </w:r>
      <w:r>
        <w:rPr>
          <w:rFonts w:ascii="Consolas" w:hAnsi="Consolas" w:cs="Consolas"/>
          <w:color w:val="FF0000"/>
        </w:rPr>
        <w:br/>
      </w:r>
      <w:r>
        <w:rPr>
          <w:rStyle w:val="highatt"/>
          <w:rFonts w:ascii="Consolas" w:hAnsi="Consolas" w:cs="Consolas"/>
          <w:color w:val="FF0000"/>
        </w:rPr>
        <w:t>  value=</w:t>
      </w:r>
      <w:r>
        <w:rPr>
          <w:rStyle w:val="highval"/>
          <w:rFonts w:ascii="Consolas" w:hAnsi="Consolas" w:cs="Consolas"/>
          <w:color w:val="0000CD"/>
        </w:rPr>
        <w:t>"Submit to a new window"</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/form</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299"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80"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height and width Attributes</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height and width attributes specify the height and width of an &lt;input&gt; element.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height and width attributes are only used with &lt;input type="image"&gt;.</w:t>
      </w:r>
    </w:p>
    <w:tbl>
      <w:tblPr>
        <w:tblW w:w="136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12840"/>
      </w:tblGrid>
      <w:tr w:rsidR="007948DD" w:rsidTr="007948DD">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7948DD" w:rsidRDefault="007948DD">
            <w:pPr>
              <w:spacing w:before="240" w:after="240" w:line="338" w:lineRule="atLeast"/>
              <w:jc w:val="center"/>
              <w:rPr>
                <w:rFonts w:ascii="Verdana" w:hAnsi="Verdana"/>
                <w:b/>
                <w:bCs/>
                <w:color w:val="000000"/>
                <w:sz w:val="23"/>
                <w:szCs w:val="23"/>
              </w:rPr>
            </w:pPr>
            <w:r>
              <w:rPr>
                <w:rFonts w:ascii="Verdana" w:hAnsi="Verdana"/>
                <w:b/>
                <w:bCs/>
                <w:noProof/>
                <w:color w:val="000000"/>
                <w:sz w:val="23"/>
                <w:szCs w:val="23"/>
                <w:lang w:eastAsia="en-IN"/>
              </w:rPr>
              <w:drawing>
                <wp:inline distT="0" distB="0" distL="0" distR="0">
                  <wp:extent cx="302260" cy="302260"/>
                  <wp:effectExtent l="0" t="0" r="2540" b="2540"/>
                  <wp:docPr id="166" name="Picture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Not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7948DD" w:rsidRDefault="007948DD">
            <w:pPr>
              <w:spacing w:before="240" w:after="240" w:line="338" w:lineRule="atLeast"/>
              <w:rPr>
                <w:rFonts w:ascii="Verdana" w:hAnsi="Verdana"/>
                <w:color w:val="000000"/>
                <w:sz w:val="23"/>
                <w:szCs w:val="23"/>
              </w:rPr>
            </w:pPr>
            <w:r>
              <w:rPr>
                <w:rFonts w:ascii="Verdana" w:hAnsi="Verdana"/>
                <w:color w:val="000000"/>
                <w:sz w:val="23"/>
                <w:szCs w:val="23"/>
              </w:rPr>
              <w:t>Always specify the size of images. If the browser does not know the size, the page will flicker while images load.</w:t>
            </w:r>
          </w:p>
        </w:tc>
      </w:tr>
    </w:tbl>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65" name="Picture 16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64" name="Picture 16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63" name="Picture 16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62" name="Picture 16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61" name="Picture 16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Define an image as the submit button, with height and width attributes:</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"image"</w:t>
      </w:r>
      <w:r>
        <w:rPr>
          <w:rStyle w:val="apple-converted-space"/>
          <w:rFonts w:ascii="Consolas" w:hAnsi="Consolas" w:cs="Consolas"/>
          <w:color w:val="000000"/>
        </w:rPr>
        <w:t> </w:t>
      </w:r>
      <w:r>
        <w:rPr>
          <w:rStyle w:val="highatt"/>
          <w:rFonts w:ascii="Consolas" w:hAnsi="Consolas" w:cs="Consolas"/>
          <w:color w:val="FF0000"/>
        </w:rPr>
        <w:t>src=</w:t>
      </w:r>
      <w:r>
        <w:rPr>
          <w:rStyle w:val="highval"/>
          <w:rFonts w:ascii="Consolas" w:hAnsi="Consolas" w:cs="Consolas"/>
          <w:color w:val="0000CD"/>
        </w:rPr>
        <w:t>"img_submit.gif"</w:t>
      </w:r>
      <w:r>
        <w:rPr>
          <w:rStyle w:val="apple-converted-space"/>
          <w:rFonts w:ascii="Consolas" w:hAnsi="Consolas" w:cs="Consolas"/>
          <w:color w:val="000000"/>
        </w:rPr>
        <w:t> </w:t>
      </w:r>
      <w:r>
        <w:rPr>
          <w:rStyle w:val="highatt"/>
          <w:rFonts w:ascii="Consolas" w:hAnsi="Consolas" w:cs="Consolas"/>
          <w:color w:val="FF0000"/>
        </w:rPr>
        <w:t>alt=</w:t>
      </w:r>
      <w:r>
        <w:rPr>
          <w:rStyle w:val="highval"/>
          <w:rFonts w:ascii="Consolas" w:hAnsi="Consolas" w:cs="Consolas"/>
          <w:color w:val="0000CD"/>
        </w:rPr>
        <w:t>"Submit"</w:t>
      </w:r>
      <w:r>
        <w:rPr>
          <w:rStyle w:val="apple-converted-space"/>
          <w:rFonts w:ascii="Consolas" w:hAnsi="Consolas" w:cs="Consolas"/>
          <w:color w:val="000000"/>
        </w:rPr>
        <w:t> </w:t>
      </w:r>
      <w:r>
        <w:rPr>
          <w:rStyle w:val="highatt"/>
          <w:rFonts w:ascii="Consolas" w:hAnsi="Consolas" w:cs="Consolas"/>
          <w:color w:val="FF0000"/>
        </w:rPr>
        <w:t>width=</w:t>
      </w:r>
      <w:r>
        <w:rPr>
          <w:rStyle w:val="highval"/>
          <w:rFonts w:ascii="Consolas" w:hAnsi="Consolas" w:cs="Consolas"/>
          <w:color w:val="0000CD"/>
        </w:rPr>
        <w:t>"48"</w:t>
      </w:r>
      <w:r>
        <w:rPr>
          <w:rStyle w:val="apple-converted-space"/>
          <w:rFonts w:ascii="Consolas" w:hAnsi="Consolas" w:cs="Consolas"/>
          <w:color w:val="000000"/>
        </w:rPr>
        <w:t> </w:t>
      </w:r>
      <w:r>
        <w:rPr>
          <w:rStyle w:val="highatt"/>
          <w:rFonts w:ascii="Consolas" w:hAnsi="Consolas" w:cs="Consolas"/>
          <w:color w:val="FF0000"/>
        </w:rPr>
        <w:t>height=</w:t>
      </w:r>
      <w:r>
        <w:rPr>
          <w:rStyle w:val="highval"/>
          <w:rFonts w:ascii="Consolas" w:hAnsi="Consolas" w:cs="Consolas"/>
          <w:color w:val="0000CD"/>
        </w:rPr>
        <w:t>"48"</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300"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81"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list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list attribute refers to a &lt;datalist&gt; element that contains pre-defined options for an &lt;input&gt; element.</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60" name="Picture 16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59" name="Picture 15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58" name="Picture 15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57" name="Picture 15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56" name="Picture 15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An &lt;input&gt; element with pre-defined values in a &lt;datalist&gt;:</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list=</w:t>
      </w:r>
      <w:r>
        <w:rPr>
          <w:rStyle w:val="highval"/>
          <w:rFonts w:ascii="Consolas" w:hAnsi="Consolas" w:cs="Consolas"/>
          <w:color w:val="0000CD"/>
        </w:rPr>
        <w:t>"browsers"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datalist</w:t>
      </w:r>
      <w:r>
        <w:rPr>
          <w:rStyle w:val="apple-converted-space"/>
          <w:rFonts w:ascii="Consolas" w:hAnsi="Consolas" w:cs="Consolas"/>
          <w:color w:val="000000"/>
        </w:rPr>
        <w:t> </w:t>
      </w:r>
      <w:r>
        <w:rPr>
          <w:rStyle w:val="highatt"/>
          <w:rFonts w:ascii="Consolas" w:hAnsi="Consolas" w:cs="Consolas"/>
          <w:color w:val="FF0000"/>
        </w:rPr>
        <w:t>id=</w:t>
      </w:r>
      <w:r>
        <w:rPr>
          <w:rStyle w:val="highval"/>
          <w:rFonts w:ascii="Consolas" w:hAnsi="Consolas" w:cs="Consolas"/>
          <w:color w:val="0000CD"/>
        </w:rPr>
        <w:t>"browsers"</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"Internet Explorer"</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"Firefox"</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"Chrome"</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"Opera"</w:t>
      </w:r>
      <w:r>
        <w:rPr>
          <w:rStyle w:val="highgt"/>
          <w:rFonts w:ascii="Consolas" w:hAnsi="Consolas" w:cs="Consolas"/>
          <w:color w:val="0000FF"/>
        </w:rPr>
        <w:t>&gt;</w:t>
      </w:r>
      <w:r>
        <w:rPr>
          <w:rFonts w:ascii="Consolas" w:hAnsi="Consolas" w:cs="Consolas"/>
          <w:color w:val="000000"/>
        </w:rPr>
        <w:br/>
        <w:t> </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option</w:t>
      </w:r>
      <w:r>
        <w:rPr>
          <w:rStyle w:val="apple-converted-space"/>
          <w:rFonts w:ascii="Consolas" w:hAnsi="Consolas" w:cs="Consolas"/>
          <w:color w:val="000000"/>
        </w:rPr>
        <w:t> </w:t>
      </w:r>
      <w:r>
        <w:rPr>
          <w:rStyle w:val="highatt"/>
          <w:rFonts w:ascii="Consolas" w:hAnsi="Consolas" w:cs="Consolas"/>
          <w:color w:val="FF0000"/>
        </w:rPr>
        <w:t>value=</w:t>
      </w:r>
      <w:r>
        <w:rPr>
          <w:rStyle w:val="highval"/>
          <w:rFonts w:ascii="Consolas" w:hAnsi="Consolas" w:cs="Consolas"/>
          <w:color w:val="0000CD"/>
        </w:rPr>
        <w:t>"Safari"</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/datalist</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301"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82"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min and max Attributes</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min and max attributes specify the minimum and maximum value for an &lt;input&gt; element.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min and max attributes work with the following input types: number, range, date, datetime, datetime-local, month, time and week.</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lastRenderedPageBreak/>
        <w:drawing>
          <wp:inline distT="0" distB="0" distL="0" distR="0">
            <wp:extent cx="191135" cy="191135"/>
            <wp:effectExtent l="0" t="0" r="0" b="0"/>
            <wp:docPr id="155" name="Picture 15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54" name="Picture 15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53" name="Picture 15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52" name="Picture 15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51" name="Picture 15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&lt;input&gt; elements with min and max values:</w:t>
      </w:r>
    </w:p>
    <w:p w:rsidR="007948DD" w:rsidRDefault="007948DD" w:rsidP="007948DD">
      <w:pPr>
        <w:shd w:val="clear" w:color="auto" w:fill="FFFFFF"/>
        <w:rPr>
          <w:rFonts w:ascii="Consolas" w:hAnsi="Consolas" w:cs="Consolas"/>
          <w:color w:val="000000"/>
          <w:sz w:val="24"/>
          <w:szCs w:val="24"/>
        </w:rPr>
      </w:pPr>
      <w:r>
        <w:rPr>
          <w:rFonts w:ascii="Consolas" w:hAnsi="Consolas" w:cs="Consolas"/>
          <w:color w:val="000000"/>
        </w:rPr>
        <w:t>Enter a date before 1980-01-01:</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"date"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"bday"</w:t>
      </w:r>
      <w:r>
        <w:rPr>
          <w:rStyle w:val="apple-converted-space"/>
          <w:rFonts w:ascii="Consolas" w:hAnsi="Consolas" w:cs="Consolas"/>
          <w:color w:val="000000"/>
        </w:rPr>
        <w:t> </w:t>
      </w:r>
      <w:r>
        <w:rPr>
          <w:rStyle w:val="highatt"/>
          <w:rFonts w:ascii="Consolas" w:hAnsi="Consolas" w:cs="Consolas"/>
          <w:color w:val="FF0000"/>
        </w:rPr>
        <w:t>max=</w:t>
      </w:r>
      <w:r>
        <w:rPr>
          <w:rStyle w:val="highval"/>
          <w:rFonts w:ascii="Consolas" w:hAnsi="Consolas" w:cs="Consolas"/>
          <w:color w:val="0000CD"/>
        </w:rPr>
        <w:t>"1979-12-31"</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t>Enter a date after 2000-01-01:</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"date"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"bday"</w:t>
      </w:r>
      <w:r>
        <w:rPr>
          <w:rStyle w:val="apple-converted-space"/>
          <w:rFonts w:ascii="Consolas" w:hAnsi="Consolas" w:cs="Consolas"/>
          <w:color w:val="000000"/>
        </w:rPr>
        <w:t> </w:t>
      </w:r>
      <w:r>
        <w:rPr>
          <w:rStyle w:val="highatt"/>
          <w:rFonts w:ascii="Consolas" w:hAnsi="Consolas" w:cs="Consolas"/>
          <w:color w:val="FF0000"/>
        </w:rPr>
        <w:t>min=</w:t>
      </w:r>
      <w:r>
        <w:rPr>
          <w:rStyle w:val="highval"/>
          <w:rFonts w:ascii="Consolas" w:hAnsi="Consolas" w:cs="Consolas"/>
          <w:color w:val="0000CD"/>
        </w:rPr>
        <w:t>"2000-01-02"</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t>Quantity (between 1 and 5):</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"number"</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"quantity"</w:t>
      </w:r>
      <w:r>
        <w:rPr>
          <w:rStyle w:val="apple-converted-space"/>
          <w:rFonts w:ascii="Consolas" w:hAnsi="Consolas" w:cs="Consolas"/>
          <w:color w:val="000000"/>
        </w:rPr>
        <w:t> </w:t>
      </w:r>
      <w:r>
        <w:rPr>
          <w:rStyle w:val="highatt"/>
          <w:rFonts w:ascii="Consolas" w:hAnsi="Consolas" w:cs="Consolas"/>
          <w:color w:val="FF0000"/>
        </w:rPr>
        <w:t>min=</w:t>
      </w:r>
      <w:r>
        <w:rPr>
          <w:rStyle w:val="highval"/>
          <w:rFonts w:ascii="Consolas" w:hAnsi="Consolas" w:cs="Consolas"/>
          <w:color w:val="0000CD"/>
        </w:rPr>
        <w:t>"1"</w:t>
      </w:r>
      <w:r>
        <w:rPr>
          <w:rStyle w:val="apple-converted-space"/>
          <w:rFonts w:ascii="Consolas" w:hAnsi="Consolas" w:cs="Consolas"/>
          <w:color w:val="000000"/>
        </w:rPr>
        <w:t> </w:t>
      </w:r>
      <w:r>
        <w:rPr>
          <w:rStyle w:val="highatt"/>
          <w:rFonts w:ascii="Consolas" w:hAnsi="Consolas" w:cs="Consolas"/>
          <w:color w:val="FF0000"/>
        </w:rPr>
        <w:t>max=</w:t>
      </w:r>
      <w:r>
        <w:rPr>
          <w:rStyle w:val="highval"/>
          <w:rFonts w:ascii="Consolas" w:hAnsi="Consolas" w:cs="Consolas"/>
          <w:color w:val="0000CD"/>
        </w:rPr>
        <w:t>"5"</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302"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83"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multiple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multiple attribute is a boolean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present, it specifies that the user is allowed to enter more than one value in the &lt;input&gt; element.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multiple attribute works with the following input types: email, and file.</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50" name="Picture 15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49" name="Picture 14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48" name="Picture 14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47" name="Picture 14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46" name="Picture 14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 file upload field that accepts multiple values:</w:t>
      </w:r>
    </w:p>
    <w:p w:rsidR="007948DD" w:rsidRDefault="007948DD" w:rsidP="007948DD">
      <w:pPr>
        <w:shd w:val="clear" w:color="auto" w:fill="FFFFFF"/>
        <w:rPr>
          <w:rFonts w:ascii="Consolas" w:hAnsi="Consolas" w:cs="Consolas"/>
          <w:color w:val="000000"/>
          <w:sz w:val="24"/>
          <w:szCs w:val="24"/>
        </w:rPr>
      </w:pPr>
      <w:r>
        <w:rPr>
          <w:rFonts w:ascii="Consolas" w:hAnsi="Consolas" w:cs="Consolas"/>
          <w:color w:val="000000"/>
        </w:rPr>
        <w:t>Select images:</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"file"</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"img"</w:t>
      </w:r>
      <w:r>
        <w:rPr>
          <w:rStyle w:val="apple-converted-space"/>
          <w:rFonts w:ascii="Consolas" w:hAnsi="Consolas" w:cs="Consolas"/>
          <w:color w:val="000000"/>
        </w:rPr>
        <w:t> </w:t>
      </w:r>
      <w:r>
        <w:rPr>
          <w:rStyle w:val="highatt"/>
          <w:rFonts w:ascii="Consolas" w:hAnsi="Consolas" w:cs="Consolas"/>
          <w:color w:val="FF0000"/>
        </w:rPr>
        <w:t>multiple</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303"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84"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pattern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pattern attribute specifies a regular expression that the &lt;input&gt; element's value is checked against.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pattern attribute works with the following input types: text, search, url, tel, email, and password.</w:t>
      </w:r>
    </w:p>
    <w:p w:rsidR="007948DD" w:rsidRDefault="007948DD" w:rsidP="007948DD">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Tip:</w:t>
      </w:r>
      <w:r>
        <w:rPr>
          <w:rStyle w:val="apple-converted-space"/>
          <w:rFonts w:ascii="Verdana" w:eastAsiaTheme="majorEastAsia" w:hAnsi="Verdana"/>
          <w:color w:val="000000"/>
          <w:sz w:val="23"/>
          <w:szCs w:val="23"/>
        </w:rPr>
        <w:t> </w:t>
      </w:r>
      <w:r>
        <w:rPr>
          <w:rFonts w:ascii="Verdana" w:hAnsi="Verdana"/>
          <w:color w:val="000000"/>
          <w:sz w:val="23"/>
          <w:szCs w:val="23"/>
        </w:rPr>
        <w:t>Use the global</w:t>
      </w:r>
      <w:r>
        <w:rPr>
          <w:rStyle w:val="apple-converted-space"/>
          <w:rFonts w:ascii="Verdana" w:eastAsiaTheme="majorEastAsia" w:hAnsi="Verdana"/>
          <w:color w:val="000000"/>
          <w:sz w:val="23"/>
          <w:szCs w:val="23"/>
        </w:rPr>
        <w:t> </w:t>
      </w:r>
      <w:hyperlink r:id="rId304" w:history="1">
        <w:r>
          <w:rPr>
            <w:rStyle w:val="Hyperlink"/>
            <w:rFonts w:ascii="Verdana" w:hAnsi="Verdana"/>
            <w:sz w:val="23"/>
            <w:szCs w:val="23"/>
          </w:rPr>
          <w:t>title</w:t>
        </w:r>
      </w:hyperlink>
      <w:r>
        <w:rPr>
          <w:rStyle w:val="apple-converted-space"/>
          <w:rFonts w:ascii="Verdana" w:eastAsiaTheme="majorEastAsia" w:hAnsi="Verdana"/>
          <w:color w:val="000000"/>
          <w:sz w:val="23"/>
          <w:szCs w:val="23"/>
        </w:rPr>
        <w:t> </w:t>
      </w:r>
      <w:r>
        <w:rPr>
          <w:rFonts w:ascii="Verdana" w:hAnsi="Verdana"/>
          <w:color w:val="000000"/>
          <w:sz w:val="23"/>
          <w:szCs w:val="23"/>
        </w:rPr>
        <w:t>attribute to describe the pattern to help the user.</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eastAsiaTheme="majorEastAsia" w:hAnsi="Verdana"/>
          <w:color w:val="000000"/>
          <w:sz w:val="23"/>
          <w:szCs w:val="23"/>
        </w:rPr>
        <w:t> </w:t>
      </w:r>
      <w:r>
        <w:rPr>
          <w:rFonts w:ascii="Verdana" w:hAnsi="Verdana"/>
          <w:color w:val="000000"/>
          <w:sz w:val="23"/>
          <w:szCs w:val="23"/>
        </w:rPr>
        <w:t>Learn more about</w:t>
      </w:r>
      <w:r>
        <w:rPr>
          <w:rStyle w:val="apple-converted-space"/>
          <w:rFonts w:ascii="Verdana" w:eastAsiaTheme="majorEastAsia" w:hAnsi="Verdana"/>
          <w:color w:val="000000"/>
          <w:sz w:val="23"/>
          <w:szCs w:val="23"/>
        </w:rPr>
        <w:t> </w:t>
      </w:r>
      <w:hyperlink r:id="rId305" w:history="1">
        <w:r>
          <w:rPr>
            <w:rStyle w:val="Hyperlink"/>
            <w:rFonts w:ascii="Verdana" w:hAnsi="Verdana"/>
            <w:sz w:val="23"/>
            <w:szCs w:val="23"/>
          </w:rPr>
          <w:t>regular expressions</w:t>
        </w:r>
      </w:hyperlink>
      <w:r>
        <w:rPr>
          <w:rStyle w:val="apple-converted-space"/>
          <w:rFonts w:ascii="Verdana" w:eastAsiaTheme="majorEastAsia" w:hAnsi="Verdana"/>
          <w:color w:val="000000"/>
          <w:sz w:val="23"/>
          <w:szCs w:val="23"/>
        </w:rPr>
        <w:t> </w:t>
      </w:r>
      <w:r>
        <w:rPr>
          <w:rFonts w:ascii="Verdana" w:hAnsi="Verdana"/>
          <w:color w:val="000000"/>
          <w:sz w:val="23"/>
          <w:szCs w:val="23"/>
        </w:rPr>
        <w:t>in our JavaScript tutorial.</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45" name="Picture 14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44" name="Picture 14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43" name="Picture 14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42" name="Picture 14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41" name="Picture 14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An input field that can contain only three letters (no numbers or special characters):</w:t>
      </w:r>
    </w:p>
    <w:p w:rsidR="007948DD" w:rsidRDefault="007948DD" w:rsidP="007948DD">
      <w:pPr>
        <w:shd w:val="clear" w:color="auto" w:fill="FFFFFF"/>
        <w:rPr>
          <w:rFonts w:ascii="Consolas" w:hAnsi="Consolas" w:cs="Consolas"/>
          <w:color w:val="000000"/>
          <w:sz w:val="24"/>
          <w:szCs w:val="24"/>
        </w:rPr>
      </w:pPr>
      <w:r>
        <w:rPr>
          <w:rFonts w:ascii="Consolas" w:hAnsi="Consolas" w:cs="Consolas"/>
          <w:color w:val="000000"/>
        </w:rPr>
        <w:t>Country code: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"country_code"</w:t>
      </w:r>
      <w:r>
        <w:rPr>
          <w:rStyle w:val="apple-converted-space"/>
          <w:rFonts w:ascii="Consolas" w:hAnsi="Consolas" w:cs="Consolas"/>
          <w:color w:val="000000"/>
        </w:rPr>
        <w:t> </w:t>
      </w:r>
      <w:r>
        <w:rPr>
          <w:rStyle w:val="highatt"/>
          <w:rFonts w:ascii="Consolas" w:hAnsi="Consolas" w:cs="Consolas"/>
          <w:color w:val="FF0000"/>
        </w:rPr>
        <w:t>pattern=</w:t>
      </w:r>
      <w:r>
        <w:rPr>
          <w:rStyle w:val="highval"/>
          <w:rFonts w:ascii="Consolas" w:hAnsi="Consolas" w:cs="Consolas"/>
          <w:color w:val="0000CD"/>
        </w:rPr>
        <w:t>"[A-Za-z]{3}"</w:t>
      </w:r>
      <w:r>
        <w:rPr>
          <w:rStyle w:val="apple-converted-space"/>
          <w:rFonts w:ascii="Consolas" w:hAnsi="Consolas" w:cs="Consolas"/>
          <w:color w:val="000000"/>
        </w:rPr>
        <w:t> </w:t>
      </w:r>
      <w:r>
        <w:rPr>
          <w:rStyle w:val="highatt"/>
          <w:rFonts w:ascii="Consolas" w:hAnsi="Consolas" w:cs="Consolas"/>
          <w:color w:val="FF0000"/>
        </w:rPr>
        <w:t>title=</w:t>
      </w:r>
      <w:r>
        <w:rPr>
          <w:rStyle w:val="highval"/>
          <w:rFonts w:ascii="Consolas" w:hAnsi="Consolas" w:cs="Consolas"/>
          <w:color w:val="0000CD"/>
        </w:rPr>
        <w:t>"Three letter country code"</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306"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85"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placeholder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placeholder attribute specifies a hint that describes the expected value of an input field (a sample value or a short description of the format).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hint is displayed in the input field before the user enters a value.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placeholder attribute works with the following input types: text, search, url, tel, email, and password.</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40" name="Picture 14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39" name="Picture 13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38" name="Picture 13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37" name="Picture 13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36" name="Picture 13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An input field with a placeholder text:</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"fname"</w:t>
      </w:r>
      <w:r>
        <w:rPr>
          <w:rStyle w:val="apple-converted-space"/>
          <w:rFonts w:ascii="Consolas" w:hAnsi="Consolas" w:cs="Consolas"/>
          <w:color w:val="000000"/>
        </w:rPr>
        <w:t> </w:t>
      </w:r>
      <w:r>
        <w:rPr>
          <w:rStyle w:val="highatt"/>
          <w:rFonts w:ascii="Consolas" w:hAnsi="Consolas" w:cs="Consolas"/>
          <w:color w:val="FF0000"/>
        </w:rPr>
        <w:t>placeholder=</w:t>
      </w:r>
      <w:r>
        <w:rPr>
          <w:rStyle w:val="highval"/>
          <w:rFonts w:ascii="Consolas" w:hAnsi="Consolas" w:cs="Consolas"/>
          <w:color w:val="0000CD"/>
        </w:rPr>
        <w:t>"First name"</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307"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86"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required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required attribute is a boolean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present, it specifies that an input field must be filled out before submitting the form.</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required attribute works with the following input types: text, search, url, tel, email, password, date pickers, number, checkbox, radio, and file.</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35" name="Picture 13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34" name="Picture 13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Safari"/>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33" name="Picture 13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32" name="Picture 13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Firefox"/>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31" name="Picture 13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 required input field:</w:t>
      </w:r>
    </w:p>
    <w:p w:rsidR="007948DD" w:rsidRDefault="007948DD" w:rsidP="007948DD">
      <w:pPr>
        <w:shd w:val="clear" w:color="auto" w:fill="FFFFFF"/>
        <w:rPr>
          <w:rFonts w:ascii="Consolas" w:hAnsi="Consolas" w:cs="Consolas"/>
          <w:color w:val="000000"/>
          <w:sz w:val="24"/>
          <w:szCs w:val="24"/>
        </w:rPr>
      </w:pPr>
      <w:r>
        <w:rPr>
          <w:rFonts w:ascii="Consolas" w:hAnsi="Consolas" w:cs="Consolas"/>
          <w:color w:val="000000"/>
        </w:rPr>
        <w:t>Username:</w:t>
      </w:r>
      <w:r>
        <w:rPr>
          <w:rStyle w:val="apple-converted-space"/>
          <w:rFonts w:ascii="Consolas" w:hAnsi="Consolas" w:cs="Consolas"/>
          <w:color w:val="000000"/>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"text"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"usrname"</w:t>
      </w:r>
      <w:r>
        <w:rPr>
          <w:rStyle w:val="apple-converted-space"/>
          <w:rFonts w:ascii="Consolas" w:hAnsi="Consolas" w:cs="Consolas"/>
          <w:color w:val="000000"/>
        </w:rPr>
        <w:t> </w:t>
      </w:r>
      <w:r>
        <w:rPr>
          <w:rStyle w:val="highatt"/>
          <w:rFonts w:ascii="Consolas" w:hAnsi="Consolas" w:cs="Consolas"/>
          <w:color w:val="FF0000"/>
        </w:rPr>
        <w:t>required</w:t>
      </w:r>
      <w:r>
        <w:rPr>
          <w:rStyle w:val="highgt"/>
          <w:rFonts w:ascii="Consolas" w:hAnsi="Consolas" w:cs="Consolas"/>
          <w:color w:val="0000FF"/>
        </w:rPr>
        <w:t>&gt;</w:t>
      </w:r>
    </w:p>
    <w:p w:rsidR="007948DD" w:rsidRDefault="00B76AAA" w:rsidP="007948DD">
      <w:pPr>
        <w:shd w:val="clear" w:color="auto" w:fill="F1F1F1"/>
        <w:spacing w:line="338" w:lineRule="atLeast"/>
        <w:rPr>
          <w:rFonts w:ascii="Verdana" w:hAnsi="Verdana" w:cs="Times New Roman"/>
          <w:color w:val="000000"/>
          <w:sz w:val="23"/>
          <w:szCs w:val="23"/>
        </w:rPr>
      </w:pPr>
      <w:hyperlink r:id="rId308" w:tgtFrame="_blank" w:history="1">
        <w:r w:rsidR="007948DD">
          <w:rPr>
            <w:rStyle w:val="Hyperlink"/>
            <w:rFonts w:ascii="Verdana" w:hAnsi="Verdana"/>
            <w:color w:val="FFFFFF"/>
            <w:sz w:val="23"/>
            <w:szCs w:val="23"/>
            <w:bdr w:val="none" w:sz="0" w:space="0" w:color="auto" w:frame="1"/>
            <w:shd w:val="clear" w:color="auto" w:fill="73AD21"/>
          </w:rPr>
          <w:t>Try it Yourself »</w:t>
        </w:r>
      </w:hyperlink>
    </w:p>
    <w:p w:rsidR="007948DD" w:rsidRDefault="00B76AAA" w:rsidP="007948DD">
      <w:pPr>
        <w:spacing w:before="300" w:after="300" w:line="240" w:lineRule="auto"/>
        <w:rPr>
          <w:rFonts w:ascii="Times New Roman" w:hAnsi="Times New Roman"/>
          <w:sz w:val="24"/>
          <w:szCs w:val="24"/>
        </w:rPr>
      </w:pPr>
      <w:r>
        <w:pict>
          <v:rect id="_x0000_i1187" style="width:0;height:0" o:hralign="center" o:hrstd="t" o:hrnoshade="t" o:hr="t" fillcolor="black" stroked="f"/>
        </w:pict>
      </w:r>
    </w:p>
    <w:p w:rsidR="007948DD" w:rsidRDefault="007948DD" w:rsidP="007948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step Attribute</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step attribute specifies the legal number intervals for an &lt;input&gt; element.</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Example: if step="3", legal numbers could be -3, 0, 3, 6, etc.</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eastAsiaTheme="majorEastAsia" w:hAnsi="Verdana"/>
          <w:color w:val="000000"/>
          <w:sz w:val="23"/>
          <w:szCs w:val="23"/>
        </w:rPr>
        <w:t> </w:t>
      </w:r>
      <w:r>
        <w:rPr>
          <w:rFonts w:ascii="Verdana" w:hAnsi="Verdana"/>
          <w:color w:val="000000"/>
          <w:sz w:val="23"/>
          <w:szCs w:val="23"/>
        </w:rPr>
        <w:t>The step attribute can be used together with the max and min attributes to create a range of legal values.</w:t>
      </w:r>
    </w:p>
    <w:p w:rsidR="007948DD" w:rsidRDefault="007948DD" w:rsidP="007948D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step attribute works with the following input types: number, range, date, datetime, datetime-local, month, time and week.</w:t>
      </w:r>
    </w:p>
    <w:p w:rsidR="007948DD" w:rsidRDefault="007948DD" w:rsidP="007948DD">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extent cx="191135" cy="191135"/>
            <wp:effectExtent l="0" t="0" r="0" b="0"/>
            <wp:docPr id="130" name="Picture 13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Opera"/>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29" name="Picture 12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Safari"/>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28" name="Picture 12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Chrom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27" name="Picture 12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Firefox"/>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1135" cy="191135"/>
            <wp:effectExtent l="0" t="0" r="0" b="0"/>
            <wp:docPr id="126" name="Picture 12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Internet Explor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948DD" w:rsidRDefault="007948DD" w:rsidP="007948D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48DD" w:rsidRDefault="007948DD" w:rsidP="007948D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An input field with a specified legal number intervals:</w:t>
      </w:r>
    </w:p>
    <w:p w:rsidR="007948DD" w:rsidRDefault="007948DD" w:rsidP="007948DD">
      <w:pPr>
        <w:shd w:val="clear" w:color="auto" w:fill="FFFFFF"/>
        <w:rPr>
          <w:rFonts w:ascii="Consolas" w:hAnsi="Consolas" w:cs="Consolas"/>
          <w:color w:val="000000"/>
          <w:sz w:val="24"/>
          <w:szCs w:val="24"/>
        </w:rPr>
      </w:pP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"number"</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"points"</w:t>
      </w:r>
      <w:r>
        <w:rPr>
          <w:rStyle w:val="apple-converted-space"/>
          <w:rFonts w:ascii="Consolas" w:hAnsi="Consolas" w:cs="Consolas"/>
          <w:color w:val="000000"/>
        </w:rPr>
        <w:t> </w:t>
      </w:r>
      <w:r>
        <w:rPr>
          <w:rStyle w:val="highatt"/>
          <w:rFonts w:ascii="Consolas" w:hAnsi="Consolas" w:cs="Consolas"/>
          <w:color w:val="FF0000"/>
        </w:rPr>
        <w:t>step=</w:t>
      </w:r>
      <w:r>
        <w:rPr>
          <w:rStyle w:val="highval"/>
          <w:rFonts w:ascii="Consolas" w:hAnsi="Consolas" w:cs="Consolas"/>
          <w:color w:val="0000CD"/>
        </w:rPr>
        <w:t>"3"</w:t>
      </w:r>
      <w:r>
        <w:rPr>
          <w:rStyle w:val="highgt"/>
          <w:rFonts w:ascii="Consolas" w:hAnsi="Consolas" w:cs="Consolas"/>
          <w:color w:val="0000FF"/>
        </w:rPr>
        <w:t>&gt;</w:t>
      </w:r>
    </w:p>
    <w:p w:rsidR="005D2E87" w:rsidRPr="000611BC" w:rsidRDefault="005D2E87" w:rsidP="005D2E87">
      <w:pPr>
        <w:shd w:val="clear" w:color="auto" w:fill="FFFFFF"/>
        <w:spacing w:before="300" w:after="150" w:line="240" w:lineRule="auto"/>
        <w:outlineLvl w:val="0"/>
        <w:rPr>
          <w:rFonts w:ascii="Arial" w:eastAsia="Times New Roman" w:hAnsi="Arial" w:cs="Arial"/>
          <w:color w:val="333333"/>
          <w:kern w:val="36"/>
          <w:sz w:val="54"/>
          <w:szCs w:val="54"/>
          <w:lang w:eastAsia="en-IN"/>
        </w:rPr>
      </w:pPr>
      <w:r w:rsidRPr="000611BC">
        <w:rPr>
          <w:rFonts w:ascii="Arial" w:eastAsia="Times New Roman" w:hAnsi="Arial" w:cs="Arial"/>
          <w:color w:val="333333"/>
          <w:kern w:val="36"/>
          <w:sz w:val="54"/>
          <w:szCs w:val="54"/>
          <w:lang w:eastAsia="en-IN"/>
        </w:rPr>
        <w:lastRenderedPageBreak/>
        <w:t>HTML Block and Inline Elements</w:t>
      </w:r>
    </w:p>
    <w:p w:rsidR="005D2E87" w:rsidRPr="000611BC" w:rsidRDefault="00B76AAA" w:rsidP="005D2E87">
      <w:pPr>
        <w:shd w:val="clear" w:color="auto" w:fill="FFFFFF"/>
        <w:spacing w:after="0" w:line="240" w:lineRule="auto"/>
        <w:rPr>
          <w:rFonts w:ascii="Verdana" w:eastAsia="Times New Roman" w:hAnsi="Verdana" w:cs="Times New Roman"/>
          <w:color w:val="333333"/>
          <w:sz w:val="30"/>
          <w:szCs w:val="30"/>
          <w:lang w:eastAsia="en-IN"/>
        </w:rPr>
      </w:pPr>
      <w:hyperlink r:id="rId309" w:history="1">
        <w:r w:rsidR="005D2E87" w:rsidRPr="000611BC">
          <w:rPr>
            <w:rFonts w:ascii="Verdana" w:eastAsia="Times New Roman" w:hAnsi="Verdana" w:cs="Times New Roman"/>
            <w:color w:val="8AC007"/>
            <w:sz w:val="30"/>
            <w:szCs w:val="30"/>
            <w:u w:val="single"/>
            <w:lang w:eastAsia="en-IN"/>
          </w:rPr>
          <w:t>« Previous</w:t>
        </w:r>
      </w:hyperlink>
    </w:p>
    <w:bookmarkStart w:id="4" w:name="_GoBack"/>
    <w:bookmarkEnd w:id="4"/>
    <w:p w:rsidR="005D2E87" w:rsidRPr="000611BC" w:rsidRDefault="00B76AAA" w:rsidP="005D2E87">
      <w:pPr>
        <w:shd w:val="clear" w:color="auto" w:fill="FFFFFF"/>
        <w:spacing w:after="0" w:line="240" w:lineRule="auto"/>
        <w:jc w:val="right"/>
        <w:rPr>
          <w:rFonts w:ascii="Verdana" w:eastAsia="Times New Roman" w:hAnsi="Verdana" w:cs="Times New Roman"/>
          <w:color w:val="333333"/>
          <w:sz w:val="30"/>
          <w:szCs w:val="30"/>
          <w:lang w:eastAsia="en-IN"/>
        </w:rPr>
      </w:pPr>
      <w:r>
        <w:fldChar w:fldCharType="begin"/>
      </w:r>
      <w:r>
        <w:instrText xml:space="preserve"> HYPERLINK "http://www.w3schools.com/html/html_classes.asp" </w:instrText>
      </w:r>
      <w:r>
        <w:fldChar w:fldCharType="separate"/>
      </w:r>
      <w:r w:rsidR="005D2E87" w:rsidRPr="000611BC">
        <w:rPr>
          <w:rFonts w:ascii="Verdana" w:eastAsia="Times New Roman" w:hAnsi="Verdana" w:cs="Times New Roman"/>
          <w:color w:val="8AC007"/>
          <w:sz w:val="30"/>
          <w:szCs w:val="30"/>
          <w:u w:val="single"/>
          <w:lang w:eastAsia="en-IN"/>
        </w:rPr>
        <w:t>Next Chapter »</w:t>
      </w:r>
      <w:r>
        <w:rPr>
          <w:rFonts w:ascii="Verdana" w:eastAsia="Times New Roman" w:hAnsi="Verdana" w:cs="Times New Roman"/>
          <w:color w:val="8AC007"/>
          <w:sz w:val="30"/>
          <w:szCs w:val="30"/>
          <w:u w:val="single"/>
          <w:lang w:eastAsia="en-IN"/>
        </w:rPr>
        <w:fldChar w:fldCharType="end"/>
      </w:r>
    </w:p>
    <w:p w:rsidR="005D2E87" w:rsidRPr="000611BC" w:rsidRDefault="00B76AAA" w:rsidP="005D2E8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8" style="width:0;height:0" o:hralign="center" o:hrstd="t" o:hrnoshade="t" o:hr="t" fillcolor="#333" stroked="f"/>
        </w:pict>
      </w:r>
    </w:p>
    <w:p w:rsidR="005D2E87" w:rsidRPr="000611BC" w:rsidRDefault="005D2E87" w:rsidP="005D2E87">
      <w:pPr>
        <w:shd w:val="clear" w:color="auto" w:fill="FFFFFF"/>
        <w:spacing w:before="150" w:after="150" w:line="240" w:lineRule="auto"/>
        <w:rPr>
          <w:rFonts w:ascii="Verdana" w:eastAsia="Times New Roman" w:hAnsi="Verdana" w:cs="Times New Roman"/>
          <w:color w:val="404040"/>
          <w:sz w:val="24"/>
          <w:szCs w:val="24"/>
          <w:lang w:eastAsia="en-IN"/>
        </w:rPr>
      </w:pPr>
      <w:r w:rsidRPr="000611BC">
        <w:rPr>
          <w:rFonts w:ascii="Verdana" w:eastAsia="Times New Roman" w:hAnsi="Verdana" w:cs="Times New Roman"/>
          <w:color w:val="404040"/>
          <w:sz w:val="24"/>
          <w:szCs w:val="24"/>
          <w:lang w:eastAsia="en-IN"/>
        </w:rPr>
        <w:t>Every HTML element has a default display value depending on what type of element it is. The default display value for most elements is block or inline.</w:t>
      </w:r>
    </w:p>
    <w:p w:rsidR="005D2E87" w:rsidRPr="000611BC" w:rsidRDefault="00B76AAA" w:rsidP="005D2E8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89" style="width:0;height:0" o:hralign="center" o:hrstd="t" o:hrnoshade="t" o:hr="t" fillcolor="#333" stroked="f"/>
        </w:pict>
      </w:r>
    </w:p>
    <w:p w:rsidR="005D2E87" w:rsidRPr="000611BC" w:rsidRDefault="005D2E87" w:rsidP="005D2E87">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Block-level Elements</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 block-level element always starts on a new line and takes up the full width available (stretches out to the left and right as far as it can).</w:t>
      </w:r>
    </w:p>
    <w:p w:rsidR="005D2E87" w:rsidRPr="000611BC" w:rsidRDefault="005D2E87" w:rsidP="005D2E87">
      <w:pPr>
        <w:shd w:val="clear" w:color="auto" w:fill="FFFFFF"/>
        <w:spacing w:after="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&lt;div&gt; element is a block-level element.</w:t>
      </w:r>
    </w:p>
    <w:p w:rsidR="005D2E87" w:rsidRPr="000611BC" w:rsidRDefault="005D2E87" w:rsidP="005D2E87">
      <w:pPr>
        <w:spacing w:after="0" w:line="240" w:lineRule="auto"/>
        <w:rPr>
          <w:rFonts w:ascii="Times New Roman" w:eastAsia="Times New Roman" w:hAnsi="Times New Roman" w:cs="Times New Roman"/>
          <w:sz w:val="24"/>
          <w:szCs w:val="24"/>
          <w:lang w:eastAsia="en-IN"/>
        </w:rPr>
      </w:pPr>
      <w:r w:rsidRPr="000611BC">
        <w:rPr>
          <w:rFonts w:ascii="Verdana" w:eastAsia="Times New Roman" w:hAnsi="Verdana" w:cs="Times New Roman"/>
          <w:color w:val="333333"/>
          <w:sz w:val="23"/>
          <w:szCs w:val="23"/>
          <w:lang w:eastAsia="en-IN"/>
        </w:rPr>
        <w:br/>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Examples of block-level elements:</w:t>
      </w:r>
    </w:p>
    <w:p w:rsidR="005D2E87" w:rsidRPr="000611BC" w:rsidRDefault="005D2E87" w:rsidP="005D2E87">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&lt;div&gt;</w:t>
      </w:r>
    </w:p>
    <w:p w:rsidR="005D2E87" w:rsidRPr="000611BC" w:rsidRDefault="005D2E87" w:rsidP="005D2E87">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&lt;h1&gt; - &lt;h6&gt;</w:t>
      </w:r>
    </w:p>
    <w:p w:rsidR="005D2E87" w:rsidRPr="000611BC" w:rsidRDefault="005D2E87" w:rsidP="005D2E87">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&lt;p&gt;</w:t>
      </w:r>
    </w:p>
    <w:p w:rsidR="005D2E87" w:rsidRPr="000611BC" w:rsidRDefault="005D2E87" w:rsidP="005D2E87">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&lt;form&gt;</w:t>
      </w:r>
    </w:p>
    <w:p w:rsidR="005D2E87" w:rsidRPr="000611BC" w:rsidRDefault="00B76AAA" w:rsidP="005D2E8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0" style="width:0;height:0" o:hralign="center" o:hrstd="t" o:hrnoshade="t" o:hr="t" fillcolor="#333" stroked="f"/>
        </w:pict>
      </w:r>
    </w:p>
    <w:p w:rsidR="005D2E87" w:rsidRPr="000611BC" w:rsidRDefault="005D2E87" w:rsidP="005D2E87">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Inline Elements</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An inline element does not start on a new line and only takes up as much width as necessary.</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This is </w:t>
      </w:r>
      <w:r w:rsidRPr="000611BC">
        <w:rPr>
          <w:rFonts w:ascii="Verdana" w:eastAsia="Times New Roman" w:hAnsi="Verdana" w:cs="Times New Roman"/>
          <w:color w:val="333333"/>
          <w:sz w:val="23"/>
          <w:szCs w:val="23"/>
          <w:bdr w:val="single" w:sz="18" w:space="0" w:color="8AC007" w:frame="1"/>
          <w:lang w:eastAsia="en-IN"/>
        </w:rPr>
        <w:t>an inline &lt;span&gt; element inside</w:t>
      </w:r>
      <w:r w:rsidRPr="000611BC">
        <w:rPr>
          <w:rFonts w:ascii="Verdana" w:eastAsia="Times New Roman" w:hAnsi="Verdana" w:cs="Times New Roman"/>
          <w:color w:val="333333"/>
          <w:sz w:val="23"/>
          <w:szCs w:val="23"/>
          <w:lang w:eastAsia="en-IN"/>
        </w:rPr>
        <w:t> a paragraph.</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Examples of inline elements:</w:t>
      </w:r>
    </w:p>
    <w:p w:rsidR="005D2E87" w:rsidRPr="000611BC" w:rsidRDefault="005D2E87" w:rsidP="005D2E87">
      <w:pPr>
        <w:numPr>
          <w:ilvl w:val="0"/>
          <w:numId w:val="12"/>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&lt;span&gt;</w:t>
      </w:r>
    </w:p>
    <w:p w:rsidR="005D2E87" w:rsidRPr="000611BC" w:rsidRDefault="005D2E87" w:rsidP="005D2E87">
      <w:pPr>
        <w:numPr>
          <w:ilvl w:val="0"/>
          <w:numId w:val="12"/>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&lt;a&gt;</w:t>
      </w:r>
    </w:p>
    <w:p w:rsidR="005D2E87" w:rsidRPr="000611BC" w:rsidRDefault="005D2E87" w:rsidP="005D2E87">
      <w:pPr>
        <w:numPr>
          <w:ilvl w:val="0"/>
          <w:numId w:val="12"/>
        </w:numPr>
        <w:shd w:val="clear" w:color="auto" w:fill="FFFFFF"/>
        <w:spacing w:before="100" w:beforeAutospacing="1" w:after="100" w:afterAutospacing="1"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&lt;img&gt;</w:t>
      </w:r>
    </w:p>
    <w:p w:rsidR="005D2E87" w:rsidRPr="000611BC" w:rsidRDefault="00B76AAA" w:rsidP="005D2E8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1" style="width:0;height:0" o:hralign="center" o:hrstd="t" o:hrnoshade="t" o:hr="t" fillcolor="#333" stroked="f"/>
        </w:pict>
      </w:r>
    </w:p>
    <w:p w:rsidR="005D2E87" w:rsidRPr="000611BC" w:rsidRDefault="005D2E87" w:rsidP="005D2E87">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lastRenderedPageBreak/>
        <w:t>The &lt;div&gt; Element</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&lt;div&gt; element is a </w:t>
      </w:r>
      <w:r w:rsidRPr="000611BC">
        <w:rPr>
          <w:rFonts w:ascii="Verdana" w:eastAsia="Times New Roman" w:hAnsi="Verdana" w:cs="Times New Roman"/>
          <w:b/>
          <w:bCs/>
          <w:color w:val="333333"/>
          <w:sz w:val="23"/>
          <w:szCs w:val="23"/>
          <w:lang w:eastAsia="en-IN"/>
        </w:rPr>
        <w:t>block-level element</w:t>
      </w:r>
      <w:r w:rsidRPr="000611BC">
        <w:rPr>
          <w:rFonts w:ascii="Verdana" w:eastAsia="Times New Roman" w:hAnsi="Verdana" w:cs="Times New Roman"/>
          <w:color w:val="333333"/>
          <w:sz w:val="23"/>
          <w:szCs w:val="23"/>
          <w:lang w:eastAsia="en-IN"/>
        </w:rPr>
        <w:t> that is often used as a container for other HTML elements.</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&lt;div&gt; element has no required attributes, but </w:t>
      </w:r>
      <w:r w:rsidRPr="000611BC">
        <w:rPr>
          <w:rFonts w:ascii="Verdana" w:eastAsia="Times New Roman" w:hAnsi="Verdana" w:cs="Times New Roman"/>
          <w:b/>
          <w:bCs/>
          <w:color w:val="333333"/>
          <w:sz w:val="23"/>
          <w:szCs w:val="23"/>
          <w:lang w:eastAsia="en-IN"/>
        </w:rPr>
        <w:t>style</w:t>
      </w:r>
      <w:r w:rsidRPr="000611BC">
        <w:rPr>
          <w:rFonts w:ascii="Verdana" w:eastAsia="Times New Roman" w:hAnsi="Verdana" w:cs="Times New Roman"/>
          <w:color w:val="333333"/>
          <w:sz w:val="23"/>
          <w:szCs w:val="23"/>
          <w:lang w:eastAsia="en-IN"/>
        </w:rPr>
        <w:t> and </w:t>
      </w:r>
      <w:r w:rsidRPr="000611BC">
        <w:rPr>
          <w:rFonts w:ascii="Verdana" w:eastAsia="Times New Roman" w:hAnsi="Verdana" w:cs="Times New Roman"/>
          <w:b/>
          <w:bCs/>
          <w:color w:val="333333"/>
          <w:sz w:val="23"/>
          <w:szCs w:val="23"/>
          <w:lang w:eastAsia="en-IN"/>
        </w:rPr>
        <w:t>class</w:t>
      </w:r>
      <w:r w:rsidRPr="000611BC">
        <w:rPr>
          <w:rFonts w:ascii="Verdana" w:eastAsia="Times New Roman" w:hAnsi="Verdana" w:cs="Times New Roman"/>
          <w:color w:val="333333"/>
          <w:sz w:val="23"/>
          <w:szCs w:val="23"/>
          <w:lang w:eastAsia="en-IN"/>
        </w:rPr>
        <w:t> are common.</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When used together with CSS, the &lt;div&gt; element can be used to style blocks of content:</w:t>
      </w:r>
    </w:p>
    <w:p w:rsidR="005D2E87" w:rsidRPr="000611BC" w:rsidRDefault="005D2E87" w:rsidP="005D2E87">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5D2E87" w:rsidRPr="000611BC" w:rsidRDefault="005D2E87" w:rsidP="005D2E87">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div</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"background-color:black; color:white; padding:20px;"</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h2</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London</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/h2</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London is the capital city of England. It is the most populous city in the United Kingdom, with a metropolitan area of over 13 million inhabitants.</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/p</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00"/>
          <w:sz w:val="23"/>
          <w:szCs w:val="23"/>
          <w:lang w:eastAsia="en-IN"/>
        </w:rPr>
        <w:br/>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/div</w:t>
      </w:r>
      <w:r w:rsidRPr="000611BC">
        <w:rPr>
          <w:rFonts w:ascii="Consolas" w:eastAsia="Times New Roman" w:hAnsi="Consolas" w:cs="Consolas"/>
          <w:color w:val="0000FF"/>
          <w:sz w:val="23"/>
          <w:szCs w:val="23"/>
          <w:lang w:eastAsia="en-IN"/>
        </w:rPr>
        <w:t>&gt;</w:t>
      </w:r>
    </w:p>
    <w:p w:rsidR="005D2E87" w:rsidRPr="000611BC" w:rsidRDefault="005D2E87" w:rsidP="005D2E87">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310"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5D2E87" w:rsidRPr="000611BC" w:rsidRDefault="00B76AAA" w:rsidP="005D2E8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2" style="width:0;height:0" o:hralign="center" o:hrstd="t" o:hrnoshade="t" o:hr="t" fillcolor="#333" stroked="f"/>
        </w:pict>
      </w:r>
    </w:p>
    <w:p w:rsidR="005D2E87" w:rsidRPr="000611BC" w:rsidRDefault="005D2E87" w:rsidP="005D2E87">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The &lt;span&gt; Element</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&lt;span&gt; element is an </w:t>
      </w:r>
      <w:r w:rsidRPr="000611BC">
        <w:rPr>
          <w:rFonts w:ascii="Verdana" w:eastAsia="Times New Roman" w:hAnsi="Verdana" w:cs="Times New Roman"/>
          <w:b/>
          <w:bCs/>
          <w:color w:val="333333"/>
          <w:sz w:val="23"/>
          <w:szCs w:val="23"/>
          <w:lang w:eastAsia="en-IN"/>
        </w:rPr>
        <w:t>inline element</w:t>
      </w:r>
      <w:r w:rsidRPr="000611BC">
        <w:rPr>
          <w:rFonts w:ascii="Verdana" w:eastAsia="Times New Roman" w:hAnsi="Verdana" w:cs="Times New Roman"/>
          <w:color w:val="333333"/>
          <w:sz w:val="23"/>
          <w:szCs w:val="23"/>
          <w:lang w:eastAsia="en-IN"/>
        </w:rPr>
        <w:t> that is often used as a container for some text.</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The &lt;span&gt; element has no required attributes, but </w:t>
      </w:r>
      <w:r w:rsidRPr="000611BC">
        <w:rPr>
          <w:rFonts w:ascii="Verdana" w:eastAsia="Times New Roman" w:hAnsi="Verdana" w:cs="Times New Roman"/>
          <w:b/>
          <w:bCs/>
          <w:color w:val="333333"/>
          <w:sz w:val="23"/>
          <w:szCs w:val="23"/>
          <w:lang w:eastAsia="en-IN"/>
        </w:rPr>
        <w:t>style</w:t>
      </w:r>
      <w:r w:rsidRPr="000611BC">
        <w:rPr>
          <w:rFonts w:ascii="Verdana" w:eastAsia="Times New Roman" w:hAnsi="Verdana" w:cs="Times New Roman"/>
          <w:color w:val="333333"/>
          <w:sz w:val="23"/>
          <w:szCs w:val="23"/>
          <w:lang w:eastAsia="en-IN"/>
        </w:rPr>
        <w:t> and </w:t>
      </w:r>
      <w:r w:rsidRPr="000611BC">
        <w:rPr>
          <w:rFonts w:ascii="Verdana" w:eastAsia="Times New Roman" w:hAnsi="Verdana" w:cs="Times New Roman"/>
          <w:b/>
          <w:bCs/>
          <w:color w:val="333333"/>
          <w:sz w:val="23"/>
          <w:szCs w:val="23"/>
          <w:lang w:eastAsia="en-IN"/>
        </w:rPr>
        <w:t>class</w:t>
      </w:r>
      <w:r w:rsidRPr="000611BC">
        <w:rPr>
          <w:rFonts w:ascii="Verdana" w:eastAsia="Times New Roman" w:hAnsi="Verdana" w:cs="Times New Roman"/>
          <w:color w:val="333333"/>
          <w:sz w:val="23"/>
          <w:szCs w:val="23"/>
          <w:lang w:eastAsia="en-IN"/>
        </w:rPr>
        <w:t> are common.</w:t>
      </w:r>
    </w:p>
    <w:p w:rsidR="005D2E87" w:rsidRPr="000611BC" w:rsidRDefault="005D2E87" w:rsidP="005D2E87">
      <w:pPr>
        <w:shd w:val="clear" w:color="auto" w:fill="FFFFFF"/>
        <w:spacing w:after="150" w:line="321" w:lineRule="atLeast"/>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When used together with CSS, the &lt;span&gt; element can be used to style parts of the text:</w:t>
      </w:r>
    </w:p>
    <w:p w:rsidR="005D2E87" w:rsidRPr="000611BC" w:rsidRDefault="005D2E87" w:rsidP="005D2E87">
      <w:pPr>
        <w:shd w:val="clear" w:color="auto" w:fill="F1F1F1"/>
        <w:spacing w:after="150" w:line="240" w:lineRule="auto"/>
        <w:outlineLvl w:val="1"/>
        <w:rPr>
          <w:rFonts w:ascii="Arial" w:eastAsia="Times New Roman" w:hAnsi="Arial" w:cs="Arial"/>
          <w:color w:val="555555"/>
          <w:sz w:val="30"/>
          <w:szCs w:val="30"/>
          <w:lang w:eastAsia="en-IN"/>
        </w:rPr>
      </w:pPr>
      <w:r w:rsidRPr="000611BC">
        <w:rPr>
          <w:rFonts w:ascii="Arial" w:eastAsia="Times New Roman" w:hAnsi="Arial" w:cs="Arial"/>
          <w:color w:val="555555"/>
          <w:sz w:val="30"/>
          <w:szCs w:val="30"/>
          <w:lang w:eastAsia="en-IN"/>
        </w:rPr>
        <w:t>Example</w:t>
      </w:r>
    </w:p>
    <w:p w:rsidR="005D2E87" w:rsidRPr="000611BC" w:rsidRDefault="005D2E87" w:rsidP="005D2E87">
      <w:pPr>
        <w:shd w:val="clear" w:color="auto" w:fill="FFFFFF"/>
        <w:spacing w:after="0" w:line="276" w:lineRule="atLeast"/>
        <w:rPr>
          <w:rFonts w:ascii="Consolas" w:eastAsia="Times New Roman" w:hAnsi="Consolas" w:cs="Consolas"/>
          <w:color w:val="000000"/>
          <w:sz w:val="23"/>
          <w:szCs w:val="23"/>
          <w:lang w:eastAsia="en-IN"/>
        </w:rPr>
      </w:pP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h1</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My </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span</w:t>
      </w:r>
      <w:r w:rsidRPr="000611BC">
        <w:rPr>
          <w:rFonts w:ascii="Consolas" w:eastAsia="Times New Roman" w:hAnsi="Consolas" w:cs="Consolas"/>
          <w:color w:val="000000"/>
          <w:sz w:val="23"/>
          <w:szCs w:val="23"/>
          <w:lang w:eastAsia="en-IN"/>
        </w:rPr>
        <w:t> </w:t>
      </w:r>
      <w:r w:rsidRPr="000611BC">
        <w:rPr>
          <w:rFonts w:ascii="Consolas" w:eastAsia="Times New Roman" w:hAnsi="Consolas" w:cs="Consolas"/>
          <w:color w:val="FF0000"/>
          <w:sz w:val="23"/>
          <w:szCs w:val="23"/>
          <w:lang w:eastAsia="en-IN"/>
        </w:rPr>
        <w:t>style=</w:t>
      </w:r>
      <w:r w:rsidRPr="000611BC">
        <w:rPr>
          <w:rFonts w:ascii="Consolas" w:eastAsia="Times New Roman" w:hAnsi="Consolas" w:cs="Consolas"/>
          <w:color w:val="0000CD"/>
          <w:sz w:val="23"/>
          <w:szCs w:val="23"/>
          <w:lang w:eastAsia="en-IN"/>
        </w:rPr>
        <w:t>"color:red"</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Important</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/span</w:t>
      </w:r>
      <w:r w:rsidRPr="000611BC">
        <w:rPr>
          <w:rFonts w:ascii="Consolas" w:eastAsia="Times New Roman" w:hAnsi="Consolas" w:cs="Consolas"/>
          <w:color w:val="0000FF"/>
          <w:sz w:val="23"/>
          <w:szCs w:val="23"/>
          <w:lang w:eastAsia="en-IN"/>
        </w:rPr>
        <w:t>&gt;</w:t>
      </w:r>
      <w:r w:rsidRPr="000611BC">
        <w:rPr>
          <w:rFonts w:ascii="Consolas" w:eastAsia="Times New Roman" w:hAnsi="Consolas" w:cs="Consolas"/>
          <w:color w:val="000000"/>
          <w:sz w:val="23"/>
          <w:szCs w:val="23"/>
          <w:lang w:eastAsia="en-IN"/>
        </w:rPr>
        <w:t> Heading</w:t>
      </w:r>
      <w:r w:rsidRPr="000611BC">
        <w:rPr>
          <w:rFonts w:ascii="Consolas" w:eastAsia="Times New Roman" w:hAnsi="Consolas" w:cs="Consolas"/>
          <w:color w:val="0000FF"/>
          <w:sz w:val="23"/>
          <w:szCs w:val="23"/>
          <w:lang w:eastAsia="en-IN"/>
        </w:rPr>
        <w:t>&lt;</w:t>
      </w:r>
      <w:r w:rsidRPr="000611BC">
        <w:rPr>
          <w:rFonts w:ascii="Consolas" w:eastAsia="Times New Roman" w:hAnsi="Consolas" w:cs="Consolas"/>
          <w:color w:val="A52A2A"/>
          <w:sz w:val="23"/>
          <w:szCs w:val="23"/>
          <w:lang w:eastAsia="en-IN"/>
        </w:rPr>
        <w:t>/h1</w:t>
      </w:r>
      <w:r w:rsidRPr="000611BC">
        <w:rPr>
          <w:rFonts w:ascii="Consolas" w:eastAsia="Times New Roman" w:hAnsi="Consolas" w:cs="Consolas"/>
          <w:color w:val="0000FF"/>
          <w:sz w:val="23"/>
          <w:szCs w:val="23"/>
          <w:lang w:eastAsia="en-IN"/>
        </w:rPr>
        <w:t>&gt;</w:t>
      </w:r>
    </w:p>
    <w:p w:rsidR="005D2E87" w:rsidRPr="000611BC" w:rsidRDefault="005D2E87" w:rsidP="005D2E87">
      <w:pPr>
        <w:shd w:val="clear" w:color="auto" w:fill="F1F1F1"/>
        <w:spacing w:after="180" w:line="276" w:lineRule="atLeast"/>
        <w:rPr>
          <w:rFonts w:ascii="Verdana" w:eastAsia="Times New Roman" w:hAnsi="Verdana" w:cs="Times New Roman"/>
          <w:color w:val="000000"/>
          <w:sz w:val="23"/>
          <w:szCs w:val="23"/>
          <w:lang w:eastAsia="en-IN"/>
        </w:rPr>
      </w:pPr>
      <w:r w:rsidRPr="000611BC">
        <w:rPr>
          <w:rFonts w:ascii="Verdana" w:eastAsia="Times New Roman" w:hAnsi="Verdana" w:cs="Times New Roman"/>
          <w:color w:val="000000"/>
          <w:sz w:val="23"/>
          <w:szCs w:val="23"/>
          <w:lang w:eastAsia="en-IN"/>
        </w:rPr>
        <w:br/>
      </w:r>
      <w:hyperlink r:id="rId311" w:tgtFrame="_blank" w:history="1">
        <w:r w:rsidRPr="000611BC">
          <w:rPr>
            <w:rFonts w:ascii="Verdana" w:eastAsia="Times New Roman" w:hAnsi="Verdana" w:cs="Times New Roman"/>
            <w:color w:val="FFFFFF"/>
            <w:sz w:val="23"/>
            <w:szCs w:val="23"/>
            <w:u w:val="single"/>
            <w:bdr w:val="single" w:sz="6" w:space="4" w:color="8AC007" w:frame="1"/>
            <w:shd w:val="clear" w:color="auto" w:fill="8AC007"/>
            <w:lang w:eastAsia="en-IN"/>
          </w:rPr>
          <w:t>Try it Yourself »</w:t>
        </w:r>
      </w:hyperlink>
    </w:p>
    <w:p w:rsidR="005D2E87" w:rsidRPr="000611BC" w:rsidRDefault="00B76AAA" w:rsidP="005D2E8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3" style="width:0;height:0" o:hralign="center" o:hrstd="t" o:hrnoshade="t" o:hr="t" fillcolor="#333" stroked="f"/>
        </w:pict>
      </w:r>
    </w:p>
    <w:p w:rsidR="005D2E87" w:rsidRPr="000611BC" w:rsidRDefault="005D2E87" w:rsidP="005D2E87">
      <w:pPr>
        <w:shd w:val="clear" w:color="auto" w:fill="FFFFFF"/>
        <w:spacing w:before="300" w:after="150" w:line="240" w:lineRule="auto"/>
        <w:outlineLvl w:val="1"/>
        <w:rPr>
          <w:rFonts w:ascii="Arial" w:eastAsia="Times New Roman" w:hAnsi="Arial" w:cs="Arial"/>
          <w:color w:val="333333"/>
          <w:sz w:val="45"/>
          <w:szCs w:val="45"/>
          <w:lang w:eastAsia="en-IN"/>
        </w:rPr>
      </w:pPr>
      <w:r w:rsidRPr="000611BC">
        <w:rPr>
          <w:rFonts w:ascii="Arial" w:eastAsia="Times New Roman" w:hAnsi="Arial" w:cs="Arial"/>
          <w:color w:val="333333"/>
          <w:sz w:val="45"/>
          <w:szCs w:val="45"/>
          <w:lang w:eastAsia="en-IN"/>
        </w:rPr>
        <w:t>HTML Grouping Tags</w:t>
      </w:r>
    </w:p>
    <w:tbl>
      <w:tblPr>
        <w:tblW w:w="1332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32"/>
        <w:gridCol w:w="10988"/>
      </w:tblGrid>
      <w:tr w:rsidR="005D2E87" w:rsidRPr="000611BC" w:rsidTr="00450E3A">
        <w:tc>
          <w:tcPr>
            <w:tcW w:w="0" w:type="auto"/>
            <w:tcBorders>
              <w:top w:val="single" w:sz="6" w:space="0" w:color="DDDDDD"/>
            </w:tcBorders>
            <w:shd w:val="clear" w:color="auto" w:fill="FFFFFF"/>
            <w:tcMar>
              <w:top w:w="120" w:type="dxa"/>
              <w:left w:w="120" w:type="dxa"/>
              <w:bottom w:w="120" w:type="dxa"/>
              <w:right w:w="120" w:type="dxa"/>
            </w:tcMar>
            <w:hideMark/>
          </w:tcPr>
          <w:p w:rsidR="005D2E87" w:rsidRPr="000611BC" w:rsidRDefault="005D2E87" w:rsidP="00450E3A">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lastRenderedPageBreak/>
              <w:t>Tag</w:t>
            </w:r>
          </w:p>
        </w:tc>
        <w:tc>
          <w:tcPr>
            <w:tcW w:w="0" w:type="auto"/>
            <w:tcBorders>
              <w:top w:val="single" w:sz="6" w:space="0" w:color="DDDDDD"/>
            </w:tcBorders>
            <w:shd w:val="clear" w:color="auto" w:fill="FFFFFF"/>
            <w:tcMar>
              <w:top w:w="120" w:type="dxa"/>
              <w:left w:w="120" w:type="dxa"/>
              <w:bottom w:w="120" w:type="dxa"/>
              <w:right w:w="120" w:type="dxa"/>
            </w:tcMar>
            <w:hideMark/>
          </w:tcPr>
          <w:p w:rsidR="005D2E87" w:rsidRPr="000611BC" w:rsidRDefault="005D2E87" w:rsidP="00450E3A">
            <w:pPr>
              <w:spacing w:after="180" w:line="240" w:lineRule="auto"/>
              <w:rPr>
                <w:rFonts w:ascii="Verdana" w:eastAsia="Times New Roman" w:hAnsi="Verdana" w:cs="Times New Roman"/>
                <w:b/>
                <w:bCs/>
                <w:color w:val="333333"/>
                <w:sz w:val="23"/>
                <w:szCs w:val="23"/>
                <w:lang w:eastAsia="en-IN"/>
              </w:rPr>
            </w:pPr>
            <w:r w:rsidRPr="000611BC">
              <w:rPr>
                <w:rFonts w:ascii="Verdana" w:eastAsia="Times New Roman" w:hAnsi="Verdana" w:cs="Times New Roman"/>
                <w:b/>
                <w:bCs/>
                <w:color w:val="333333"/>
                <w:sz w:val="23"/>
                <w:szCs w:val="23"/>
                <w:lang w:eastAsia="en-IN"/>
              </w:rPr>
              <w:t>Description</w:t>
            </w:r>
          </w:p>
        </w:tc>
      </w:tr>
      <w:tr w:rsidR="005D2E87" w:rsidRPr="000611BC" w:rsidTr="00450E3A">
        <w:tc>
          <w:tcPr>
            <w:tcW w:w="0" w:type="auto"/>
            <w:tcBorders>
              <w:top w:val="single" w:sz="6" w:space="0" w:color="DDDDDD"/>
            </w:tcBorders>
            <w:shd w:val="clear" w:color="auto" w:fill="F1F1F1"/>
            <w:tcMar>
              <w:top w:w="120" w:type="dxa"/>
              <w:left w:w="120" w:type="dxa"/>
              <w:bottom w:w="120" w:type="dxa"/>
              <w:right w:w="120" w:type="dxa"/>
            </w:tcMar>
            <w:hideMark/>
          </w:tcPr>
          <w:p w:rsidR="005D2E87" w:rsidRPr="000611BC" w:rsidRDefault="00B76AAA" w:rsidP="00450E3A">
            <w:pPr>
              <w:spacing w:after="180" w:line="240" w:lineRule="auto"/>
              <w:rPr>
                <w:rFonts w:ascii="Verdana" w:eastAsia="Times New Roman" w:hAnsi="Verdana" w:cs="Times New Roman"/>
                <w:color w:val="333333"/>
                <w:sz w:val="23"/>
                <w:szCs w:val="23"/>
                <w:lang w:eastAsia="en-IN"/>
              </w:rPr>
            </w:pPr>
            <w:hyperlink r:id="rId312" w:history="1">
              <w:r w:rsidR="005D2E87" w:rsidRPr="000611BC">
                <w:rPr>
                  <w:rFonts w:ascii="Verdana" w:eastAsia="Times New Roman" w:hAnsi="Verdana" w:cs="Times New Roman"/>
                  <w:color w:val="333333"/>
                  <w:sz w:val="23"/>
                  <w:szCs w:val="23"/>
                  <w:u w:val="single"/>
                  <w:lang w:eastAsia="en-IN"/>
                </w:rPr>
                <w:t>&lt;div&gt;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5D2E87" w:rsidRPr="000611BC" w:rsidRDefault="005D2E87" w:rsidP="00450E3A">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Defines a section in a document (block-level)</w:t>
            </w:r>
          </w:p>
        </w:tc>
      </w:tr>
      <w:tr w:rsidR="005D2E87" w:rsidRPr="000611BC" w:rsidTr="00450E3A">
        <w:tc>
          <w:tcPr>
            <w:tcW w:w="0" w:type="auto"/>
            <w:tcBorders>
              <w:top w:val="single" w:sz="6" w:space="0" w:color="DDDDDD"/>
            </w:tcBorders>
            <w:shd w:val="clear" w:color="auto" w:fill="FFFFFF"/>
            <w:tcMar>
              <w:top w:w="120" w:type="dxa"/>
              <w:left w:w="120" w:type="dxa"/>
              <w:bottom w:w="120" w:type="dxa"/>
              <w:right w:w="120" w:type="dxa"/>
            </w:tcMar>
            <w:hideMark/>
          </w:tcPr>
          <w:p w:rsidR="005D2E87" w:rsidRPr="000611BC" w:rsidRDefault="00B76AAA" w:rsidP="00450E3A">
            <w:pPr>
              <w:spacing w:after="180" w:line="240" w:lineRule="auto"/>
              <w:rPr>
                <w:rFonts w:ascii="Verdana" w:eastAsia="Times New Roman" w:hAnsi="Verdana" w:cs="Times New Roman"/>
                <w:color w:val="333333"/>
                <w:sz w:val="23"/>
                <w:szCs w:val="23"/>
                <w:lang w:eastAsia="en-IN"/>
              </w:rPr>
            </w:pPr>
            <w:hyperlink r:id="rId313" w:history="1">
              <w:r w:rsidR="005D2E87" w:rsidRPr="000611BC">
                <w:rPr>
                  <w:rFonts w:ascii="Verdana" w:eastAsia="Times New Roman" w:hAnsi="Verdana" w:cs="Times New Roman"/>
                  <w:color w:val="333333"/>
                  <w:sz w:val="23"/>
                  <w:szCs w:val="23"/>
                  <w:u w:val="single"/>
                  <w:lang w:eastAsia="en-IN"/>
                </w:rPr>
                <w:t>&lt;span&gt;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5D2E87" w:rsidRPr="000611BC" w:rsidRDefault="005D2E87" w:rsidP="00450E3A">
            <w:pPr>
              <w:spacing w:after="180" w:line="240" w:lineRule="auto"/>
              <w:rPr>
                <w:rFonts w:ascii="Verdana" w:eastAsia="Times New Roman" w:hAnsi="Verdana" w:cs="Times New Roman"/>
                <w:color w:val="333333"/>
                <w:sz w:val="23"/>
                <w:szCs w:val="23"/>
                <w:lang w:eastAsia="en-IN"/>
              </w:rPr>
            </w:pPr>
            <w:r w:rsidRPr="000611BC">
              <w:rPr>
                <w:rFonts w:ascii="Verdana" w:eastAsia="Times New Roman" w:hAnsi="Verdana" w:cs="Times New Roman"/>
                <w:color w:val="333333"/>
                <w:sz w:val="23"/>
                <w:szCs w:val="23"/>
                <w:lang w:eastAsia="en-IN"/>
              </w:rPr>
              <w:t>Defines a section in a document (inline)</w:t>
            </w:r>
          </w:p>
        </w:tc>
      </w:tr>
    </w:tbl>
    <w:p w:rsidR="005D2E87" w:rsidRDefault="005D2E87" w:rsidP="005D2E87">
      <w:pPr>
        <w:pStyle w:val="Heading1"/>
        <w:shd w:val="clear" w:color="auto" w:fill="FFFFFF"/>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HTML</w:t>
      </w:r>
      <w:r>
        <w:rPr>
          <w:rStyle w:val="apple-converted-space"/>
          <w:rFonts w:ascii="Arial" w:hAnsi="Arial" w:cs="Arial"/>
          <w:b w:val="0"/>
          <w:bCs w:val="0"/>
          <w:color w:val="333333"/>
          <w:sz w:val="54"/>
          <w:szCs w:val="54"/>
        </w:rPr>
        <w:t> </w:t>
      </w:r>
      <w:r>
        <w:rPr>
          <w:rStyle w:val="colorh1"/>
          <w:rFonts w:ascii="Arial" w:hAnsi="Arial" w:cs="Arial"/>
          <w:b w:val="0"/>
          <w:bCs w:val="0"/>
          <w:color w:val="333333"/>
          <w:sz w:val="54"/>
          <w:szCs w:val="54"/>
        </w:rPr>
        <w:t>Classes</w:t>
      </w:r>
    </w:p>
    <w:p w:rsidR="005D2E87" w:rsidRDefault="00B76AAA" w:rsidP="005D2E87">
      <w:pPr>
        <w:shd w:val="clear" w:color="auto" w:fill="FFFFFF"/>
        <w:rPr>
          <w:rFonts w:ascii="Verdana" w:hAnsi="Verdana" w:cs="Times New Roman"/>
          <w:color w:val="333333"/>
          <w:sz w:val="30"/>
          <w:szCs w:val="30"/>
        </w:rPr>
      </w:pPr>
      <w:hyperlink r:id="rId314" w:history="1">
        <w:r w:rsidR="005D2E87">
          <w:rPr>
            <w:rStyle w:val="Hyperlink"/>
            <w:rFonts w:ascii="Verdana" w:hAnsi="Verdana"/>
            <w:color w:val="8AC007"/>
            <w:sz w:val="30"/>
            <w:szCs w:val="30"/>
          </w:rPr>
          <w:t>« Previous</w:t>
        </w:r>
      </w:hyperlink>
    </w:p>
    <w:p w:rsidR="005D2E87" w:rsidRDefault="00B76AAA" w:rsidP="005D2E87">
      <w:pPr>
        <w:shd w:val="clear" w:color="auto" w:fill="FFFFFF"/>
        <w:jc w:val="right"/>
        <w:rPr>
          <w:rFonts w:ascii="Verdana" w:hAnsi="Verdana"/>
          <w:color w:val="333333"/>
          <w:sz w:val="30"/>
          <w:szCs w:val="30"/>
        </w:rPr>
      </w:pPr>
      <w:hyperlink r:id="rId315" w:history="1">
        <w:r w:rsidR="005D2E87">
          <w:rPr>
            <w:rStyle w:val="Hyperlink"/>
            <w:rFonts w:ascii="Verdana" w:hAnsi="Verdana"/>
            <w:color w:val="8AC007"/>
            <w:sz w:val="30"/>
            <w:szCs w:val="30"/>
          </w:rPr>
          <w:t>Next Chapter »</w:t>
        </w:r>
      </w:hyperlink>
    </w:p>
    <w:p w:rsidR="005D2E87" w:rsidRDefault="00B76AAA" w:rsidP="005D2E87">
      <w:pPr>
        <w:spacing w:before="300" w:after="300"/>
        <w:rPr>
          <w:rFonts w:ascii="Times New Roman" w:hAnsi="Times New Roman"/>
          <w:sz w:val="24"/>
          <w:szCs w:val="24"/>
        </w:rPr>
      </w:pPr>
      <w:r>
        <w:pict>
          <v:rect id="_x0000_i1194" style="width:0;height:0" o:hralign="center" o:hrstd="t" o:hrnoshade="t" o:hr="t" fillcolor="#333" stroked="f"/>
        </w:pict>
      </w:r>
    </w:p>
    <w:p w:rsidR="005D2E87" w:rsidRDefault="005D2E87" w:rsidP="005D2E87">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Classing Block Elements</w:t>
      </w:r>
    </w:p>
    <w:p w:rsidR="005D2E87" w:rsidRDefault="005D2E87" w:rsidP="005D2E87">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HTML class attribute makes it possible to define equal styles for "equal" &lt;div&gt; elements:</w:t>
      </w:r>
    </w:p>
    <w:p w:rsidR="005D2E87" w:rsidRDefault="005D2E87" w:rsidP="005D2E87">
      <w:pPr>
        <w:pStyle w:val="Heading2"/>
        <w:shd w:val="clear" w:color="auto" w:fill="000000"/>
        <w:spacing w:before="300" w:beforeAutospacing="0" w:after="150" w:afterAutospacing="0"/>
        <w:rPr>
          <w:rFonts w:ascii="Arial" w:hAnsi="Arial" w:cs="Arial"/>
          <w:b w:val="0"/>
          <w:bCs w:val="0"/>
          <w:color w:val="FFFFFF"/>
          <w:sz w:val="45"/>
          <w:szCs w:val="45"/>
        </w:rPr>
      </w:pPr>
      <w:r>
        <w:rPr>
          <w:rFonts w:ascii="Arial" w:hAnsi="Arial" w:cs="Arial"/>
          <w:b w:val="0"/>
          <w:bCs w:val="0"/>
          <w:color w:val="FFFFFF"/>
          <w:sz w:val="45"/>
          <w:szCs w:val="45"/>
        </w:rPr>
        <w:t>London</w:t>
      </w:r>
    </w:p>
    <w:p w:rsidR="005D2E87" w:rsidRDefault="005D2E87" w:rsidP="005D2E87">
      <w:pPr>
        <w:pStyle w:val="NormalWeb"/>
        <w:shd w:val="clear" w:color="auto" w:fill="000000"/>
        <w:spacing w:before="0" w:beforeAutospacing="0" w:after="150" w:afterAutospacing="0" w:line="321" w:lineRule="atLeast"/>
        <w:rPr>
          <w:rFonts w:ascii="Verdana" w:hAnsi="Verdana"/>
          <w:color w:val="FFFFFF"/>
          <w:sz w:val="23"/>
          <w:szCs w:val="23"/>
        </w:rPr>
      </w:pPr>
      <w:r>
        <w:rPr>
          <w:rFonts w:ascii="Verdana" w:hAnsi="Verdana"/>
          <w:color w:val="FFFFFF"/>
          <w:sz w:val="23"/>
          <w:szCs w:val="23"/>
        </w:rPr>
        <w:t>London is the capital city of England. It is the most populous city in the United Kingdom, with a metropolitan area of over 13 million inhabitants.</w:t>
      </w:r>
    </w:p>
    <w:p w:rsidR="005D2E87" w:rsidRDefault="005D2E87" w:rsidP="005D2E87">
      <w:pPr>
        <w:pStyle w:val="NormalWeb"/>
        <w:shd w:val="clear" w:color="auto" w:fill="000000"/>
        <w:spacing w:before="0" w:beforeAutospacing="0" w:after="150" w:afterAutospacing="0" w:line="321" w:lineRule="atLeast"/>
        <w:rPr>
          <w:rFonts w:ascii="Verdana" w:hAnsi="Verdana"/>
          <w:color w:val="FFFFFF"/>
          <w:sz w:val="23"/>
          <w:szCs w:val="23"/>
        </w:rPr>
      </w:pPr>
      <w:r>
        <w:rPr>
          <w:rFonts w:ascii="Verdana" w:hAnsi="Verdana"/>
          <w:color w:val="FFFFFF"/>
          <w:sz w:val="23"/>
          <w:szCs w:val="23"/>
        </w:rPr>
        <w:t>Standing on the River Thames, London has been a major settlement for two millennia, its history going back to its founding by the Romans, who named it Londinium.</w:t>
      </w:r>
    </w:p>
    <w:p w:rsidR="005D2E87" w:rsidRDefault="005D2E87" w:rsidP="005D2E87">
      <w:pPr>
        <w:pStyle w:val="Heading2"/>
        <w:shd w:val="clear" w:color="auto" w:fill="000000"/>
        <w:spacing w:before="300" w:beforeAutospacing="0" w:after="150" w:afterAutospacing="0"/>
        <w:rPr>
          <w:rFonts w:ascii="Arial" w:hAnsi="Arial" w:cs="Arial"/>
          <w:b w:val="0"/>
          <w:bCs w:val="0"/>
          <w:color w:val="FFFFFF"/>
          <w:sz w:val="45"/>
          <w:szCs w:val="45"/>
        </w:rPr>
      </w:pPr>
      <w:r>
        <w:rPr>
          <w:rFonts w:ascii="Arial" w:hAnsi="Arial" w:cs="Arial"/>
          <w:b w:val="0"/>
          <w:bCs w:val="0"/>
          <w:color w:val="FFFFFF"/>
          <w:sz w:val="45"/>
          <w:szCs w:val="45"/>
        </w:rPr>
        <w:t>Paris</w:t>
      </w:r>
    </w:p>
    <w:p w:rsidR="005D2E87" w:rsidRDefault="005D2E87" w:rsidP="005D2E87">
      <w:pPr>
        <w:pStyle w:val="NormalWeb"/>
        <w:shd w:val="clear" w:color="auto" w:fill="000000"/>
        <w:spacing w:before="0" w:beforeAutospacing="0" w:after="150" w:afterAutospacing="0" w:line="321" w:lineRule="atLeast"/>
        <w:rPr>
          <w:rFonts w:ascii="Verdana" w:hAnsi="Verdana"/>
          <w:color w:val="FFFFFF"/>
          <w:sz w:val="23"/>
          <w:szCs w:val="23"/>
        </w:rPr>
      </w:pPr>
      <w:r>
        <w:rPr>
          <w:rFonts w:ascii="Verdana" w:hAnsi="Verdana"/>
          <w:color w:val="FFFFFF"/>
          <w:sz w:val="23"/>
          <w:szCs w:val="23"/>
        </w:rPr>
        <w:t>Paris is the capital and most populous city of France.</w:t>
      </w:r>
    </w:p>
    <w:p w:rsidR="005D2E87" w:rsidRDefault="005D2E87" w:rsidP="005D2E87">
      <w:pPr>
        <w:pStyle w:val="NormalWeb"/>
        <w:shd w:val="clear" w:color="auto" w:fill="000000"/>
        <w:spacing w:before="0" w:beforeAutospacing="0" w:after="150" w:afterAutospacing="0" w:line="321" w:lineRule="atLeast"/>
        <w:rPr>
          <w:rFonts w:ascii="Verdana" w:hAnsi="Verdana"/>
          <w:color w:val="FFFFFF"/>
          <w:sz w:val="23"/>
          <w:szCs w:val="23"/>
        </w:rPr>
      </w:pPr>
      <w:r>
        <w:rPr>
          <w:rFonts w:ascii="Verdana" w:hAnsi="Verdana"/>
          <w:color w:val="FFFFFF"/>
          <w:sz w:val="23"/>
          <w:szCs w:val="23"/>
        </w:rPr>
        <w:t>Situated on the Seine River, it is at the heart of the Île-de-France region, also known as the région parisienne.</w:t>
      </w:r>
    </w:p>
    <w:p w:rsidR="005D2E87" w:rsidRDefault="005D2E87" w:rsidP="005D2E87">
      <w:pPr>
        <w:pStyle w:val="NormalWeb"/>
        <w:shd w:val="clear" w:color="auto" w:fill="000000"/>
        <w:spacing w:before="0" w:beforeAutospacing="0" w:after="150" w:afterAutospacing="0" w:line="321" w:lineRule="atLeast"/>
        <w:rPr>
          <w:rFonts w:ascii="Verdana" w:hAnsi="Verdana"/>
          <w:color w:val="FFFFFF"/>
          <w:sz w:val="23"/>
          <w:szCs w:val="23"/>
        </w:rPr>
      </w:pPr>
      <w:r>
        <w:rPr>
          <w:rFonts w:ascii="Verdana" w:hAnsi="Verdana"/>
          <w:color w:val="FFFFFF"/>
          <w:sz w:val="23"/>
          <w:szCs w:val="23"/>
        </w:rPr>
        <w:t>Within its metropolitan area is one of the largest population centers in Europe, with over 12 million inhabitants.</w:t>
      </w:r>
    </w:p>
    <w:p w:rsidR="005D2E87" w:rsidRDefault="005D2E87" w:rsidP="005D2E87">
      <w:pPr>
        <w:pStyle w:val="Heading2"/>
        <w:shd w:val="clear" w:color="auto" w:fill="000000"/>
        <w:spacing w:before="300" w:beforeAutospacing="0" w:after="150" w:afterAutospacing="0"/>
        <w:rPr>
          <w:rFonts w:ascii="Arial" w:hAnsi="Arial" w:cs="Arial"/>
          <w:b w:val="0"/>
          <w:bCs w:val="0"/>
          <w:color w:val="FFFFFF"/>
          <w:sz w:val="45"/>
          <w:szCs w:val="45"/>
        </w:rPr>
      </w:pPr>
      <w:r>
        <w:rPr>
          <w:rFonts w:ascii="Arial" w:hAnsi="Arial" w:cs="Arial"/>
          <w:b w:val="0"/>
          <w:bCs w:val="0"/>
          <w:color w:val="FFFFFF"/>
          <w:sz w:val="45"/>
          <w:szCs w:val="45"/>
        </w:rPr>
        <w:t>Tokyo</w:t>
      </w:r>
    </w:p>
    <w:p w:rsidR="005D2E87" w:rsidRDefault="005D2E87" w:rsidP="005D2E87">
      <w:pPr>
        <w:pStyle w:val="NormalWeb"/>
        <w:shd w:val="clear" w:color="auto" w:fill="000000"/>
        <w:spacing w:before="0" w:beforeAutospacing="0" w:after="150" w:afterAutospacing="0" w:line="321" w:lineRule="atLeast"/>
        <w:rPr>
          <w:rFonts w:ascii="Verdana" w:hAnsi="Verdana"/>
          <w:color w:val="FFFFFF"/>
          <w:sz w:val="23"/>
          <w:szCs w:val="23"/>
        </w:rPr>
      </w:pPr>
      <w:r>
        <w:rPr>
          <w:rFonts w:ascii="Verdana" w:hAnsi="Verdana"/>
          <w:color w:val="FFFFFF"/>
          <w:sz w:val="23"/>
          <w:szCs w:val="23"/>
        </w:rPr>
        <w:t>Tokyo is the capital of Japan, the center of the Greater Tokyo Area, and the most populous metropolitan area in the world.</w:t>
      </w:r>
    </w:p>
    <w:p w:rsidR="005D2E87" w:rsidRDefault="005D2E87" w:rsidP="005D2E87">
      <w:pPr>
        <w:pStyle w:val="NormalWeb"/>
        <w:shd w:val="clear" w:color="auto" w:fill="000000"/>
        <w:spacing w:before="0" w:beforeAutospacing="0" w:after="150" w:afterAutospacing="0" w:line="321" w:lineRule="atLeast"/>
        <w:rPr>
          <w:rFonts w:ascii="Verdana" w:hAnsi="Verdana"/>
          <w:color w:val="FFFFFF"/>
          <w:sz w:val="23"/>
          <w:szCs w:val="23"/>
        </w:rPr>
      </w:pPr>
      <w:r>
        <w:rPr>
          <w:rFonts w:ascii="Verdana" w:hAnsi="Verdana"/>
          <w:color w:val="FFFFFF"/>
          <w:sz w:val="23"/>
          <w:szCs w:val="23"/>
        </w:rPr>
        <w:lastRenderedPageBreak/>
        <w:t>It is the seat of the Japanese government and the Imperial Palace, and the home of the Japanese Imperial Family.</w:t>
      </w:r>
    </w:p>
    <w:p w:rsidR="005D2E87" w:rsidRDefault="005D2E87" w:rsidP="005D2E87">
      <w:pPr>
        <w:pStyle w:val="NormalWeb"/>
        <w:shd w:val="clear" w:color="auto" w:fill="000000"/>
        <w:spacing w:before="0" w:beforeAutospacing="0" w:after="150" w:afterAutospacing="0" w:line="321" w:lineRule="atLeast"/>
        <w:rPr>
          <w:rFonts w:ascii="Verdana" w:hAnsi="Verdana"/>
          <w:color w:val="FFFFFF"/>
          <w:sz w:val="23"/>
          <w:szCs w:val="23"/>
        </w:rPr>
      </w:pPr>
      <w:r>
        <w:rPr>
          <w:rFonts w:ascii="Verdana" w:hAnsi="Verdana"/>
          <w:color w:val="FFFFFF"/>
          <w:sz w:val="23"/>
          <w:szCs w:val="23"/>
        </w:rPr>
        <w:t>The Tokyo prefecture is part of the world's most populous metropolitan area with 38 million people and the world's largest urban economy.</w:t>
      </w:r>
    </w:p>
    <w:p w:rsidR="005D2E87" w:rsidRDefault="005D2E87" w:rsidP="005D2E87">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5D2E87" w:rsidRDefault="005D2E87" w:rsidP="005D2E87">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!DOCTYPE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t>div.cities {</w:t>
      </w:r>
      <w:r>
        <w:rPr>
          <w:rFonts w:ascii="Consolas" w:hAnsi="Consolas" w:cs="Consolas"/>
          <w:color w:val="000000"/>
          <w:sz w:val="23"/>
          <w:szCs w:val="23"/>
        </w:rPr>
        <w:br/>
        <w:t>    background-color:black;</w:t>
      </w:r>
      <w:r>
        <w:rPr>
          <w:rFonts w:ascii="Consolas" w:hAnsi="Consolas" w:cs="Consolas"/>
          <w:color w:val="000000"/>
          <w:sz w:val="23"/>
          <w:szCs w:val="23"/>
        </w:rPr>
        <w:br/>
        <w:t>    color:white;</w:t>
      </w:r>
      <w:r>
        <w:rPr>
          <w:rFonts w:ascii="Consolas" w:hAnsi="Consolas" w:cs="Consolas"/>
          <w:color w:val="000000"/>
          <w:sz w:val="23"/>
          <w:szCs w:val="23"/>
        </w:rPr>
        <w:br/>
        <w:t>    margin:20px;</w:t>
      </w:r>
      <w:r>
        <w:rPr>
          <w:rFonts w:ascii="Consolas" w:hAnsi="Consolas" w:cs="Consolas"/>
          <w:color w:val="000000"/>
          <w:sz w:val="23"/>
          <w:szCs w:val="23"/>
        </w:rPr>
        <w:br/>
        <w:t>    padding:20px;</w:t>
      </w:r>
      <w:r>
        <w:rPr>
          <w:rFonts w:ascii="Consolas" w:hAnsi="Consolas" w:cs="Consolas"/>
          <w:color w:val="000000"/>
          <w:sz w:val="23"/>
          <w:szCs w:val="23"/>
        </w:rPr>
        <w:br/>
        <w:t>}</w:t>
      </w:r>
      <w:r>
        <w:rPr>
          <w:rStyle w:val="apple-converted-space"/>
          <w:rFonts w:ascii="Consolas" w:hAnsi="Consolas" w:cs="Consolas"/>
          <w:color w:val="000000"/>
          <w:sz w:val="23"/>
          <w:szCs w:val="23"/>
        </w:rPr>
        <w:t> </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"cities"</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h2</w:t>
      </w:r>
      <w:r>
        <w:rPr>
          <w:rStyle w:val="highgt"/>
          <w:rFonts w:ascii="Consolas" w:hAnsi="Consolas" w:cs="Consolas"/>
          <w:color w:val="0000FF"/>
          <w:sz w:val="23"/>
          <w:szCs w:val="23"/>
        </w:rPr>
        <w:t>&gt;</w:t>
      </w:r>
      <w:r>
        <w:rPr>
          <w:rFonts w:ascii="Consolas" w:hAnsi="Consolas" w:cs="Consolas"/>
          <w:color w:val="000000"/>
          <w:sz w:val="23"/>
          <w:szCs w:val="23"/>
        </w:rPr>
        <w:t>London</w:t>
      </w:r>
      <w:r>
        <w:rPr>
          <w:rStyle w:val="highlt"/>
          <w:rFonts w:ascii="Consolas" w:hAnsi="Consolas" w:cs="Consolas"/>
          <w:color w:val="0000FF"/>
          <w:sz w:val="23"/>
          <w:szCs w:val="23"/>
        </w:rPr>
        <w:t>&lt;</w:t>
      </w:r>
      <w:r>
        <w:rPr>
          <w:rStyle w:val="highele"/>
          <w:rFonts w:ascii="Consolas" w:hAnsi="Consolas" w:cs="Consolas"/>
          <w:color w:val="A52A2A"/>
          <w:sz w:val="23"/>
          <w:szCs w:val="23"/>
        </w:rPr>
        <w:t>/h2</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London is the capital city of England. It is the most populous city in the United Kingdom, with a metropolitan area of over 13 million inhabitants.</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"cities"</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h2</w:t>
      </w:r>
      <w:r>
        <w:rPr>
          <w:rStyle w:val="highgt"/>
          <w:rFonts w:ascii="Consolas" w:hAnsi="Consolas" w:cs="Consolas"/>
          <w:color w:val="0000FF"/>
          <w:sz w:val="23"/>
          <w:szCs w:val="23"/>
        </w:rPr>
        <w:t>&gt;</w:t>
      </w:r>
      <w:r>
        <w:rPr>
          <w:rFonts w:ascii="Consolas" w:hAnsi="Consolas" w:cs="Consolas"/>
          <w:color w:val="000000"/>
          <w:sz w:val="23"/>
          <w:szCs w:val="23"/>
        </w:rPr>
        <w:t>Paris</w:t>
      </w:r>
      <w:r>
        <w:rPr>
          <w:rStyle w:val="highlt"/>
          <w:rFonts w:ascii="Consolas" w:hAnsi="Consolas" w:cs="Consolas"/>
          <w:color w:val="0000FF"/>
          <w:sz w:val="23"/>
          <w:szCs w:val="23"/>
        </w:rPr>
        <w:t>&lt;</w:t>
      </w:r>
      <w:r>
        <w:rPr>
          <w:rStyle w:val="highele"/>
          <w:rFonts w:ascii="Consolas" w:hAnsi="Consolas" w:cs="Consolas"/>
          <w:color w:val="A52A2A"/>
          <w:sz w:val="23"/>
          <w:szCs w:val="23"/>
        </w:rPr>
        <w:t>/h2</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Paris is the capital and most populous city of France.</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"cities"</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h2</w:t>
      </w:r>
      <w:r>
        <w:rPr>
          <w:rStyle w:val="highgt"/>
          <w:rFonts w:ascii="Consolas" w:hAnsi="Consolas" w:cs="Consolas"/>
          <w:color w:val="0000FF"/>
          <w:sz w:val="23"/>
          <w:szCs w:val="23"/>
        </w:rPr>
        <w:t>&gt;</w:t>
      </w:r>
      <w:r>
        <w:rPr>
          <w:rFonts w:ascii="Consolas" w:hAnsi="Consolas" w:cs="Consolas"/>
          <w:color w:val="000000"/>
          <w:sz w:val="23"/>
          <w:szCs w:val="23"/>
        </w:rPr>
        <w:t>Tokyo</w:t>
      </w:r>
      <w:r>
        <w:rPr>
          <w:rStyle w:val="highlt"/>
          <w:rFonts w:ascii="Consolas" w:hAnsi="Consolas" w:cs="Consolas"/>
          <w:color w:val="0000FF"/>
          <w:sz w:val="23"/>
          <w:szCs w:val="23"/>
        </w:rPr>
        <w:t>&lt;</w:t>
      </w:r>
      <w:r>
        <w:rPr>
          <w:rStyle w:val="highele"/>
          <w:rFonts w:ascii="Consolas" w:hAnsi="Consolas" w:cs="Consolas"/>
          <w:color w:val="A52A2A"/>
          <w:sz w:val="23"/>
          <w:szCs w:val="23"/>
        </w:rPr>
        <w:t>/h2</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Tokyo is the capital of Japan, the center of the Greater Tokyo Area,</w:t>
      </w:r>
      <w:r>
        <w:rPr>
          <w:rFonts w:ascii="Consolas" w:hAnsi="Consolas" w:cs="Consolas"/>
          <w:color w:val="000000"/>
          <w:sz w:val="23"/>
          <w:szCs w:val="23"/>
        </w:rPr>
        <w:br/>
        <w:t>and the most populous metropolitan area in the world.</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p>
    <w:p w:rsidR="005D2E87" w:rsidRDefault="005D2E87" w:rsidP="005D2E87">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316" w:tgtFrame="_blank" w:history="1">
        <w:r>
          <w:rPr>
            <w:rStyle w:val="Hyperlink"/>
            <w:rFonts w:ascii="Verdana" w:hAnsi="Verdana"/>
            <w:color w:val="FFFFFF"/>
            <w:sz w:val="23"/>
            <w:szCs w:val="23"/>
            <w:bdr w:val="single" w:sz="6" w:space="4" w:color="8AC007" w:frame="1"/>
            <w:shd w:val="clear" w:color="auto" w:fill="8AC007"/>
          </w:rPr>
          <w:t>Try it Yourself »</w:t>
        </w:r>
      </w:hyperlink>
    </w:p>
    <w:p w:rsidR="005D2E87" w:rsidRDefault="00B76AAA" w:rsidP="005D2E87">
      <w:pPr>
        <w:spacing w:before="300" w:after="300" w:line="240" w:lineRule="auto"/>
        <w:rPr>
          <w:rFonts w:ascii="Times New Roman" w:hAnsi="Times New Roman"/>
          <w:sz w:val="24"/>
          <w:szCs w:val="24"/>
        </w:rPr>
      </w:pPr>
      <w:r>
        <w:pict>
          <v:rect id="_x0000_i1195" style="width:0;height:0" o:hralign="center" o:hrstd="t" o:hrnoshade="t" o:hr="t" fillcolor="#333" stroked="f"/>
        </w:pict>
      </w:r>
    </w:p>
    <w:p w:rsidR="005D2E87" w:rsidRDefault="005D2E87" w:rsidP="005D2E87">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Classing Inline Elements</w:t>
      </w:r>
    </w:p>
    <w:p w:rsidR="005D2E87" w:rsidRDefault="005D2E87" w:rsidP="005D2E87">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The HTML class attribute also makes it possible to define equal styles for "equal" &lt;span&gt; elements:</w:t>
      </w:r>
    </w:p>
    <w:p w:rsidR="005D2E87" w:rsidRDefault="005D2E87" w:rsidP="005D2E87">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Example</w:t>
      </w:r>
    </w:p>
    <w:p w:rsidR="005D2E87" w:rsidRDefault="005D2E87" w:rsidP="005D2E87">
      <w:pPr>
        <w:shd w:val="clear" w:color="auto" w:fill="FFFFFF"/>
        <w:spacing w:line="276" w:lineRule="atLeast"/>
        <w:rPr>
          <w:rFonts w:ascii="Consolas" w:hAnsi="Consolas" w:cs="Consolas"/>
          <w:color w:val="000000"/>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!DOCTYPE</w:t>
      </w:r>
      <w:r>
        <w:rPr>
          <w:rStyle w:val="apple-converted-space"/>
          <w:rFonts w:ascii="Consolas" w:hAnsi="Consolas" w:cs="Consolas"/>
          <w:color w:val="000000"/>
          <w:sz w:val="23"/>
          <w:szCs w:val="23"/>
        </w:rPr>
        <w:t> </w:t>
      </w:r>
      <w:r>
        <w:rPr>
          <w:rStyle w:val="highatt"/>
          <w:rFonts w:ascii="Consolas" w:hAnsi="Consolas" w:cs="Consolas"/>
          <w:color w:val="FF0000"/>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t>span.note {font-size:120%;color:red;}</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/style</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t>My</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"note"</w:t>
      </w:r>
      <w:r>
        <w:rPr>
          <w:rStyle w:val="highgt"/>
          <w:rFonts w:ascii="Consolas" w:hAnsi="Consolas" w:cs="Consolas"/>
          <w:color w:val="0000FF"/>
          <w:sz w:val="23"/>
          <w:szCs w:val="23"/>
        </w:rPr>
        <w:t>&gt;</w:t>
      </w:r>
      <w:r>
        <w:rPr>
          <w:rFonts w:ascii="Consolas" w:hAnsi="Consolas" w:cs="Consolas"/>
          <w:color w:val="000000"/>
          <w:sz w:val="23"/>
          <w:szCs w:val="23"/>
        </w:rPr>
        <w:t>Important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Heading</w:t>
      </w:r>
      <w:r>
        <w:rPr>
          <w:rStyle w:val="highlt"/>
          <w:rFonts w:ascii="Consolas" w:hAnsi="Consolas" w:cs="Consolas"/>
          <w:color w:val="0000FF"/>
          <w:sz w:val="23"/>
          <w:szCs w:val="23"/>
        </w:rPr>
        <w:t>&lt;</w:t>
      </w:r>
      <w:r>
        <w:rPr>
          <w:rStyle w:val="highele"/>
          <w:rFonts w:ascii="Consolas" w:hAnsi="Consolas" w:cs="Consolas"/>
          <w:color w:val="A52A2A"/>
          <w:sz w:val="23"/>
          <w:szCs w:val="23"/>
        </w:rPr>
        <w:t>/h1</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t>This is some</w:t>
      </w:r>
      <w:r>
        <w:rPr>
          <w:rStyle w:val="apple-converted-space"/>
          <w:rFonts w:ascii="Consolas" w:hAnsi="Consolas" w:cs="Consolas"/>
          <w:color w:val="000000"/>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apple-converted-space"/>
          <w:rFonts w:ascii="Consolas" w:hAnsi="Consolas" w:cs="Consolas"/>
          <w:color w:val="000000"/>
          <w:sz w:val="23"/>
          <w:szCs w:val="23"/>
        </w:rPr>
        <w:t> </w:t>
      </w:r>
      <w:r>
        <w:rPr>
          <w:rStyle w:val="highatt"/>
          <w:rFonts w:ascii="Consolas" w:hAnsi="Consolas" w:cs="Consolas"/>
          <w:color w:val="FF0000"/>
          <w:sz w:val="23"/>
          <w:szCs w:val="23"/>
        </w:rPr>
        <w:t>class=</w:t>
      </w:r>
      <w:r>
        <w:rPr>
          <w:rStyle w:val="highval"/>
          <w:rFonts w:ascii="Consolas" w:hAnsi="Consolas" w:cs="Consolas"/>
          <w:color w:val="0000CD"/>
          <w:sz w:val="23"/>
          <w:szCs w:val="23"/>
        </w:rPr>
        <w:t>"note"</w:t>
      </w:r>
      <w:r>
        <w:rPr>
          <w:rStyle w:val="highgt"/>
          <w:rFonts w:ascii="Consolas" w:hAnsi="Consolas" w:cs="Consolas"/>
          <w:color w:val="0000FF"/>
          <w:sz w:val="23"/>
          <w:szCs w:val="23"/>
        </w:rPr>
        <w:t>&gt;</w:t>
      </w:r>
      <w:r>
        <w:rPr>
          <w:rFonts w:ascii="Consolas" w:hAnsi="Consolas" w:cs="Consolas"/>
          <w:color w:val="000000"/>
          <w:sz w:val="23"/>
          <w:szCs w:val="23"/>
        </w:rPr>
        <w:t>important</w:t>
      </w:r>
      <w:r>
        <w:rPr>
          <w:rStyle w:val="highlt"/>
          <w:rFonts w:ascii="Consolas" w:hAnsi="Consolas" w:cs="Consolas"/>
          <w:color w:val="0000FF"/>
          <w:sz w:val="23"/>
          <w:szCs w:val="23"/>
        </w:rPr>
        <w:t>&lt;</w:t>
      </w:r>
      <w:r>
        <w:rPr>
          <w:rStyle w:val="highele"/>
          <w:rFonts w:ascii="Consolas" w:hAnsi="Consolas" w:cs="Consolas"/>
          <w:color w:val="A52A2A"/>
          <w:sz w:val="23"/>
          <w:szCs w:val="23"/>
        </w:rPr>
        <w:t>/span</w:t>
      </w:r>
      <w:r>
        <w:rPr>
          <w:rStyle w:val="highgt"/>
          <w:rFonts w:ascii="Consolas" w:hAnsi="Consolas" w:cs="Consolas"/>
          <w:color w:val="0000FF"/>
          <w:sz w:val="23"/>
          <w:szCs w:val="23"/>
        </w:rPr>
        <w:t>&gt;</w:t>
      </w:r>
      <w:r>
        <w:rPr>
          <w:rStyle w:val="apple-converted-space"/>
          <w:rFonts w:ascii="Consolas" w:hAnsi="Consolas" w:cs="Consolas"/>
          <w:color w:val="000000"/>
          <w:sz w:val="23"/>
          <w:szCs w:val="23"/>
        </w:rPr>
        <w:t> </w:t>
      </w:r>
      <w:r>
        <w:rPr>
          <w:rFonts w:ascii="Consolas" w:hAnsi="Consolas" w:cs="Consolas"/>
          <w:color w:val="000000"/>
          <w:sz w:val="23"/>
          <w:szCs w:val="23"/>
        </w:rPr>
        <w:t>text.</w:t>
      </w:r>
      <w:r>
        <w:rPr>
          <w:rStyle w:val="highlt"/>
          <w:rFonts w:ascii="Consolas" w:hAnsi="Consolas" w:cs="Consolas"/>
          <w:color w:val="0000FF"/>
          <w:sz w:val="23"/>
          <w:szCs w:val="23"/>
        </w:rPr>
        <w:t>&lt;</w:t>
      </w:r>
      <w:r>
        <w:rPr>
          <w:rStyle w:val="highele"/>
          <w:rFonts w:ascii="Consolas" w:hAnsi="Consolas" w:cs="Consolas"/>
          <w:color w:val="A52A2A"/>
          <w:sz w:val="23"/>
          <w:szCs w:val="23"/>
        </w:rPr>
        <w:t>/p</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/body</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p>
    <w:p w:rsidR="005D2E87" w:rsidRDefault="005D2E87" w:rsidP="005D2E87">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317" w:tgtFrame="_blank" w:history="1">
        <w:r>
          <w:rPr>
            <w:rStyle w:val="Hyperlink"/>
            <w:rFonts w:ascii="Verdana" w:hAnsi="Verdana"/>
            <w:color w:val="FFFFFF"/>
            <w:sz w:val="23"/>
            <w:szCs w:val="23"/>
            <w:bdr w:val="single" w:sz="6" w:space="4" w:color="8AC007" w:frame="1"/>
            <w:shd w:val="clear" w:color="auto" w:fill="8AC007"/>
          </w:rPr>
          <w:t>Try it Yourself »</w:t>
        </w:r>
      </w:hyperlink>
    </w:p>
    <w:p w:rsidR="005D2E87" w:rsidRDefault="005D2E87" w:rsidP="005D2E87"/>
    <w:p w:rsidR="005D2E87" w:rsidRDefault="005D2E87" w:rsidP="005D2E87"/>
    <w:p w:rsidR="005D2E87" w:rsidRDefault="005D2E87" w:rsidP="005D2E87"/>
    <w:p w:rsidR="005D2E87" w:rsidRDefault="005D2E87" w:rsidP="005D2E87"/>
    <w:p w:rsidR="005D2E87" w:rsidRDefault="005D2E87" w:rsidP="005D2E87"/>
    <w:p w:rsidR="005D2E87" w:rsidRDefault="005D2E87" w:rsidP="005D2E87"/>
    <w:p w:rsidR="005D2E87" w:rsidRDefault="005D2E87" w:rsidP="005D2E87"/>
    <w:p w:rsidR="005D2E87" w:rsidRDefault="005D2E87" w:rsidP="005D2E87"/>
    <w:p w:rsidR="005D2E87" w:rsidRDefault="005D2E87" w:rsidP="005D2E87"/>
    <w:p w:rsidR="005D2E87" w:rsidRDefault="005D2E87" w:rsidP="005D2E87"/>
    <w:p w:rsidR="005D2E87" w:rsidRDefault="005D2E87" w:rsidP="005D2E87"/>
    <w:p w:rsidR="005D2E87" w:rsidRDefault="005D2E87" w:rsidP="005D2E87"/>
    <w:p w:rsidR="005D2E87" w:rsidRDefault="005D2E87" w:rsidP="005D2E87"/>
    <w:p w:rsidR="007948DD" w:rsidRDefault="007948DD" w:rsidP="009E516D">
      <w:pPr>
        <w:shd w:val="clear" w:color="auto" w:fill="FFFFFF"/>
        <w:rPr>
          <w:rFonts w:ascii="Consolas" w:hAnsi="Consolas" w:cs="Consolas"/>
          <w:color w:val="000000"/>
          <w:sz w:val="24"/>
          <w:szCs w:val="24"/>
        </w:rPr>
      </w:pPr>
    </w:p>
    <w:sectPr w:rsidR="007948DD">
      <w:footerReference w:type="default" r:id="rId3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5BF" w:rsidRDefault="002E55BF" w:rsidP="002E55BF">
      <w:pPr>
        <w:spacing w:after="0" w:line="240" w:lineRule="auto"/>
      </w:pPr>
      <w:r>
        <w:separator/>
      </w:r>
    </w:p>
  </w:endnote>
  <w:endnote w:type="continuationSeparator" w:id="0">
    <w:p w:rsidR="002E55BF" w:rsidRDefault="002E55BF" w:rsidP="002E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674067"/>
      <w:docPartObj>
        <w:docPartGallery w:val="Page Numbers (Bottom of Page)"/>
        <w:docPartUnique/>
      </w:docPartObj>
    </w:sdtPr>
    <w:sdtEndPr>
      <w:rPr>
        <w:noProof/>
      </w:rPr>
    </w:sdtEndPr>
    <w:sdtContent>
      <w:p w:rsidR="002E55BF" w:rsidRDefault="002E55BF">
        <w:pPr>
          <w:pStyle w:val="Footer"/>
          <w:jc w:val="right"/>
        </w:pPr>
        <w:r>
          <w:fldChar w:fldCharType="begin"/>
        </w:r>
        <w:r>
          <w:instrText xml:space="preserve"> PAGE   \* MERGEFORMAT </w:instrText>
        </w:r>
        <w:r>
          <w:fldChar w:fldCharType="separate"/>
        </w:r>
        <w:r w:rsidR="00B76AAA">
          <w:rPr>
            <w:noProof/>
          </w:rPr>
          <w:t>140</w:t>
        </w:r>
        <w:r>
          <w:rPr>
            <w:noProof/>
          </w:rPr>
          <w:fldChar w:fldCharType="end"/>
        </w:r>
      </w:p>
    </w:sdtContent>
  </w:sdt>
  <w:p w:rsidR="002E55BF" w:rsidRDefault="002E5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5BF" w:rsidRDefault="002E55BF" w:rsidP="002E55BF">
      <w:pPr>
        <w:spacing w:after="0" w:line="240" w:lineRule="auto"/>
      </w:pPr>
      <w:r>
        <w:separator/>
      </w:r>
    </w:p>
  </w:footnote>
  <w:footnote w:type="continuationSeparator" w:id="0">
    <w:p w:rsidR="002E55BF" w:rsidRDefault="002E55BF" w:rsidP="002E5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2CF"/>
    <w:multiLevelType w:val="multilevel"/>
    <w:tmpl w:val="85C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79A5"/>
    <w:multiLevelType w:val="multilevel"/>
    <w:tmpl w:val="E51E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47C20"/>
    <w:multiLevelType w:val="multilevel"/>
    <w:tmpl w:val="58C4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65CF9"/>
    <w:multiLevelType w:val="multilevel"/>
    <w:tmpl w:val="32040F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0BE45D48"/>
    <w:multiLevelType w:val="multilevel"/>
    <w:tmpl w:val="C138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C399F"/>
    <w:multiLevelType w:val="multilevel"/>
    <w:tmpl w:val="7842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860BCF"/>
    <w:multiLevelType w:val="multilevel"/>
    <w:tmpl w:val="6230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81727"/>
    <w:multiLevelType w:val="multilevel"/>
    <w:tmpl w:val="C85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E40B5"/>
    <w:multiLevelType w:val="multilevel"/>
    <w:tmpl w:val="23E6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B53657"/>
    <w:multiLevelType w:val="multilevel"/>
    <w:tmpl w:val="EF02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C22758"/>
    <w:multiLevelType w:val="multilevel"/>
    <w:tmpl w:val="2A88EA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D054AC4"/>
    <w:multiLevelType w:val="multilevel"/>
    <w:tmpl w:val="1A6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715C4"/>
    <w:multiLevelType w:val="multilevel"/>
    <w:tmpl w:val="8B38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271A29"/>
    <w:multiLevelType w:val="multilevel"/>
    <w:tmpl w:val="83F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21DD5"/>
    <w:multiLevelType w:val="multilevel"/>
    <w:tmpl w:val="35F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AE5747"/>
    <w:multiLevelType w:val="multilevel"/>
    <w:tmpl w:val="2E001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8E4156A"/>
    <w:multiLevelType w:val="multilevel"/>
    <w:tmpl w:val="4FB8B0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4B10588B"/>
    <w:multiLevelType w:val="multilevel"/>
    <w:tmpl w:val="27DA5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E71387"/>
    <w:multiLevelType w:val="multilevel"/>
    <w:tmpl w:val="99107F4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4C2E5815"/>
    <w:multiLevelType w:val="multilevel"/>
    <w:tmpl w:val="AAF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9A4F0D"/>
    <w:multiLevelType w:val="multilevel"/>
    <w:tmpl w:val="D3C8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254D34"/>
    <w:multiLevelType w:val="multilevel"/>
    <w:tmpl w:val="ED8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E65184"/>
    <w:multiLevelType w:val="multilevel"/>
    <w:tmpl w:val="0F68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CB44F2"/>
    <w:multiLevelType w:val="multilevel"/>
    <w:tmpl w:val="5E7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5B1CB1"/>
    <w:multiLevelType w:val="multilevel"/>
    <w:tmpl w:val="B73C09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60740358"/>
    <w:multiLevelType w:val="multilevel"/>
    <w:tmpl w:val="1042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670825"/>
    <w:multiLevelType w:val="multilevel"/>
    <w:tmpl w:val="4B02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790D63"/>
    <w:multiLevelType w:val="multilevel"/>
    <w:tmpl w:val="6204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D17D25"/>
    <w:multiLevelType w:val="multilevel"/>
    <w:tmpl w:val="A6B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462323"/>
    <w:multiLevelType w:val="multilevel"/>
    <w:tmpl w:val="6FE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6102AB"/>
    <w:multiLevelType w:val="multilevel"/>
    <w:tmpl w:val="00BA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093146"/>
    <w:multiLevelType w:val="multilevel"/>
    <w:tmpl w:val="047E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3B6991"/>
    <w:multiLevelType w:val="multilevel"/>
    <w:tmpl w:val="647A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EA2308"/>
    <w:multiLevelType w:val="multilevel"/>
    <w:tmpl w:val="2254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2A4FEF"/>
    <w:multiLevelType w:val="multilevel"/>
    <w:tmpl w:val="B1F2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734815"/>
    <w:multiLevelType w:val="multilevel"/>
    <w:tmpl w:val="2376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872CF2"/>
    <w:multiLevelType w:val="multilevel"/>
    <w:tmpl w:val="EEBC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34"/>
  </w:num>
  <w:num w:numId="4">
    <w:abstractNumId w:val="25"/>
  </w:num>
  <w:num w:numId="5">
    <w:abstractNumId w:val="22"/>
  </w:num>
  <w:num w:numId="6">
    <w:abstractNumId w:val="4"/>
  </w:num>
  <w:num w:numId="7">
    <w:abstractNumId w:val="29"/>
  </w:num>
  <w:num w:numId="8">
    <w:abstractNumId w:val="7"/>
  </w:num>
  <w:num w:numId="9">
    <w:abstractNumId w:val="27"/>
  </w:num>
  <w:num w:numId="10">
    <w:abstractNumId w:val="13"/>
  </w:num>
  <w:num w:numId="11">
    <w:abstractNumId w:val="32"/>
  </w:num>
  <w:num w:numId="12">
    <w:abstractNumId w:val="21"/>
  </w:num>
  <w:num w:numId="13">
    <w:abstractNumId w:val="30"/>
  </w:num>
  <w:num w:numId="14">
    <w:abstractNumId w:val="28"/>
  </w:num>
  <w:num w:numId="15">
    <w:abstractNumId w:val="31"/>
  </w:num>
  <w:num w:numId="16">
    <w:abstractNumId w:val="5"/>
  </w:num>
  <w:num w:numId="17">
    <w:abstractNumId w:val="36"/>
  </w:num>
  <w:num w:numId="18">
    <w:abstractNumId w:val="11"/>
  </w:num>
  <w:num w:numId="19">
    <w:abstractNumId w:val="20"/>
  </w:num>
  <w:num w:numId="20">
    <w:abstractNumId w:val="0"/>
  </w:num>
  <w:num w:numId="21">
    <w:abstractNumId w:val="2"/>
  </w:num>
  <w:num w:numId="22">
    <w:abstractNumId w:val="35"/>
  </w:num>
  <w:num w:numId="23">
    <w:abstractNumId w:val="17"/>
  </w:num>
  <w:num w:numId="24">
    <w:abstractNumId w:val="8"/>
  </w:num>
  <w:num w:numId="25">
    <w:abstractNumId w:val="15"/>
  </w:num>
  <w:num w:numId="26">
    <w:abstractNumId w:val="33"/>
  </w:num>
  <w:num w:numId="27">
    <w:abstractNumId w:val="9"/>
  </w:num>
  <w:num w:numId="28">
    <w:abstractNumId w:val="16"/>
  </w:num>
  <w:num w:numId="29">
    <w:abstractNumId w:val="3"/>
  </w:num>
  <w:num w:numId="30">
    <w:abstractNumId w:val="24"/>
  </w:num>
  <w:num w:numId="31">
    <w:abstractNumId w:val="10"/>
  </w:num>
  <w:num w:numId="32">
    <w:abstractNumId w:val="18"/>
  </w:num>
  <w:num w:numId="33">
    <w:abstractNumId w:val="14"/>
  </w:num>
  <w:num w:numId="34">
    <w:abstractNumId w:val="26"/>
  </w:num>
  <w:num w:numId="35">
    <w:abstractNumId w:val="1"/>
  </w:num>
  <w:num w:numId="36">
    <w:abstractNumId w:val="19"/>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BC"/>
    <w:rsid w:val="00006B74"/>
    <w:rsid w:val="000611BC"/>
    <w:rsid w:val="00197F86"/>
    <w:rsid w:val="00211D64"/>
    <w:rsid w:val="00287025"/>
    <w:rsid w:val="002E0A07"/>
    <w:rsid w:val="002E55BF"/>
    <w:rsid w:val="00463DB7"/>
    <w:rsid w:val="004B5451"/>
    <w:rsid w:val="00511AE2"/>
    <w:rsid w:val="005D2E87"/>
    <w:rsid w:val="006B4754"/>
    <w:rsid w:val="007948DD"/>
    <w:rsid w:val="00822349"/>
    <w:rsid w:val="00880218"/>
    <w:rsid w:val="008C2FB1"/>
    <w:rsid w:val="008D24F1"/>
    <w:rsid w:val="009842AB"/>
    <w:rsid w:val="009E516D"/>
    <w:rsid w:val="00A2365D"/>
    <w:rsid w:val="00B12E49"/>
    <w:rsid w:val="00B76AAA"/>
    <w:rsid w:val="00CA6CBC"/>
    <w:rsid w:val="00CD5484"/>
    <w:rsid w:val="00D36B67"/>
    <w:rsid w:val="00D747A2"/>
    <w:rsid w:val="00F00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1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11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611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47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47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1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11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11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47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4754"/>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0611BC"/>
  </w:style>
  <w:style w:type="character" w:customStyle="1" w:styleId="colorh1">
    <w:name w:val="color_h1"/>
    <w:basedOn w:val="DefaultParagraphFont"/>
    <w:rsid w:val="000611BC"/>
  </w:style>
  <w:style w:type="character" w:styleId="Hyperlink">
    <w:name w:val="Hyperlink"/>
    <w:basedOn w:val="DefaultParagraphFont"/>
    <w:uiPriority w:val="99"/>
    <w:semiHidden/>
    <w:unhideWhenUsed/>
    <w:rsid w:val="000611BC"/>
    <w:rPr>
      <w:color w:val="0000FF"/>
      <w:u w:val="single"/>
    </w:rPr>
  </w:style>
  <w:style w:type="character" w:customStyle="1" w:styleId="highele">
    <w:name w:val="highele"/>
    <w:basedOn w:val="DefaultParagraphFont"/>
    <w:rsid w:val="000611BC"/>
  </w:style>
  <w:style w:type="character" w:customStyle="1" w:styleId="highval">
    <w:name w:val="highval"/>
    <w:basedOn w:val="DefaultParagraphFont"/>
    <w:rsid w:val="000611BC"/>
  </w:style>
  <w:style w:type="paragraph" w:styleId="NormalWeb">
    <w:name w:val="Normal (Web)"/>
    <w:basedOn w:val="Normal"/>
    <w:uiPriority w:val="99"/>
    <w:unhideWhenUsed/>
    <w:rsid w:val="000611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11BC"/>
    <w:rPr>
      <w:b/>
      <w:bCs/>
    </w:rPr>
  </w:style>
  <w:style w:type="character" w:customStyle="1" w:styleId="highlt">
    <w:name w:val="highlt"/>
    <w:basedOn w:val="DefaultParagraphFont"/>
    <w:rsid w:val="000611BC"/>
  </w:style>
  <w:style w:type="character" w:customStyle="1" w:styleId="highgt">
    <w:name w:val="highgt"/>
    <w:basedOn w:val="DefaultParagraphFont"/>
    <w:rsid w:val="000611BC"/>
  </w:style>
  <w:style w:type="character" w:styleId="Emphasis">
    <w:name w:val="Emphasis"/>
    <w:basedOn w:val="DefaultParagraphFont"/>
    <w:uiPriority w:val="20"/>
    <w:qFormat/>
    <w:rsid w:val="000611BC"/>
    <w:rPr>
      <w:i/>
      <w:iCs/>
    </w:rPr>
  </w:style>
  <w:style w:type="character" w:customStyle="1" w:styleId="highatt">
    <w:name w:val="highatt"/>
    <w:basedOn w:val="DefaultParagraphFont"/>
    <w:rsid w:val="000611BC"/>
  </w:style>
  <w:style w:type="paragraph" w:styleId="BalloonText">
    <w:name w:val="Balloon Text"/>
    <w:basedOn w:val="Normal"/>
    <w:link w:val="BalloonTextChar"/>
    <w:uiPriority w:val="99"/>
    <w:semiHidden/>
    <w:unhideWhenUsed/>
    <w:rsid w:val="00061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1BC"/>
    <w:rPr>
      <w:rFonts w:ascii="Tahoma" w:hAnsi="Tahoma" w:cs="Tahoma"/>
      <w:sz w:val="16"/>
      <w:szCs w:val="16"/>
    </w:rPr>
  </w:style>
  <w:style w:type="paragraph" w:customStyle="1" w:styleId="intro">
    <w:name w:val="intro"/>
    <w:basedOn w:val="Normal"/>
    <w:rsid w:val="000611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8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42AB"/>
    <w:rPr>
      <w:rFonts w:ascii="Courier New" w:eastAsia="Times New Roman" w:hAnsi="Courier New" w:cs="Courier New"/>
      <w:sz w:val="20"/>
      <w:szCs w:val="20"/>
      <w:lang w:eastAsia="en-IN"/>
    </w:rPr>
  </w:style>
  <w:style w:type="character" w:customStyle="1" w:styleId="dec">
    <w:name w:val="dec"/>
    <w:basedOn w:val="DefaultParagraphFont"/>
    <w:rsid w:val="009842AB"/>
  </w:style>
  <w:style w:type="character" w:customStyle="1" w:styleId="pln">
    <w:name w:val="pln"/>
    <w:basedOn w:val="DefaultParagraphFont"/>
    <w:rsid w:val="009842AB"/>
  </w:style>
  <w:style w:type="character" w:customStyle="1" w:styleId="tag">
    <w:name w:val="tag"/>
    <w:basedOn w:val="DefaultParagraphFont"/>
    <w:rsid w:val="009842AB"/>
  </w:style>
  <w:style w:type="character" w:customStyle="1" w:styleId="notranslate">
    <w:name w:val="notranslate"/>
    <w:basedOn w:val="DefaultParagraphFont"/>
    <w:rsid w:val="006B4754"/>
  </w:style>
  <w:style w:type="character" w:customStyle="1" w:styleId="typ">
    <w:name w:val="typ"/>
    <w:basedOn w:val="DefaultParagraphFont"/>
    <w:rsid w:val="006B4754"/>
  </w:style>
  <w:style w:type="character" w:customStyle="1" w:styleId="kwd">
    <w:name w:val="kwd"/>
    <w:basedOn w:val="DefaultParagraphFont"/>
    <w:rsid w:val="006B4754"/>
  </w:style>
  <w:style w:type="character" w:customStyle="1" w:styleId="str">
    <w:name w:val="str"/>
    <w:basedOn w:val="DefaultParagraphFont"/>
    <w:rsid w:val="006B4754"/>
  </w:style>
  <w:style w:type="character" w:customStyle="1" w:styleId="atn">
    <w:name w:val="atn"/>
    <w:basedOn w:val="DefaultParagraphFont"/>
    <w:rsid w:val="006B4754"/>
  </w:style>
  <w:style w:type="character" w:customStyle="1" w:styleId="pun">
    <w:name w:val="pun"/>
    <w:basedOn w:val="DefaultParagraphFont"/>
    <w:rsid w:val="006B4754"/>
  </w:style>
  <w:style w:type="character" w:customStyle="1" w:styleId="atv">
    <w:name w:val="atv"/>
    <w:basedOn w:val="DefaultParagraphFont"/>
    <w:rsid w:val="006B4754"/>
  </w:style>
  <w:style w:type="character" w:customStyle="1" w:styleId="bold">
    <w:name w:val="bold"/>
    <w:basedOn w:val="DefaultParagraphFont"/>
    <w:rsid w:val="006B4754"/>
  </w:style>
  <w:style w:type="character" w:styleId="HTMLTypewriter">
    <w:name w:val="HTML Typewriter"/>
    <w:basedOn w:val="DefaultParagraphFont"/>
    <w:uiPriority w:val="99"/>
    <w:semiHidden/>
    <w:unhideWhenUsed/>
    <w:rsid w:val="006B4754"/>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6B4754"/>
  </w:style>
  <w:style w:type="character" w:styleId="HTMLDefinition">
    <w:name w:val="HTML Definition"/>
    <w:basedOn w:val="DefaultParagraphFont"/>
    <w:uiPriority w:val="99"/>
    <w:semiHidden/>
    <w:unhideWhenUsed/>
    <w:rsid w:val="006B4754"/>
    <w:rPr>
      <w:i/>
      <w:iCs/>
    </w:rPr>
  </w:style>
  <w:style w:type="character" w:styleId="HTMLCite">
    <w:name w:val="HTML Cite"/>
    <w:basedOn w:val="DefaultParagraphFont"/>
    <w:uiPriority w:val="99"/>
    <w:semiHidden/>
    <w:unhideWhenUsed/>
    <w:rsid w:val="006B4754"/>
    <w:rPr>
      <w:i/>
      <w:iCs/>
    </w:rPr>
  </w:style>
  <w:style w:type="character" w:styleId="HTMLCode">
    <w:name w:val="HTML Code"/>
    <w:basedOn w:val="DefaultParagraphFont"/>
    <w:uiPriority w:val="99"/>
    <w:semiHidden/>
    <w:unhideWhenUsed/>
    <w:rsid w:val="006B475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B475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B4754"/>
    <w:rPr>
      <w:i/>
      <w:iCs/>
    </w:rPr>
  </w:style>
  <w:style w:type="character" w:styleId="HTMLSample">
    <w:name w:val="HTML Sample"/>
    <w:basedOn w:val="DefaultParagraphFont"/>
    <w:uiPriority w:val="99"/>
    <w:semiHidden/>
    <w:unhideWhenUsed/>
    <w:rsid w:val="006B4754"/>
    <w:rPr>
      <w:rFonts w:ascii="Courier New" w:eastAsia="Times New Roman" w:hAnsi="Courier New" w:cs="Courier New"/>
    </w:rPr>
  </w:style>
  <w:style w:type="paragraph" w:styleId="HTMLAddress">
    <w:name w:val="HTML Address"/>
    <w:basedOn w:val="Normal"/>
    <w:link w:val="HTMLAddressChar"/>
    <w:uiPriority w:val="99"/>
    <w:semiHidden/>
    <w:unhideWhenUsed/>
    <w:rsid w:val="006B4754"/>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6B4754"/>
    <w:rPr>
      <w:rFonts w:ascii="Times New Roman" w:eastAsia="Times New Roman" w:hAnsi="Times New Roman" w:cs="Times New Roman"/>
      <w:i/>
      <w:iCs/>
      <w:sz w:val="24"/>
      <w:szCs w:val="24"/>
      <w:lang w:eastAsia="en-IN"/>
    </w:rPr>
  </w:style>
  <w:style w:type="character" w:customStyle="1" w:styleId="com">
    <w:name w:val="com"/>
    <w:basedOn w:val="DefaultParagraphFont"/>
    <w:rsid w:val="00880218"/>
  </w:style>
  <w:style w:type="paragraph" w:styleId="z-TopofForm">
    <w:name w:val="HTML Top of Form"/>
    <w:basedOn w:val="Normal"/>
    <w:next w:val="Normal"/>
    <w:link w:val="z-TopofFormChar"/>
    <w:hidden/>
    <w:uiPriority w:val="99"/>
    <w:semiHidden/>
    <w:unhideWhenUsed/>
    <w:rsid w:val="009E516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E516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E516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E516D"/>
    <w:rPr>
      <w:rFonts w:ascii="Arial" w:eastAsia="Times New Roman" w:hAnsi="Arial" w:cs="Arial"/>
      <w:vanish/>
      <w:sz w:val="16"/>
      <w:szCs w:val="16"/>
      <w:lang w:eastAsia="en-IN"/>
    </w:rPr>
  </w:style>
  <w:style w:type="paragraph" w:customStyle="1" w:styleId="html5badge">
    <w:name w:val="html5badge"/>
    <w:basedOn w:val="Normal"/>
    <w:rsid w:val="009E51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a">
    <w:name w:val="fa"/>
    <w:basedOn w:val="DefaultParagraphFont"/>
    <w:rsid w:val="009E516D"/>
  </w:style>
  <w:style w:type="paragraph" w:styleId="Header">
    <w:name w:val="header"/>
    <w:basedOn w:val="Normal"/>
    <w:link w:val="HeaderChar"/>
    <w:uiPriority w:val="99"/>
    <w:unhideWhenUsed/>
    <w:rsid w:val="002E5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5BF"/>
  </w:style>
  <w:style w:type="paragraph" w:styleId="Footer">
    <w:name w:val="footer"/>
    <w:basedOn w:val="Normal"/>
    <w:link w:val="FooterChar"/>
    <w:uiPriority w:val="99"/>
    <w:unhideWhenUsed/>
    <w:rsid w:val="002E5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1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11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611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47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47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1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11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11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B47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4754"/>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0611BC"/>
  </w:style>
  <w:style w:type="character" w:customStyle="1" w:styleId="colorh1">
    <w:name w:val="color_h1"/>
    <w:basedOn w:val="DefaultParagraphFont"/>
    <w:rsid w:val="000611BC"/>
  </w:style>
  <w:style w:type="character" w:styleId="Hyperlink">
    <w:name w:val="Hyperlink"/>
    <w:basedOn w:val="DefaultParagraphFont"/>
    <w:uiPriority w:val="99"/>
    <w:semiHidden/>
    <w:unhideWhenUsed/>
    <w:rsid w:val="000611BC"/>
    <w:rPr>
      <w:color w:val="0000FF"/>
      <w:u w:val="single"/>
    </w:rPr>
  </w:style>
  <w:style w:type="character" w:customStyle="1" w:styleId="highele">
    <w:name w:val="highele"/>
    <w:basedOn w:val="DefaultParagraphFont"/>
    <w:rsid w:val="000611BC"/>
  </w:style>
  <w:style w:type="character" w:customStyle="1" w:styleId="highval">
    <w:name w:val="highval"/>
    <w:basedOn w:val="DefaultParagraphFont"/>
    <w:rsid w:val="000611BC"/>
  </w:style>
  <w:style w:type="paragraph" w:styleId="NormalWeb">
    <w:name w:val="Normal (Web)"/>
    <w:basedOn w:val="Normal"/>
    <w:uiPriority w:val="99"/>
    <w:unhideWhenUsed/>
    <w:rsid w:val="000611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11BC"/>
    <w:rPr>
      <w:b/>
      <w:bCs/>
    </w:rPr>
  </w:style>
  <w:style w:type="character" w:customStyle="1" w:styleId="highlt">
    <w:name w:val="highlt"/>
    <w:basedOn w:val="DefaultParagraphFont"/>
    <w:rsid w:val="000611BC"/>
  </w:style>
  <w:style w:type="character" w:customStyle="1" w:styleId="highgt">
    <w:name w:val="highgt"/>
    <w:basedOn w:val="DefaultParagraphFont"/>
    <w:rsid w:val="000611BC"/>
  </w:style>
  <w:style w:type="character" w:styleId="Emphasis">
    <w:name w:val="Emphasis"/>
    <w:basedOn w:val="DefaultParagraphFont"/>
    <w:uiPriority w:val="20"/>
    <w:qFormat/>
    <w:rsid w:val="000611BC"/>
    <w:rPr>
      <w:i/>
      <w:iCs/>
    </w:rPr>
  </w:style>
  <w:style w:type="character" w:customStyle="1" w:styleId="highatt">
    <w:name w:val="highatt"/>
    <w:basedOn w:val="DefaultParagraphFont"/>
    <w:rsid w:val="000611BC"/>
  </w:style>
  <w:style w:type="paragraph" w:styleId="BalloonText">
    <w:name w:val="Balloon Text"/>
    <w:basedOn w:val="Normal"/>
    <w:link w:val="BalloonTextChar"/>
    <w:uiPriority w:val="99"/>
    <w:semiHidden/>
    <w:unhideWhenUsed/>
    <w:rsid w:val="00061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1BC"/>
    <w:rPr>
      <w:rFonts w:ascii="Tahoma" w:hAnsi="Tahoma" w:cs="Tahoma"/>
      <w:sz w:val="16"/>
      <w:szCs w:val="16"/>
    </w:rPr>
  </w:style>
  <w:style w:type="paragraph" w:customStyle="1" w:styleId="intro">
    <w:name w:val="intro"/>
    <w:basedOn w:val="Normal"/>
    <w:rsid w:val="000611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8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42AB"/>
    <w:rPr>
      <w:rFonts w:ascii="Courier New" w:eastAsia="Times New Roman" w:hAnsi="Courier New" w:cs="Courier New"/>
      <w:sz w:val="20"/>
      <w:szCs w:val="20"/>
      <w:lang w:eastAsia="en-IN"/>
    </w:rPr>
  </w:style>
  <w:style w:type="character" w:customStyle="1" w:styleId="dec">
    <w:name w:val="dec"/>
    <w:basedOn w:val="DefaultParagraphFont"/>
    <w:rsid w:val="009842AB"/>
  </w:style>
  <w:style w:type="character" w:customStyle="1" w:styleId="pln">
    <w:name w:val="pln"/>
    <w:basedOn w:val="DefaultParagraphFont"/>
    <w:rsid w:val="009842AB"/>
  </w:style>
  <w:style w:type="character" w:customStyle="1" w:styleId="tag">
    <w:name w:val="tag"/>
    <w:basedOn w:val="DefaultParagraphFont"/>
    <w:rsid w:val="009842AB"/>
  </w:style>
  <w:style w:type="character" w:customStyle="1" w:styleId="notranslate">
    <w:name w:val="notranslate"/>
    <w:basedOn w:val="DefaultParagraphFont"/>
    <w:rsid w:val="006B4754"/>
  </w:style>
  <w:style w:type="character" w:customStyle="1" w:styleId="typ">
    <w:name w:val="typ"/>
    <w:basedOn w:val="DefaultParagraphFont"/>
    <w:rsid w:val="006B4754"/>
  </w:style>
  <w:style w:type="character" w:customStyle="1" w:styleId="kwd">
    <w:name w:val="kwd"/>
    <w:basedOn w:val="DefaultParagraphFont"/>
    <w:rsid w:val="006B4754"/>
  </w:style>
  <w:style w:type="character" w:customStyle="1" w:styleId="str">
    <w:name w:val="str"/>
    <w:basedOn w:val="DefaultParagraphFont"/>
    <w:rsid w:val="006B4754"/>
  </w:style>
  <w:style w:type="character" w:customStyle="1" w:styleId="atn">
    <w:name w:val="atn"/>
    <w:basedOn w:val="DefaultParagraphFont"/>
    <w:rsid w:val="006B4754"/>
  </w:style>
  <w:style w:type="character" w:customStyle="1" w:styleId="pun">
    <w:name w:val="pun"/>
    <w:basedOn w:val="DefaultParagraphFont"/>
    <w:rsid w:val="006B4754"/>
  </w:style>
  <w:style w:type="character" w:customStyle="1" w:styleId="atv">
    <w:name w:val="atv"/>
    <w:basedOn w:val="DefaultParagraphFont"/>
    <w:rsid w:val="006B4754"/>
  </w:style>
  <w:style w:type="character" w:customStyle="1" w:styleId="bold">
    <w:name w:val="bold"/>
    <w:basedOn w:val="DefaultParagraphFont"/>
    <w:rsid w:val="006B4754"/>
  </w:style>
  <w:style w:type="character" w:styleId="HTMLTypewriter">
    <w:name w:val="HTML Typewriter"/>
    <w:basedOn w:val="DefaultParagraphFont"/>
    <w:uiPriority w:val="99"/>
    <w:semiHidden/>
    <w:unhideWhenUsed/>
    <w:rsid w:val="006B4754"/>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6B4754"/>
  </w:style>
  <w:style w:type="character" w:styleId="HTMLDefinition">
    <w:name w:val="HTML Definition"/>
    <w:basedOn w:val="DefaultParagraphFont"/>
    <w:uiPriority w:val="99"/>
    <w:semiHidden/>
    <w:unhideWhenUsed/>
    <w:rsid w:val="006B4754"/>
    <w:rPr>
      <w:i/>
      <w:iCs/>
    </w:rPr>
  </w:style>
  <w:style w:type="character" w:styleId="HTMLCite">
    <w:name w:val="HTML Cite"/>
    <w:basedOn w:val="DefaultParagraphFont"/>
    <w:uiPriority w:val="99"/>
    <w:semiHidden/>
    <w:unhideWhenUsed/>
    <w:rsid w:val="006B4754"/>
    <w:rPr>
      <w:i/>
      <w:iCs/>
    </w:rPr>
  </w:style>
  <w:style w:type="character" w:styleId="HTMLCode">
    <w:name w:val="HTML Code"/>
    <w:basedOn w:val="DefaultParagraphFont"/>
    <w:uiPriority w:val="99"/>
    <w:semiHidden/>
    <w:unhideWhenUsed/>
    <w:rsid w:val="006B475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B475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B4754"/>
    <w:rPr>
      <w:i/>
      <w:iCs/>
    </w:rPr>
  </w:style>
  <w:style w:type="character" w:styleId="HTMLSample">
    <w:name w:val="HTML Sample"/>
    <w:basedOn w:val="DefaultParagraphFont"/>
    <w:uiPriority w:val="99"/>
    <w:semiHidden/>
    <w:unhideWhenUsed/>
    <w:rsid w:val="006B4754"/>
    <w:rPr>
      <w:rFonts w:ascii="Courier New" w:eastAsia="Times New Roman" w:hAnsi="Courier New" w:cs="Courier New"/>
    </w:rPr>
  </w:style>
  <w:style w:type="paragraph" w:styleId="HTMLAddress">
    <w:name w:val="HTML Address"/>
    <w:basedOn w:val="Normal"/>
    <w:link w:val="HTMLAddressChar"/>
    <w:uiPriority w:val="99"/>
    <w:semiHidden/>
    <w:unhideWhenUsed/>
    <w:rsid w:val="006B4754"/>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6B4754"/>
    <w:rPr>
      <w:rFonts w:ascii="Times New Roman" w:eastAsia="Times New Roman" w:hAnsi="Times New Roman" w:cs="Times New Roman"/>
      <w:i/>
      <w:iCs/>
      <w:sz w:val="24"/>
      <w:szCs w:val="24"/>
      <w:lang w:eastAsia="en-IN"/>
    </w:rPr>
  </w:style>
  <w:style w:type="character" w:customStyle="1" w:styleId="com">
    <w:name w:val="com"/>
    <w:basedOn w:val="DefaultParagraphFont"/>
    <w:rsid w:val="00880218"/>
  </w:style>
  <w:style w:type="paragraph" w:styleId="z-TopofForm">
    <w:name w:val="HTML Top of Form"/>
    <w:basedOn w:val="Normal"/>
    <w:next w:val="Normal"/>
    <w:link w:val="z-TopofFormChar"/>
    <w:hidden/>
    <w:uiPriority w:val="99"/>
    <w:semiHidden/>
    <w:unhideWhenUsed/>
    <w:rsid w:val="009E516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E516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E516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E516D"/>
    <w:rPr>
      <w:rFonts w:ascii="Arial" w:eastAsia="Times New Roman" w:hAnsi="Arial" w:cs="Arial"/>
      <w:vanish/>
      <w:sz w:val="16"/>
      <w:szCs w:val="16"/>
      <w:lang w:eastAsia="en-IN"/>
    </w:rPr>
  </w:style>
  <w:style w:type="paragraph" w:customStyle="1" w:styleId="html5badge">
    <w:name w:val="html5badge"/>
    <w:basedOn w:val="Normal"/>
    <w:rsid w:val="009E51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a">
    <w:name w:val="fa"/>
    <w:basedOn w:val="DefaultParagraphFont"/>
    <w:rsid w:val="009E516D"/>
  </w:style>
  <w:style w:type="paragraph" w:styleId="Header">
    <w:name w:val="header"/>
    <w:basedOn w:val="Normal"/>
    <w:link w:val="HeaderChar"/>
    <w:uiPriority w:val="99"/>
    <w:unhideWhenUsed/>
    <w:rsid w:val="002E5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5BF"/>
  </w:style>
  <w:style w:type="paragraph" w:styleId="Footer">
    <w:name w:val="footer"/>
    <w:basedOn w:val="Normal"/>
    <w:link w:val="FooterChar"/>
    <w:uiPriority w:val="99"/>
    <w:unhideWhenUsed/>
    <w:rsid w:val="002E5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93264">
      <w:bodyDiv w:val="1"/>
      <w:marLeft w:val="0"/>
      <w:marRight w:val="0"/>
      <w:marTop w:val="0"/>
      <w:marBottom w:val="0"/>
      <w:divBdr>
        <w:top w:val="none" w:sz="0" w:space="0" w:color="auto"/>
        <w:left w:val="none" w:sz="0" w:space="0" w:color="auto"/>
        <w:bottom w:val="none" w:sz="0" w:space="0" w:color="auto"/>
        <w:right w:val="none" w:sz="0" w:space="0" w:color="auto"/>
      </w:divBdr>
      <w:divsChild>
        <w:div w:id="2061854092">
          <w:marLeft w:val="0"/>
          <w:marRight w:val="0"/>
          <w:marTop w:val="0"/>
          <w:marBottom w:val="0"/>
          <w:divBdr>
            <w:top w:val="none" w:sz="0" w:space="0" w:color="auto"/>
            <w:left w:val="none" w:sz="0" w:space="0" w:color="auto"/>
            <w:bottom w:val="none" w:sz="0" w:space="0" w:color="auto"/>
            <w:right w:val="none" w:sz="0" w:space="0" w:color="auto"/>
          </w:divBdr>
          <w:divsChild>
            <w:div w:id="156654578">
              <w:marLeft w:val="0"/>
              <w:marRight w:val="0"/>
              <w:marTop w:val="0"/>
              <w:marBottom w:val="0"/>
              <w:divBdr>
                <w:top w:val="single" w:sz="6" w:space="0" w:color="D6D6D6"/>
                <w:left w:val="single" w:sz="6" w:space="4" w:color="D6D6D6"/>
                <w:bottom w:val="single" w:sz="6" w:space="0" w:color="D6D6D6"/>
                <w:right w:val="single" w:sz="6" w:space="4" w:color="D6D6D6"/>
              </w:divBdr>
              <w:divsChild>
                <w:div w:id="852720997">
                  <w:marLeft w:val="0"/>
                  <w:marRight w:val="0"/>
                  <w:marTop w:val="0"/>
                  <w:marBottom w:val="0"/>
                  <w:divBdr>
                    <w:top w:val="single" w:sz="6" w:space="3" w:color="D6D6D6"/>
                    <w:left w:val="single" w:sz="6" w:space="3" w:color="D6D6D6"/>
                    <w:bottom w:val="single" w:sz="6" w:space="3" w:color="D6D6D6"/>
                    <w:right w:val="single" w:sz="6" w:space="3" w:color="D6D6D6"/>
                  </w:divBdr>
                </w:div>
                <w:div w:id="743382365">
                  <w:marLeft w:val="0"/>
                  <w:marRight w:val="0"/>
                  <w:marTop w:val="0"/>
                  <w:marBottom w:val="0"/>
                  <w:divBdr>
                    <w:top w:val="single" w:sz="6" w:space="3" w:color="D6D6D6"/>
                    <w:left w:val="single" w:sz="6" w:space="3" w:color="D6D6D6"/>
                    <w:bottom w:val="single" w:sz="6" w:space="3" w:color="D6D6D6"/>
                    <w:right w:val="single" w:sz="6" w:space="3" w:color="D6D6D6"/>
                  </w:divBdr>
                </w:div>
                <w:div w:id="2031293811">
                  <w:marLeft w:val="0"/>
                  <w:marRight w:val="0"/>
                  <w:marTop w:val="0"/>
                  <w:marBottom w:val="0"/>
                  <w:divBdr>
                    <w:top w:val="single" w:sz="6" w:space="3" w:color="D6D6D6"/>
                    <w:left w:val="single" w:sz="6" w:space="3" w:color="D6D6D6"/>
                    <w:bottom w:val="single" w:sz="6" w:space="3" w:color="D6D6D6"/>
                    <w:right w:val="single" w:sz="6" w:space="3" w:color="D6D6D6"/>
                  </w:divBdr>
                </w:div>
                <w:div w:id="1707825372">
                  <w:marLeft w:val="0"/>
                  <w:marRight w:val="0"/>
                  <w:marTop w:val="0"/>
                  <w:marBottom w:val="0"/>
                  <w:divBdr>
                    <w:top w:val="single" w:sz="6" w:space="3" w:color="D6D6D6"/>
                    <w:left w:val="single" w:sz="6" w:space="3" w:color="D6D6D6"/>
                    <w:bottom w:val="single" w:sz="6" w:space="3" w:color="D6D6D6"/>
                    <w:right w:val="single" w:sz="6" w:space="3" w:color="D6D6D6"/>
                  </w:divBdr>
                </w:div>
                <w:div w:id="52626576">
                  <w:marLeft w:val="0"/>
                  <w:marRight w:val="0"/>
                  <w:marTop w:val="0"/>
                  <w:marBottom w:val="0"/>
                  <w:divBdr>
                    <w:top w:val="single" w:sz="6" w:space="3" w:color="D6D6D6"/>
                    <w:left w:val="single" w:sz="6" w:space="3" w:color="D6D6D6"/>
                    <w:bottom w:val="single" w:sz="6" w:space="3" w:color="D6D6D6"/>
                    <w:right w:val="single" w:sz="6" w:space="3" w:color="D6D6D6"/>
                  </w:divBdr>
                </w:div>
                <w:div w:id="315771133">
                  <w:marLeft w:val="0"/>
                  <w:marRight w:val="0"/>
                  <w:marTop w:val="0"/>
                  <w:marBottom w:val="0"/>
                  <w:divBdr>
                    <w:top w:val="single" w:sz="6" w:space="3" w:color="D6D6D6"/>
                    <w:left w:val="single" w:sz="6" w:space="3" w:color="D6D6D6"/>
                    <w:bottom w:val="single" w:sz="6" w:space="3" w:color="D6D6D6"/>
                    <w:right w:val="single" w:sz="6" w:space="3" w:color="D6D6D6"/>
                  </w:divBdr>
                </w:div>
                <w:div w:id="483401975">
                  <w:marLeft w:val="0"/>
                  <w:marRight w:val="0"/>
                  <w:marTop w:val="0"/>
                  <w:marBottom w:val="0"/>
                  <w:divBdr>
                    <w:top w:val="single" w:sz="6" w:space="3" w:color="D6D6D6"/>
                    <w:left w:val="single" w:sz="6" w:space="3" w:color="D6D6D6"/>
                    <w:bottom w:val="single" w:sz="6" w:space="3" w:color="D6D6D6"/>
                    <w:right w:val="single" w:sz="6" w:space="3" w:color="D6D6D6"/>
                  </w:divBdr>
                </w:div>
                <w:div w:id="959802025">
                  <w:marLeft w:val="0"/>
                  <w:marRight w:val="0"/>
                  <w:marTop w:val="0"/>
                  <w:marBottom w:val="0"/>
                  <w:divBdr>
                    <w:top w:val="single" w:sz="6" w:space="3" w:color="D6D6D6"/>
                    <w:left w:val="single" w:sz="6" w:space="3" w:color="D6D6D6"/>
                    <w:bottom w:val="single" w:sz="6" w:space="3" w:color="D6D6D6"/>
                    <w:right w:val="single" w:sz="6" w:space="3" w:color="D6D6D6"/>
                  </w:divBdr>
                </w:div>
                <w:div w:id="220099327">
                  <w:marLeft w:val="0"/>
                  <w:marRight w:val="0"/>
                  <w:marTop w:val="0"/>
                  <w:marBottom w:val="0"/>
                  <w:divBdr>
                    <w:top w:val="single" w:sz="6" w:space="3" w:color="D6D6D6"/>
                    <w:left w:val="single" w:sz="6" w:space="3" w:color="D6D6D6"/>
                    <w:bottom w:val="single" w:sz="6" w:space="3" w:color="D6D6D6"/>
                    <w:right w:val="single" w:sz="6" w:space="3" w:color="D6D6D6"/>
                  </w:divBdr>
                </w:div>
                <w:div w:id="1075662675">
                  <w:marLeft w:val="0"/>
                  <w:marRight w:val="0"/>
                  <w:marTop w:val="0"/>
                  <w:marBottom w:val="0"/>
                  <w:divBdr>
                    <w:top w:val="single" w:sz="6" w:space="3" w:color="D6D6D6"/>
                    <w:left w:val="single" w:sz="6" w:space="3" w:color="D6D6D6"/>
                    <w:bottom w:val="single" w:sz="6" w:space="3" w:color="D6D6D6"/>
                    <w:right w:val="single" w:sz="6" w:space="3" w:color="D6D6D6"/>
                  </w:divBdr>
                </w:div>
                <w:div w:id="1244679281">
                  <w:marLeft w:val="0"/>
                  <w:marRight w:val="0"/>
                  <w:marTop w:val="0"/>
                  <w:marBottom w:val="0"/>
                  <w:divBdr>
                    <w:top w:val="single" w:sz="6" w:space="3" w:color="D6D6D6"/>
                    <w:left w:val="single" w:sz="6" w:space="3" w:color="D6D6D6"/>
                    <w:bottom w:val="single" w:sz="6" w:space="3" w:color="D6D6D6"/>
                    <w:right w:val="single" w:sz="6" w:space="3" w:color="D6D6D6"/>
                  </w:divBdr>
                </w:div>
                <w:div w:id="984578556">
                  <w:marLeft w:val="0"/>
                  <w:marRight w:val="0"/>
                  <w:marTop w:val="0"/>
                  <w:marBottom w:val="0"/>
                  <w:divBdr>
                    <w:top w:val="single" w:sz="6" w:space="3" w:color="D6D6D6"/>
                    <w:left w:val="single" w:sz="6" w:space="3" w:color="D6D6D6"/>
                    <w:bottom w:val="single" w:sz="6" w:space="3" w:color="D6D6D6"/>
                    <w:right w:val="single" w:sz="6" w:space="3" w:color="D6D6D6"/>
                  </w:divBdr>
                </w:div>
                <w:div w:id="1947886220">
                  <w:marLeft w:val="0"/>
                  <w:marRight w:val="0"/>
                  <w:marTop w:val="0"/>
                  <w:marBottom w:val="0"/>
                  <w:divBdr>
                    <w:top w:val="single" w:sz="6" w:space="3" w:color="D6D6D6"/>
                    <w:left w:val="single" w:sz="6" w:space="3" w:color="D6D6D6"/>
                    <w:bottom w:val="single" w:sz="6" w:space="3" w:color="D6D6D6"/>
                    <w:right w:val="single" w:sz="6" w:space="3" w:color="D6D6D6"/>
                  </w:divBdr>
                </w:div>
                <w:div w:id="7649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0456">
          <w:marLeft w:val="-225"/>
          <w:marRight w:val="-225"/>
          <w:marTop w:val="0"/>
          <w:marBottom w:val="0"/>
          <w:divBdr>
            <w:top w:val="none" w:sz="0" w:space="0" w:color="auto"/>
            <w:left w:val="none" w:sz="0" w:space="0" w:color="auto"/>
            <w:bottom w:val="none" w:sz="0" w:space="0" w:color="auto"/>
            <w:right w:val="none" w:sz="0" w:space="0" w:color="auto"/>
          </w:divBdr>
          <w:divsChild>
            <w:div w:id="582374688">
              <w:marLeft w:val="0"/>
              <w:marRight w:val="0"/>
              <w:marTop w:val="0"/>
              <w:marBottom w:val="0"/>
              <w:divBdr>
                <w:top w:val="none" w:sz="0" w:space="0" w:color="auto"/>
                <w:left w:val="none" w:sz="0" w:space="0" w:color="auto"/>
                <w:bottom w:val="none" w:sz="0" w:space="0" w:color="auto"/>
                <w:right w:val="none" w:sz="0" w:space="0" w:color="auto"/>
              </w:divBdr>
              <w:divsChild>
                <w:div w:id="1302267975">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 w:id="146098506">
      <w:bodyDiv w:val="1"/>
      <w:marLeft w:val="0"/>
      <w:marRight w:val="0"/>
      <w:marTop w:val="0"/>
      <w:marBottom w:val="0"/>
      <w:divBdr>
        <w:top w:val="none" w:sz="0" w:space="0" w:color="auto"/>
        <w:left w:val="none" w:sz="0" w:space="0" w:color="auto"/>
        <w:bottom w:val="none" w:sz="0" w:space="0" w:color="auto"/>
        <w:right w:val="none" w:sz="0" w:space="0" w:color="auto"/>
      </w:divBdr>
      <w:divsChild>
        <w:div w:id="839541248">
          <w:marLeft w:val="0"/>
          <w:marRight w:val="0"/>
          <w:marTop w:val="0"/>
          <w:marBottom w:val="0"/>
          <w:divBdr>
            <w:top w:val="none" w:sz="0" w:space="0" w:color="auto"/>
            <w:left w:val="none" w:sz="0" w:space="0" w:color="auto"/>
            <w:bottom w:val="none" w:sz="0" w:space="0" w:color="auto"/>
            <w:right w:val="none" w:sz="0" w:space="0" w:color="auto"/>
          </w:divBdr>
          <w:divsChild>
            <w:div w:id="199367834">
              <w:marLeft w:val="0"/>
              <w:marRight w:val="0"/>
              <w:marTop w:val="0"/>
              <w:marBottom w:val="0"/>
              <w:divBdr>
                <w:top w:val="none" w:sz="0" w:space="0" w:color="auto"/>
                <w:left w:val="none" w:sz="0" w:space="0" w:color="auto"/>
                <w:bottom w:val="none" w:sz="0" w:space="0" w:color="auto"/>
                <w:right w:val="none" w:sz="0" w:space="0" w:color="auto"/>
              </w:divBdr>
              <w:divsChild>
                <w:div w:id="996494962">
                  <w:marLeft w:val="0"/>
                  <w:marRight w:val="0"/>
                  <w:marTop w:val="300"/>
                  <w:marBottom w:val="300"/>
                  <w:divBdr>
                    <w:top w:val="none" w:sz="0" w:space="0" w:color="auto"/>
                    <w:left w:val="none" w:sz="0" w:space="0" w:color="auto"/>
                    <w:bottom w:val="none" w:sz="0" w:space="0" w:color="auto"/>
                    <w:right w:val="none" w:sz="0" w:space="0" w:color="auto"/>
                  </w:divBdr>
                  <w:divsChild>
                    <w:div w:id="1500728884">
                      <w:marLeft w:val="0"/>
                      <w:marRight w:val="0"/>
                      <w:marTop w:val="300"/>
                      <w:marBottom w:val="300"/>
                      <w:divBdr>
                        <w:top w:val="none" w:sz="0" w:space="0" w:color="auto"/>
                        <w:left w:val="none" w:sz="0" w:space="0" w:color="auto"/>
                        <w:bottom w:val="none" w:sz="0" w:space="0" w:color="auto"/>
                        <w:right w:val="none" w:sz="0" w:space="0" w:color="auto"/>
                      </w:divBdr>
                    </w:div>
                  </w:divsChild>
                </w:div>
                <w:div w:id="1148013146">
                  <w:marLeft w:val="0"/>
                  <w:marRight w:val="0"/>
                  <w:marTop w:val="300"/>
                  <w:marBottom w:val="300"/>
                  <w:divBdr>
                    <w:top w:val="none" w:sz="0" w:space="0" w:color="auto"/>
                    <w:left w:val="none" w:sz="0" w:space="0" w:color="auto"/>
                    <w:bottom w:val="none" w:sz="0" w:space="0" w:color="auto"/>
                    <w:right w:val="none" w:sz="0" w:space="0" w:color="auto"/>
                  </w:divBdr>
                  <w:divsChild>
                    <w:div w:id="25253949">
                      <w:marLeft w:val="0"/>
                      <w:marRight w:val="0"/>
                      <w:marTop w:val="300"/>
                      <w:marBottom w:val="300"/>
                      <w:divBdr>
                        <w:top w:val="none" w:sz="0" w:space="0" w:color="auto"/>
                        <w:left w:val="none" w:sz="0" w:space="0" w:color="auto"/>
                        <w:bottom w:val="none" w:sz="0" w:space="0" w:color="auto"/>
                        <w:right w:val="none" w:sz="0" w:space="0" w:color="auto"/>
                      </w:divBdr>
                    </w:div>
                  </w:divsChild>
                </w:div>
                <w:div w:id="1422145508">
                  <w:marLeft w:val="0"/>
                  <w:marRight w:val="0"/>
                  <w:marTop w:val="300"/>
                  <w:marBottom w:val="300"/>
                  <w:divBdr>
                    <w:top w:val="none" w:sz="0" w:space="0" w:color="auto"/>
                    <w:left w:val="none" w:sz="0" w:space="0" w:color="auto"/>
                    <w:bottom w:val="none" w:sz="0" w:space="0" w:color="auto"/>
                    <w:right w:val="none" w:sz="0" w:space="0" w:color="auto"/>
                  </w:divBdr>
                  <w:divsChild>
                    <w:div w:id="1829664862">
                      <w:marLeft w:val="0"/>
                      <w:marRight w:val="0"/>
                      <w:marTop w:val="300"/>
                      <w:marBottom w:val="300"/>
                      <w:divBdr>
                        <w:top w:val="none" w:sz="0" w:space="0" w:color="auto"/>
                        <w:left w:val="none" w:sz="0" w:space="0" w:color="auto"/>
                        <w:bottom w:val="none" w:sz="0" w:space="0" w:color="auto"/>
                        <w:right w:val="none" w:sz="0" w:space="0" w:color="auto"/>
                      </w:divBdr>
                    </w:div>
                  </w:divsChild>
                </w:div>
                <w:div w:id="1995328385">
                  <w:marLeft w:val="0"/>
                  <w:marRight w:val="0"/>
                  <w:marTop w:val="300"/>
                  <w:marBottom w:val="300"/>
                  <w:divBdr>
                    <w:top w:val="none" w:sz="0" w:space="0" w:color="auto"/>
                    <w:left w:val="none" w:sz="0" w:space="0" w:color="auto"/>
                    <w:bottom w:val="none" w:sz="0" w:space="0" w:color="auto"/>
                    <w:right w:val="none" w:sz="0" w:space="0" w:color="auto"/>
                  </w:divBdr>
                  <w:divsChild>
                    <w:div w:id="990596938">
                      <w:marLeft w:val="0"/>
                      <w:marRight w:val="0"/>
                      <w:marTop w:val="300"/>
                      <w:marBottom w:val="300"/>
                      <w:divBdr>
                        <w:top w:val="none" w:sz="0" w:space="0" w:color="auto"/>
                        <w:left w:val="none" w:sz="0" w:space="0" w:color="auto"/>
                        <w:bottom w:val="none" w:sz="0" w:space="0" w:color="auto"/>
                        <w:right w:val="none" w:sz="0" w:space="0" w:color="auto"/>
                      </w:divBdr>
                    </w:div>
                  </w:divsChild>
                </w:div>
                <w:div w:id="32392583">
                  <w:marLeft w:val="0"/>
                  <w:marRight w:val="0"/>
                  <w:marTop w:val="300"/>
                  <w:marBottom w:val="300"/>
                  <w:divBdr>
                    <w:top w:val="none" w:sz="0" w:space="0" w:color="auto"/>
                    <w:left w:val="none" w:sz="0" w:space="0" w:color="auto"/>
                    <w:bottom w:val="none" w:sz="0" w:space="0" w:color="auto"/>
                    <w:right w:val="none" w:sz="0" w:space="0" w:color="auto"/>
                  </w:divBdr>
                  <w:divsChild>
                    <w:div w:id="1126898623">
                      <w:marLeft w:val="0"/>
                      <w:marRight w:val="0"/>
                      <w:marTop w:val="300"/>
                      <w:marBottom w:val="300"/>
                      <w:divBdr>
                        <w:top w:val="none" w:sz="0" w:space="0" w:color="auto"/>
                        <w:left w:val="none" w:sz="0" w:space="0" w:color="auto"/>
                        <w:bottom w:val="none" w:sz="0" w:space="0" w:color="auto"/>
                        <w:right w:val="none" w:sz="0" w:space="0" w:color="auto"/>
                      </w:divBdr>
                    </w:div>
                  </w:divsChild>
                </w:div>
                <w:div w:id="525338307">
                  <w:marLeft w:val="0"/>
                  <w:marRight w:val="0"/>
                  <w:marTop w:val="300"/>
                  <w:marBottom w:val="300"/>
                  <w:divBdr>
                    <w:top w:val="none" w:sz="0" w:space="0" w:color="auto"/>
                    <w:left w:val="none" w:sz="0" w:space="0" w:color="auto"/>
                    <w:bottom w:val="none" w:sz="0" w:space="0" w:color="auto"/>
                    <w:right w:val="none" w:sz="0" w:space="0" w:color="auto"/>
                  </w:divBdr>
                  <w:divsChild>
                    <w:div w:id="1826428954">
                      <w:marLeft w:val="0"/>
                      <w:marRight w:val="0"/>
                      <w:marTop w:val="300"/>
                      <w:marBottom w:val="300"/>
                      <w:divBdr>
                        <w:top w:val="none" w:sz="0" w:space="0" w:color="auto"/>
                        <w:left w:val="none" w:sz="0" w:space="0" w:color="auto"/>
                        <w:bottom w:val="none" w:sz="0" w:space="0" w:color="auto"/>
                        <w:right w:val="none" w:sz="0" w:space="0" w:color="auto"/>
                      </w:divBdr>
                    </w:div>
                  </w:divsChild>
                </w:div>
                <w:div w:id="402994842">
                  <w:marLeft w:val="0"/>
                  <w:marRight w:val="0"/>
                  <w:marTop w:val="300"/>
                  <w:marBottom w:val="300"/>
                  <w:divBdr>
                    <w:top w:val="none" w:sz="0" w:space="0" w:color="auto"/>
                    <w:left w:val="none" w:sz="0" w:space="0" w:color="auto"/>
                    <w:bottom w:val="none" w:sz="0" w:space="0" w:color="auto"/>
                    <w:right w:val="none" w:sz="0" w:space="0" w:color="auto"/>
                  </w:divBdr>
                  <w:divsChild>
                    <w:div w:id="1787191897">
                      <w:marLeft w:val="0"/>
                      <w:marRight w:val="0"/>
                      <w:marTop w:val="300"/>
                      <w:marBottom w:val="300"/>
                      <w:divBdr>
                        <w:top w:val="none" w:sz="0" w:space="0" w:color="auto"/>
                        <w:left w:val="none" w:sz="0" w:space="0" w:color="auto"/>
                        <w:bottom w:val="none" w:sz="0" w:space="0" w:color="auto"/>
                        <w:right w:val="none" w:sz="0" w:space="0" w:color="auto"/>
                      </w:divBdr>
                    </w:div>
                  </w:divsChild>
                </w:div>
                <w:div w:id="1757901731">
                  <w:marLeft w:val="0"/>
                  <w:marRight w:val="0"/>
                  <w:marTop w:val="300"/>
                  <w:marBottom w:val="300"/>
                  <w:divBdr>
                    <w:top w:val="none" w:sz="0" w:space="0" w:color="auto"/>
                    <w:left w:val="none" w:sz="0" w:space="0" w:color="auto"/>
                    <w:bottom w:val="none" w:sz="0" w:space="0" w:color="auto"/>
                    <w:right w:val="none" w:sz="0" w:space="0" w:color="auto"/>
                  </w:divBdr>
                  <w:divsChild>
                    <w:div w:id="1394891068">
                      <w:marLeft w:val="0"/>
                      <w:marRight w:val="0"/>
                      <w:marTop w:val="300"/>
                      <w:marBottom w:val="300"/>
                      <w:divBdr>
                        <w:top w:val="none" w:sz="0" w:space="0" w:color="auto"/>
                        <w:left w:val="none" w:sz="0" w:space="0" w:color="auto"/>
                        <w:bottom w:val="none" w:sz="0" w:space="0" w:color="auto"/>
                        <w:right w:val="none" w:sz="0" w:space="0" w:color="auto"/>
                      </w:divBdr>
                    </w:div>
                  </w:divsChild>
                </w:div>
                <w:div w:id="1594242169">
                  <w:marLeft w:val="0"/>
                  <w:marRight w:val="0"/>
                  <w:marTop w:val="300"/>
                  <w:marBottom w:val="300"/>
                  <w:divBdr>
                    <w:top w:val="none" w:sz="0" w:space="0" w:color="auto"/>
                    <w:left w:val="none" w:sz="0" w:space="0" w:color="auto"/>
                    <w:bottom w:val="none" w:sz="0" w:space="0" w:color="auto"/>
                    <w:right w:val="none" w:sz="0" w:space="0" w:color="auto"/>
                  </w:divBdr>
                  <w:divsChild>
                    <w:div w:id="1420057415">
                      <w:marLeft w:val="0"/>
                      <w:marRight w:val="0"/>
                      <w:marTop w:val="300"/>
                      <w:marBottom w:val="300"/>
                      <w:divBdr>
                        <w:top w:val="none" w:sz="0" w:space="0" w:color="auto"/>
                        <w:left w:val="none" w:sz="0" w:space="0" w:color="auto"/>
                        <w:bottom w:val="none" w:sz="0" w:space="0" w:color="auto"/>
                        <w:right w:val="none" w:sz="0" w:space="0" w:color="auto"/>
                      </w:divBdr>
                    </w:div>
                  </w:divsChild>
                </w:div>
                <w:div w:id="2085253701">
                  <w:marLeft w:val="0"/>
                  <w:marRight w:val="0"/>
                  <w:marTop w:val="300"/>
                  <w:marBottom w:val="300"/>
                  <w:divBdr>
                    <w:top w:val="none" w:sz="0" w:space="0" w:color="auto"/>
                    <w:left w:val="none" w:sz="0" w:space="0" w:color="auto"/>
                    <w:bottom w:val="none" w:sz="0" w:space="0" w:color="auto"/>
                    <w:right w:val="none" w:sz="0" w:space="0" w:color="auto"/>
                  </w:divBdr>
                  <w:divsChild>
                    <w:div w:id="402532091">
                      <w:marLeft w:val="0"/>
                      <w:marRight w:val="0"/>
                      <w:marTop w:val="300"/>
                      <w:marBottom w:val="300"/>
                      <w:divBdr>
                        <w:top w:val="none" w:sz="0" w:space="0" w:color="auto"/>
                        <w:left w:val="none" w:sz="0" w:space="0" w:color="auto"/>
                        <w:bottom w:val="none" w:sz="0" w:space="0" w:color="auto"/>
                        <w:right w:val="none" w:sz="0" w:space="0" w:color="auto"/>
                      </w:divBdr>
                    </w:div>
                  </w:divsChild>
                </w:div>
                <w:div w:id="1666009821">
                  <w:marLeft w:val="0"/>
                  <w:marRight w:val="0"/>
                  <w:marTop w:val="300"/>
                  <w:marBottom w:val="300"/>
                  <w:divBdr>
                    <w:top w:val="none" w:sz="0" w:space="0" w:color="auto"/>
                    <w:left w:val="none" w:sz="0" w:space="0" w:color="auto"/>
                    <w:bottom w:val="none" w:sz="0" w:space="0" w:color="auto"/>
                    <w:right w:val="none" w:sz="0" w:space="0" w:color="auto"/>
                  </w:divBdr>
                  <w:divsChild>
                    <w:div w:id="1797871011">
                      <w:marLeft w:val="0"/>
                      <w:marRight w:val="0"/>
                      <w:marTop w:val="300"/>
                      <w:marBottom w:val="300"/>
                      <w:divBdr>
                        <w:top w:val="none" w:sz="0" w:space="0" w:color="auto"/>
                        <w:left w:val="none" w:sz="0" w:space="0" w:color="auto"/>
                        <w:bottom w:val="none" w:sz="0" w:space="0" w:color="auto"/>
                        <w:right w:val="none" w:sz="0" w:space="0" w:color="auto"/>
                      </w:divBdr>
                    </w:div>
                  </w:divsChild>
                </w:div>
                <w:div w:id="462970530">
                  <w:marLeft w:val="0"/>
                  <w:marRight w:val="0"/>
                  <w:marTop w:val="0"/>
                  <w:marBottom w:val="0"/>
                  <w:divBdr>
                    <w:top w:val="none" w:sz="0" w:space="0" w:color="auto"/>
                    <w:left w:val="none" w:sz="0" w:space="0" w:color="auto"/>
                    <w:bottom w:val="none" w:sz="0" w:space="0" w:color="auto"/>
                    <w:right w:val="none" w:sz="0" w:space="0" w:color="auto"/>
                  </w:divBdr>
                </w:div>
              </w:divsChild>
            </w:div>
            <w:div w:id="1081829420">
              <w:marLeft w:val="0"/>
              <w:marRight w:val="0"/>
              <w:marTop w:val="0"/>
              <w:marBottom w:val="480"/>
              <w:divBdr>
                <w:top w:val="none" w:sz="0" w:space="0" w:color="auto"/>
                <w:left w:val="none" w:sz="0" w:space="0" w:color="auto"/>
                <w:bottom w:val="none" w:sz="0" w:space="0" w:color="auto"/>
                <w:right w:val="none" w:sz="0" w:space="0" w:color="auto"/>
              </w:divBdr>
            </w:div>
            <w:div w:id="29110785">
              <w:marLeft w:val="0"/>
              <w:marRight w:val="0"/>
              <w:marTop w:val="0"/>
              <w:marBottom w:val="480"/>
              <w:divBdr>
                <w:top w:val="none" w:sz="0" w:space="0" w:color="auto"/>
                <w:left w:val="none" w:sz="0" w:space="0" w:color="auto"/>
                <w:bottom w:val="none" w:sz="0" w:space="0" w:color="auto"/>
                <w:right w:val="none" w:sz="0" w:space="0" w:color="auto"/>
              </w:divBdr>
            </w:div>
            <w:div w:id="1507014636">
              <w:marLeft w:val="0"/>
              <w:marRight w:val="0"/>
              <w:marTop w:val="0"/>
              <w:marBottom w:val="480"/>
              <w:divBdr>
                <w:top w:val="none" w:sz="0" w:space="0" w:color="auto"/>
                <w:left w:val="none" w:sz="0" w:space="0" w:color="auto"/>
                <w:bottom w:val="none" w:sz="0" w:space="0" w:color="auto"/>
                <w:right w:val="none" w:sz="0" w:space="0" w:color="auto"/>
              </w:divBdr>
            </w:div>
            <w:div w:id="39745983">
              <w:marLeft w:val="0"/>
              <w:marRight w:val="0"/>
              <w:marTop w:val="0"/>
              <w:marBottom w:val="480"/>
              <w:divBdr>
                <w:top w:val="none" w:sz="0" w:space="0" w:color="auto"/>
                <w:left w:val="none" w:sz="0" w:space="0" w:color="auto"/>
                <w:bottom w:val="none" w:sz="0" w:space="0" w:color="auto"/>
                <w:right w:val="none" w:sz="0" w:space="0" w:color="auto"/>
              </w:divBdr>
            </w:div>
          </w:divsChild>
        </w:div>
        <w:div w:id="1815247424">
          <w:marLeft w:val="0"/>
          <w:marRight w:val="0"/>
          <w:marTop w:val="0"/>
          <w:marBottom w:val="0"/>
          <w:divBdr>
            <w:top w:val="none" w:sz="0" w:space="0" w:color="auto"/>
            <w:left w:val="none" w:sz="0" w:space="0" w:color="auto"/>
            <w:bottom w:val="none" w:sz="0" w:space="0" w:color="auto"/>
            <w:right w:val="none" w:sz="0" w:space="0" w:color="auto"/>
          </w:divBdr>
        </w:div>
      </w:divsChild>
    </w:div>
    <w:div w:id="154414885">
      <w:bodyDiv w:val="1"/>
      <w:marLeft w:val="0"/>
      <w:marRight w:val="0"/>
      <w:marTop w:val="0"/>
      <w:marBottom w:val="0"/>
      <w:divBdr>
        <w:top w:val="none" w:sz="0" w:space="0" w:color="auto"/>
        <w:left w:val="none" w:sz="0" w:space="0" w:color="auto"/>
        <w:bottom w:val="none" w:sz="0" w:space="0" w:color="auto"/>
        <w:right w:val="none" w:sz="0" w:space="0" w:color="auto"/>
      </w:divBdr>
      <w:divsChild>
        <w:div w:id="559293459">
          <w:marLeft w:val="0"/>
          <w:marRight w:val="0"/>
          <w:marTop w:val="0"/>
          <w:marBottom w:val="0"/>
          <w:divBdr>
            <w:top w:val="none" w:sz="0" w:space="0" w:color="auto"/>
            <w:left w:val="none" w:sz="0" w:space="0" w:color="auto"/>
            <w:bottom w:val="none" w:sz="0" w:space="0" w:color="auto"/>
            <w:right w:val="none" w:sz="0" w:space="0" w:color="auto"/>
          </w:divBdr>
        </w:div>
        <w:div w:id="1975912119">
          <w:marLeft w:val="0"/>
          <w:marRight w:val="0"/>
          <w:marTop w:val="180"/>
          <w:marBottom w:val="180"/>
          <w:divBdr>
            <w:top w:val="none" w:sz="0" w:space="0" w:color="auto"/>
            <w:left w:val="none" w:sz="0" w:space="0" w:color="auto"/>
            <w:bottom w:val="none" w:sz="0" w:space="0" w:color="auto"/>
            <w:right w:val="none" w:sz="0" w:space="0" w:color="auto"/>
          </w:divBdr>
          <w:divsChild>
            <w:div w:id="1355108484">
              <w:marLeft w:val="0"/>
              <w:marRight w:val="0"/>
              <w:marTop w:val="0"/>
              <w:marBottom w:val="0"/>
              <w:divBdr>
                <w:top w:val="none" w:sz="0" w:space="0" w:color="auto"/>
                <w:left w:val="none" w:sz="0" w:space="0" w:color="auto"/>
                <w:bottom w:val="none" w:sz="0" w:space="0" w:color="auto"/>
                <w:right w:val="none" w:sz="0" w:space="0" w:color="auto"/>
              </w:divBdr>
              <w:divsChild>
                <w:div w:id="1168521178">
                  <w:marLeft w:val="-225"/>
                  <w:marRight w:val="-225"/>
                  <w:marTop w:val="0"/>
                  <w:marBottom w:val="0"/>
                  <w:divBdr>
                    <w:top w:val="none" w:sz="0" w:space="0" w:color="auto"/>
                    <w:left w:val="none" w:sz="0" w:space="0" w:color="auto"/>
                    <w:bottom w:val="none" w:sz="0" w:space="0" w:color="auto"/>
                    <w:right w:val="none" w:sz="0" w:space="0" w:color="auto"/>
                  </w:divBdr>
                  <w:divsChild>
                    <w:div w:id="1675644316">
                      <w:marLeft w:val="0"/>
                      <w:marRight w:val="0"/>
                      <w:marTop w:val="0"/>
                      <w:marBottom w:val="0"/>
                      <w:divBdr>
                        <w:top w:val="none" w:sz="0" w:space="0" w:color="auto"/>
                        <w:left w:val="none" w:sz="0" w:space="0" w:color="auto"/>
                        <w:bottom w:val="none" w:sz="0" w:space="0" w:color="auto"/>
                        <w:right w:val="none" w:sz="0" w:space="0" w:color="auto"/>
                      </w:divBdr>
                    </w:div>
                    <w:div w:id="18364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7502">
          <w:marLeft w:val="0"/>
          <w:marRight w:val="0"/>
          <w:marTop w:val="180"/>
          <w:marBottom w:val="180"/>
          <w:divBdr>
            <w:top w:val="none" w:sz="0" w:space="0" w:color="auto"/>
            <w:left w:val="none" w:sz="0" w:space="0" w:color="auto"/>
            <w:bottom w:val="none" w:sz="0" w:space="0" w:color="auto"/>
            <w:right w:val="none" w:sz="0" w:space="0" w:color="auto"/>
          </w:divBdr>
          <w:divsChild>
            <w:div w:id="775637089">
              <w:marLeft w:val="0"/>
              <w:marRight w:val="0"/>
              <w:marTop w:val="0"/>
              <w:marBottom w:val="0"/>
              <w:divBdr>
                <w:top w:val="none" w:sz="0" w:space="0" w:color="auto"/>
                <w:left w:val="single" w:sz="24" w:space="7" w:color="8AC007"/>
                <w:bottom w:val="none" w:sz="0" w:space="0" w:color="auto"/>
                <w:right w:val="none" w:sz="0" w:space="0" w:color="auto"/>
              </w:divBdr>
            </w:div>
          </w:divsChild>
        </w:div>
        <w:div w:id="2048749225">
          <w:marLeft w:val="0"/>
          <w:marRight w:val="0"/>
          <w:marTop w:val="180"/>
          <w:marBottom w:val="180"/>
          <w:divBdr>
            <w:top w:val="none" w:sz="0" w:space="0" w:color="auto"/>
            <w:left w:val="none" w:sz="0" w:space="0" w:color="auto"/>
            <w:bottom w:val="none" w:sz="0" w:space="0" w:color="auto"/>
            <w:right w:val="none" w:sz="0" w:space="0" w:color="auto"/>
          </w:divBdr>
          <w:divsChild>
            <w:div w:id="77293775">
              <w:marLeft w:val="0"/>
              <w:marRight w:val="0"/>
              <w:marTop w:val="0"/>
              <w:marBottom w:val="0"/>
              <w:divBdr>
                <w:top w:val="none" w:sz="0" w:space="0" w:color="auto"/>
                <w:left w:val="single" w:sz="24" w:space="7" w:color="8AC007"/>
                <w:bottom w:val="none" w:sz="0" w:space="0" w:color="auto"/>
                <w:right w:val="none" w:sz="0" w:space="0" w:color="auto"/>
              </w:divBdr>
            </w:div>
          </w:divsChild>
        </w:div>
        <w:div w:id="438568311">
          <w:marLeft w:val="0"/>
          <w:marRight w:val="0"/>
          <w:marTop w:val="180"/>
          <w:marBottom w:val="180"/>
          <w:divBdr>
            <w:top w:val="none" w:sz="0" w:space="0" w:color="auto"/>
            <w:left w:val="none" w:sz="0" w:space="0" w:color="auto"/>
            <w:bottom w:val="none" w:sz="0" w:space="0" w:color="auto"/>
            <w:right w:val="none" w:sz="0" w:space="0" w:color="auto"/>
          </w:divBdr>
          <w:divsChild>
            <w:div w:id="2111971481">
              <w:marLeft w:val="0"/>
              <w:marRight w:val="0"/>
              <w:marTop w:val="0"/>
              <w:marBottom w:val="0"/>
              <w:divBdr>
                <w:top w:val="none" w:sz="0" w:space="0" w:color="auto"/>
                <w:left w:val="single" w:sz="24" w:space="7" w:color="8AC007"/>
                <w:bottom w:val="none" w:sz="0" w:space="0" w:color="auto"/>
                <w:right w:val="none" w:sz="0" w:space="0" w:color="auto"/>
              </w:divBdr>
            </w:div>
          </w:divsChild>
        </w:div>
        <w:div w:id="1911115687">
          <w:marLeft w:val="0"/>
          <w:marRight w:val="0"/>
          <w:marTop w:val="180"/>
          <w:marBottom w:val="180"/>
          <w:divBdr>
            <w:top w:val="none" w:sz="0" w:space="0" w:color="auto"/>
            <w:left w:val="none" w:sz="0" w:space="0" w:color="auto"/>
            <w:bottom w:val="none" w:sz="0" w:space="0" w:color="auto"/>
            <w:right w:val="none" w:sz="0" w:space="0" w:color="auto"/>
          </w:divBdr>
          <w:divsChild>
            <w:div w:id="892884878">
              <w:marLeft w:val="0"/>
              <w:marRight w:val="0"/>
              <w:marTop w:val="0"/>
              <w:marBottom w:val="0"/>
              <w:divBdr>
                <w:top w:val="none" w:sz="0" w:space="0" w:color="auto"/>
                <w:left w:val="single" w:sz="24" w:space="7" w:color="8AC007"/>
                <w:bottom w:val="none" w:sz="0" w:space="0" w:color="auto"/>
                <w:right w:val="none" w:sz="0" w:space="0" w:color="auto"/>
              </w:divBdr>
            </w:div>
          </w:divsChild>
        </w:div>
        <w:div w:id="2135632919">
          <w:marLeft w:val="0"/>
          <w:marRight w:val="0"/>
          <w:marTop w:val="180"/>
          <w:marBottom w:val="180"/>
          <w:divBdr>
            <w:top w:val="none" w:sz="0" w:space="0" w:color="auto"/>
            <w:left w:val="none" w:sz="0" w:space="0" w:color="auto"/>
            <w:bottom w:val="none" w:sz="0" w:space="0" w:color="auto"/>
            <w:right w:val="none" w:sz="0" w:space="0" w:color="auto"/>
          </w:divBdr>
          <w:divsChild>
            <w:div w:id="1619682464">
              <w:marLeft w:val="0"/>
              <w:marRight w:val="0"/>
              <w:marTop w:val="0"/>
              <w:marBottom w:val="0"/>
              <w:divBdr>
                <w:top w:val="none" w:sz="0" w:space="0" w:color="auto"/>
                <w:left w:val="single" w:sz="24" w:space="7" w:color="8AC007"/>
                <w:bottom w:val="none" w:sz="0" w:space="0" w:color="auto"/>
                <w:right w:val="none" w:sz="0" w:space="0" w:color="auto"/>
              </w:divBdr>
            </w:div>
          </w:divsChild>
        </w:div>
        <w:div w:id="1759520215">
          <w:marLeft w:val="0"/>
          <w:marRight w:val="0"/>
          <w:marTop w:val="180"/>
          <w:marBottom w:val="180"/>
          <w:divBdr>
            <w:top w:val="none" w:sz="0" w:space="0" w:color="auto"/>
            <w:left w:val="none" w:sz="0" w:space="0" w:color="auto"/>
            <w:bottom w:val="none" w:sz="0" w:space="0" w:color="auto"/>
            <w:right w:val="none" w:sz="0" w:space="0" w:color="auto"/>
          </w:divBdr>
          <w:divsChild>
            <w:div w:id="210657957">
              <w:marLeft w:val="0"/>
              <w:marRight w:val="0"/>
              <w:marTop w:val="0"/>
              <w:marBottom w:val="0"/>
              <w:divBdr>
                <w:top w:val="none" w:sz="0" w:space="0" w:color="auto"/>
                <w:left w:val="single" w:sz="24" w:space="7" w:color="8AC007"/>
                <w:bottom w:val="none" w:sz="0" w:space="0" w:color="auto"/>
                <w:right w:val="none" w:sz="0" w:space="0" w:color="auto"/>
              </w:divBdr>
            </w:div>
          </w:divsChild>
        </w:div>
        <w:div w:id="313805200">
          <w:marLeft w:val="0"/>
          <w:marRight w:val="0"/>
          <w:marTop w:val="180"/>
          <w:marBottom w:val="180"/>
          <w:divBdr>
            <w:top w:val="none" w:sz="0" w:space="0" w:color="auto"/>
            <w:left w:val="none" w:sz="0" w:space="0" w:color="auto"/>
            <w:bottom w:val="none" w:sz="0" w:space="0" w:color="auto"/>
            <w:right w:val="none" w:sz="0" w:space="0" w:color="auto"/>
          </w:divBdr>
          <w:divsChild>
            <w:div w:id="568658978">
              <w:marLeft w:val="0"/>
              <w:marRight w:val="0"/>
              <w:marTop w:val="0"/>
              <w:marBottom w:val="0"/>
              <w:divBdr>
                <w:top w:val="none" w:sz="0" w:space="0" w:color="auto"/>
                <w:left w:val="single" w:sz="24" w:space="7" w:color="8AC007"/>
                <w:bottom w:val="none" w:sz="0" w:space="0" w:color="auto"/>
                <w:right w:val="none" w:sz="0" w:space="0" w:color="auto"/>
              </w:divBdr>
            </w:div>
          </w:divsChild>
        </w:div>
        <w:div w:id="768163724">
          <w:marLeft w:val="0"/>
          <w:marRight w:val="0"/>
          <w:marTop w:val="180"/>
          <w:marBottom w:val="180"/>
          <w:divBdr>
            <w:top w:val="none" w:sz="0" w:space="0" w:color="auto"/>
            <w:left w:val="none" w:sz="0" w:space="0" w:color="auto"/>
            <w:bottom w:val="none" w:sz="0" w:space="0" w:color="auto"/>
            <w:right w:val="none" w:sz="0" w:space="0" w:color="auto"/>
          </w:divBdr>
          <w:divsChild>
            <w:div w:id="931089558">
              <w:marLeft w:val="0"/>
              <w:marRight w:val="0"/>
              <w:marTop w:val="0"/>
              <w:marBottom w:val="0"/>
              <w:divBdr>
                <w:top w:val="none" w:sz="0" w:space="0" w:color="auto"/>
                <w:left w:val="single" w:sz="24" w:space="7" w:color="8AC007"/>
                <w:bottom w:val="none" w:sz="0" w:space="0" w:color="auto"/>
                <w:right w:val="none" w:sz="0" w:space="0" w:color="auto"/>
              </w:divBdr>
            </w:div>
          </w:divsChild>
        </w:div>
        <w:div w:id="1297030162">
          <w:marLeft w:val="0"/>
          <w:marRight w:val="0"/>
          <w:marTop w:val="180"/>
          <w:marBottom w:val="180"/>
          <w:divBdr>
            <w:top w:val="none" w:sz="0" w:space="0" w:color="auto"/>
            <w:left w:val="none" w:sz="0" w:space="0" w:color="auto"/>
            <w:bottom w:val="none" w:sz="0" w:space="0" w:color="auto"/>
            <w:right w:val="none" w:sz="0" w:space="0" w:color="auto"/>
          </w:divBdr>
          <w:divsChild>
            <w:div w:id="134833638">
              <w:marLeft w:val="0"/>
              <w:marRight w:val="0"/>
              <w:marTop w:val="0"/>
              <w:marBottom w:val="0"/>
              <w:divBdr>
                <w:top w:val="none" w:sz="0" w:space="0" w:color="auto"/>
                <w:left w:val="single" w:sz="24" w:space="7" w:color="8AC007"/>
                <w:bottom w:val="none" w:sz="0" w:space="0" w:color="auto"/>
                <w:right w:val="none" w:sz="0" w:space="0" w:color="auto"/>
              </w:divBdr>
            </w:div>
          </w:divsChild>
        </w:div>
        <w:div w:id="1300839068">
          <w:marLeft w:val="0"/>
          <w:marRight w:val="0"/>
          <w:marTop w:val="180"/>
          <w:marBottom w:val="180"/>
          <w:divBdr>
            <w:top w:val="none" w:sz="0" w:space="0" w:color="auto"/>
            <w:left w:val="none" w:sz="0" w:space="0" w:color="auto"/>
            <w:bottom w:val="none" w:sz="0" w:space="0" w:color="auto"/>
            <w:right w:val="none" w:sz="0" w:space="0" w:color="auto"/>
          </w:divBdr>
          <w:divsChild>
            <w:div w:id="1973321262">
              <w:marLeft w:val="0"/>
              <w:marRight w:val="0"/>
              <w:marTop w:val="0"/>
              <w:marBottom w:val="0"/>
              <w:divBdr>
                <w:top w:val="none" w:sz="0" w:space="0" w:color="auto"/>
                <w:left w:val="single" w:sz="24" w:space="7" w:color="8AC007"/>
                <w:bottom w:val="none" w:sz="0" w:space="0" w:color="auto"/>
                <w:right w:val="none" w:sz="0" w:space="0" w:color="auto"/>
              </w:divBdr>
            </w:div>
          </w:divsChild>
        </w:div>
        <w:div w:id="1453283032">
          <w:marLeft w:val="0"/>
          <w:marRight w:val="0"/>
          <w:marTop w:val="180"/>
          <w:marBottom w:val="180"/>
          <w:divBdr>
            <w:top w:val="none" w:sz="0" w:space="0" w:color="auto"/>
            <w:left w:val="none" w:sz="0" w:space="0" w:color="auto"/>
            <w:bottom w:val="none" w:sz="0" w:space="0" w:color="auto"/>
            <w:right w:val="none" w:sz="0" w:space="0" w:color="auto"/>
          </w:divBdr>
          <w:divsChild>
            <w:div w:id="67579629">
              <w:marLeft w:val="0"/>
              <w:marRight w:val="0"/>
              <w:marTop w:val="0"/>
              <w:marBottom w:val="0"/>
              <w:divBdr>
                <w:top w:val="none" w:sz="0" w:space="0" w:color="auto"/>
                <w:left w:val="single" w:sz="24" w:space="7" w:color="8AC007"/>
                <w:bottom w:val="none" w:sz="0" w:space="0" w:color="auto"/>
                <w:right w:val="none" w:sz="0" w:space="0" w:color="auto"/>
              </w:divBdr>
            </w:div>
          </w:divsChild>
        </w:div>
        <w:div w:id="1551965443">
          <w:marLeft w:val="0"/>
          <w:marRight w:val="0"/>
          <w:marTop w:val="180"/>
          <w:marBottom w:val="180"/>
          <w:divBdr>
            <w:top w:val="none" w:sz="0" w:space="0" w:color="auto"/>
            <w:left w:val="none" w:sz="0" w:space="0" w:color="auto"/>
            <w:bottom w:val="none" w:sz="0" w:space="0" w:color="auto"/>
            <w:right w:val="none" w:sz="0" w:space="0" w:color="auto"/>
          </w:divBdr>
          <w:divsChild>
            <w:div w:id="1025788842">
              <w:marLeft w:val="0"/>
              <w:marRight w:val="0"/>
              <w:marTop w:val="0"/>
              <w:marBottom w:val="0"/>
              <w:divBdr>
                <w:top w:val="none" w:sz="0" w:space="0" w:color="auto"/>
                <w:left w:val="single" w:sz="24" w:space="7" w:color="8AC007"/>
                <w:bottom w:val="none" w:sz="0" w:space="0" w:color="auto"/>
                <w:right w:val="none" w:sz="0" w:space="0" w:color="auto"/>
              </w:divBdr>
            </w:div>
          </w:divsChild>
        </w:div>
        <w:div w:id="856700977">
          <w:marLeft w:val="0"/>
          <w:marRight w:val="0"/>
          <w:marTop w:val="180"/>
          <w:marBottom w:val="180"/>
          <w:divBdr>
            <w:top w:val="none" w:sz="0" w:space="0" w:color="auto"/>
            <w:left w:val="none" w:sz="0" w:space="0" w:color="auto"/>
            <w:bottom w:val="none" w:sz="0" w:space="0" w:color="auto"/>
            <w:right w:val="none" w:sz="0" w:space="0" w:color="auto"/>
          </w:divBdr>
          <w:divsChild>
            <w:div w:id="2048866049">
              <w:marLeft w:val="0"/>
              <w:marRight w:val="0"/>
              <w:marTop w:val="0"/>
              <w:marBottom w:val="0"/>
              <w:divBdr>
                <w:top w:val="none" w:sz="0" w:space="0" w:color="auto"/>
                <w:left w:val="single" w:sz="24" w:space="7" w:color="8AC007"/>
                <w:bottom w:val="none" w:sz="0" w:space="0" w:color="auto"/>
                <w:right w:val="none" w:sz="0" w:space="0" w:color="auto"/>
              </w:divBdr>
            </w:div>
          </w:divsChild>
        </w:div>
        <w:div w:id="1182664903">
          <w:marLeft w:val="0"/>
          <w:marRight w:val="0"/>
          <w:marTop w:val="180"/>
          <w:marBottom w:val="180"/>
          <w:divBdr>
            <w:top w:val="none" w:sz="0" w:space="0" w:color="auto"/>
            <w:left w:val="none" w:sz="0" w:space="0" w:color="auto"/>
            <w:bottom w:val="none" w:sz="0" w:space="0" w:color="auto"/>
            <w:right w:val="none" w:sz="0" w:space="0" w:color="auto"/>
          </w:divBdr>
          <w:divsChild>
            <w:div w:id="1168904208">
              <w:marLeft w:val="0"/>
              <w:marRight w:val="0"/>
              <w:marTop w:val="0"/>
              <w:marBottom w:val="0"/>
              <w:divBdr>
                <w:top w:val="none" w:sz="0" w:space="0" w:color="auto"/>
                <w:left w:val="single" w:sz="24" w:space="7" w:color="8AC007"/>
                <w:bottom w:val="none" w:sz="0" w:space="0" w:color="auto"/>
                <w:right w:val="none" w:sz="0" w:space="0" w:color="auto"/>
              </w:divBdr>
            </w:div>
          </w:divsChild>
        </w:div>
        <w:div w:id="628629811">
          <w:marLeft w:val="0"/>
          <w:marRight w:val="0"/>
          <w:marTop w:val="180"/>
          <w:marBottom w:val="180"/>
          <w:divBdr>
            <w:top w:val="none" w:sz="0" w:space="0" w:color="auto"/>
            <w:left w:val="none" w:sz="0" w:space="0" w:color="auto"/>
            <w:bottom w:val="none" w:sz="0" w:space="0" w:color="auto"/>
            <w:right w:val="none" w:sz="0" w:space="0" w:color="auto"/>
          </w:divBdr>
          <w:divsChild>
            <w:div w:id="1372459187">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67522029">
      <w:bodyDiv w:val="1"/>
      <w:marLeft w:val="0"/>
      <w:marRight w:val="0"/>
      <w:marTop w:val="0"/>
      <w:marBottom w:val="0"/>
      <w:divBdr>
        <w:top w:val="none" w:sz="0" w:space="0" w:color="auto"/>
        <w:left w:val="none" w:sz="0" w:space="0" w:color="auto"/>
        <w:bottom w:val="none" w:sz="0" w:space="0" w:color="auto"/>
        <w:right w:val="none" w:sz="0" w:space="0" w:color="auto"/>
      </w:divBdr>
      <w:divsChild>
        <w:div w:id="1216087976">
          <w:marLeft w:val="0"/>
          <w:marRight w:val="0"/>
          <w:marTop w:val="0"/>
          <w:marBottom w:val="0"/>
          <w:divBdr>
            <w:top w:val="none" w:sz="0" w:space="0" w:color="auto"/>
            <w:left w:val="none" w:sz="0" w:space="0" w:color="auto"/>
            <w:bottom w:val="none" w:sz="0" w:space="0" w:color="auto"/>
            <w:right w:val="none" w:sz="0" w:space="0" w:color="auto"/>
          </w:divBdr>
        </w:div>
        <w:div w:id="370152038">
          <w:marLeft w:val="0"/>
          <w:marRight w:val="0"/>
          <w:marTop w:val="180"/>
          <w:marBottom w:val="180"/>
          <w:divBdr>
            <w:top w:val="none" w:sz="0" w:space="0" w:color="auto"/>
            <w:left w:val="none" w:sz="0" w:space="0" w:color="auto"/>
            <w:bottom w:val="none" w:sz="0" w:space="0" w:color="auto"/>
            <w:right w:val="none" w:sz="0" w:space="0" w:color="auto"/>
          </w:divBdr>
          <w:divsChild>
            <w:div w:id="1251355994">
              <w:marLeft w:val="0"/>
              <w:marRight w:val="0"/>
              <w:marTop w:val="0"/>
              <w:marBottom w:val="0"/>
              <w:divBdr>
                <w:top w:val="none" w:sz="0" w:space="0" w:color="auto"/>
                <w:left w:val="none" w:sz="0" w:space="0" w:color="auto"/>
                <w:bottom w:val="none" w:sz="0" w:space="0" w:color="auto"/>
                <w:right w:val="none" w:sz="0" w:space="0" w:color="auto"/>
              </w:divBdr>
              <w:divsChild>
                <w:div w:id="797575377">
                  <w:marLeft w:val="0"/>
                  <w:marRight w:val="0"/>
                  <w:marTop w:val="0"/>
                  <w:marBottom w:val="0"/>
                  <w:divBdr>
                    <w:top w:val="none" w:sz="0" w:space="0" w:color="auto"/>
                    <w:left w:val="none" w:sz="0" w:space="0" w:color="auto"/>
                    <w:bottom w:val="none" w:sz="0" w:space="0" w:color="auto"/>
                    <w:right w:val="none" w:sz="0" w:space="0" w:color="auto"/>
                  </w:divBdr>
                  <w:divsChild>
                    <w:div w:id="1176726603">
                      <w:marLeft w:val="150"/>
                      <w:marRight w:val="150"/>
                      <w:marTop w:val="150"/>
                      <w:marBottom w:val="150"/>
                      <w:divBdr>
                        <w:top w:val="none" w:sz="0" w:space="0" w:color="auto"/>
                        <w:left w:val="none" w:sz="0" w:space="0" w:color="auto"/>
                        <w:bottom w:val="none" w:sz="0" w:space="0" w:color="auto"/>
                        <w:right w:val="none" w:sz="0" w:space="0" w:color="auto"/>
                      </w:divBdr>
                    </w:div>
                    <w:div w:id="529030940">
                      <w:marLeft w:val="150"/>
                      <w:marRight w:val="150"/>
                      <w:marTop w:val="150"/>
                      <w:marBottom w:val="150"/>
                      <w:divBdr>
                        <w:top w:val="none" w:sz="0" w:space="0" w:color="auto"/>
                        <w:left w:val="none" w:sz="0" w:space="0" w:color="auto"/>
                        <w:bottom w:val="none" w:sz="0" w:space="0" w:color="auto"/>
                        <w:right w:val="none" w:sz="0" w:space="0" w:color="auto"/>
                      </w:divBdr>
                    </w:div>
                    <w:div w:id="157227445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47998376">
              <w:marLeft w:val="0"/>
              <w:marRight w:val="0"/>
              <w:marTop w:val="0"/>
              <w:marBottom w:val="0"/>
              <w:divBdr>
                <w:top w:val="none" w:sz="0" w:space="0" w:color="auto"/>
                <w:left w:val="single" w:sz="24" w:space="7" w:color="8AC007"/>
                <w:bottom w:val="none" w:sz="0" w:space="0" w:color="auto"/>
                <w:right w:val="none" w:sz="0" w:space="0" w:color="auto"/>
              </w:divBdr>
            </w:div>
          </w:divsChild>
        </w:div>
        <w:div w:id="2063482483">
          <w:marLeft w:val="0"/>
          <w:marRight w:val="0"/>
          <w:marTop w:val="180"/>
          <w:marBottom w:val="180"/>
          <w:divBdr>
            <w:top w:val="none" w:sz="0" w:space="0" w:color="auto"/>
            <w:left w:val="none" w:sz="0" w:space="0" w:color="auto"/>
            <w:bottom w:val="none" w:sz="0" w:space="0" w:color="auto"/>
            <w:right w:val="none" w:sz="0" w:space="0" w:color="auto"/>
          </w:divBdr>
          <w:divsChild>
            <w:div w:id="1414233500">
              <w:marLeft w:val="0"/>
              <w:marRight w:val="0"/>
              <w:marTop w:val="0"/>
              <w:marBottom w:val="0"/>
              <w:divBdr>
                <w:top w:val="none" w:sz="0" w:space="0" w:color="auto"/>
                <w:left w:val="single" w:sz="24" w:space="7" w:color="8AC007"/>
                <w:bottom w:val="none" w:sz="0" w:space="0" w:color="auto"/>
                <w:right w:val="none" w:sz="0" w:space="0" w:color="auto"/>
              </w:divBdr>
            </w:div>
          </w:divsChild>
        </w:div>
        <w:div w:id="925499450">
          <w:marLeft w:val="0"/>
          <w:marRight w:val="0"/>
          <w:marTop w:val="180"/>
          <w:marBottom w:val="180"/>
          <w:divBdr>
            <w:top w:val="none" w:sz="0" w:space="0" w:color="auto"/>
            <w:left w:val="none" w:sz="0" w:space="0" w:color="auto"/>
            <w:bottom w:val="none" w:sz="0" w:space="0" w:color="auto"/>
            <w:right w:val="none" w:sz="0" w:space="0" w:color="auto"/>
          </w:divBdr>
          <w:divsChild>
            <w:div w:id="1740013355">
              <w:marLeft w:val="0"/>
              <w:marRight w:val="0"/>
              <w:marTop w:val="0"/>
              <w:marBottom w:val="0"/>
              <w:divBdr>
                <w:top w:val="none" w:sz="0" w:space="0" w:color="auto"/>
                <w:left w:val="single" w:sz="24" w:space="7" w:color="8AC007"/>
                <w:bottom w:val="none" w:sz="0" w:space="0" w:color="auto"/>
                <w:right w:val="none" w:sz="0" w:space="0" w:color="auto"/>
              </w:divBdr>
            </w:div>
          </w:divsChild>
        </w:div>
        <w:div w:id="760420089">
          <w:marLeft w:val="0"/>
          <w:marRight w:val="0"/>
          <w:marTop w:val="180"/>
          <w:marBottom w:val="180"/>
          <w:divBdr>
            <w:top w:val="none" w:sz="0" w:space="0" w:color="auto"/>
            <w:left w:val="none" w:sz="0" w:space="0" w:color="auto"/>
            <w:bottom w:val="none" w:sz="0" w:space="0" w:color="auto"/>
            <w:right w:val="none" w:sz="0" w:space="0" w:color="auto"/>
          </w:divBdr>
          <w:divsChild>
            <w:div w:id="955259003">
              <w:marLeft w:val="0"/>
              <w:marRight w:val="0"/>
              <w:marTop w:val="0"/>
              <w:marBottom w:val="0"/>
              <w:divBdr>
                <w:top w:val="none" w:sz="0" w:space="0" w:color="auto"/>
                <w:left w:val="single" w:sz="24" w:space="7" w:color="8AC007"/>
                <w:bottom w:val="none" w:sz="0" w:space="0" w:color="auto"/>
                <w:right w:val="none" w:sz="0" w:space="0" w:color="auto"/>
              </w:divBdr>
            </w:div>
          </w:divsChild>
        </w:div>
        <w:div w:id="1499269774">
          <w:marLeft w:val="0"/>
          <w:marRight w:val="0"/>
          <w:marTop w:val="180"/>
          <w:marBottom w:val="180"/>
          <w:divBdr>
            <w:top w:val="none" w:sz="0" w:space="0" w:color="auto"/>
            <w:left w:val="none" w:sz="0" w:space="0" w:color="auto"/>
            <w:bottom w:val="none" w:sz="0" w:space="0" w:color="auto"/>
            <w:right w:val="none" w:sz="0" w:space="0" w:color="auto"/>
          </w:divBdr>
          <w:divsChild>
            <w:div w:id="1708480934">
              <w:marLeft w:val="0"/>
              <w:marRight w:val="0"/>
              <w:marTop w:val="0"/>
              <w:marBottom w:val="0"/>
              <w:divBdr>
                <w:top w:val="none" w:sz="0" w:space="0" w:color="auto"/>
                <w:left w:val="single" w:sz="24" w:space="7" w:color="8AC007"/>
                <w:bottom w:val="none" w:sz="0" w:space="0" w:color="auto"/>
                <w:right w:val="none" w:sz="0" w:space="0" w:color="auto"/>
              </w:divBdr>
            </w:div>
          </w:divsChild>
        </w:div>
        <w:div w:id="191574230">
          <w:marLeft w:val="0"/>
          <w:marRight w:val="0"/>
          <w:marTop w:val="180"/>
          <w:marBottom w:val="180"/>
          <w:divBdr>
            <w:top w:val="none" w:sz="0" w:space="0" w:color="auto"/>
            <w:left w:val="none" w:sz="0" w:space="0" w:color="auto"/>
            <w:bottom w:val="none" w:sz="0" w:space="0" w:color="auto"/>
            <w:right w:val="none" w:sz="0" w:space="0" w:color="auto"/>
          </w:divBdr>
          <w:divsChild>
            <w:div w:id="1771974496">
              <w:marLeft w:val="0"/>
              <w:marRight w:val="0"/>
              <w:marTop w:val="0"/>
              <w:marBottom w:val="0"/>
              <w:divBdr>
                <w:top w:val="none" w:sz="0" w:space="0" w:color="auto"/>
                <w:left w:val="single" w:sz="24" w:space="7" w:color="8AC007"/>
                <w:bottom w:val="none" w:sz="0" w:space="0" w:color="auto"/>
                <w:right w:val="none" w:sz="0" w:space="0" w:color="auto"/>
              </w:divBdr>
            </w:div>
          </w:divsChild>
        </w:div>
        <w:div w:id="1139345574">
          <w:marLeft w:val="0"/>
          <w:marRight w:val="0"/>
          <w:marTop w:val="180"/>
          <w:marBottom w:val="180"/>
          <w:divBdr>
            <w:top w:val="none" w:sz="0" w:space="0" w:color="auto"/>
            <w:left w:val="none" w:sz="0" w:space="0" w:color="auto"/>
            <w:bottom w:val="none" w:sz="0" w:space="0" w:color="auto"/>
            <w:right w:val="none" w:sz="0" w:space="0" w:color="auto"/>
          </w:divBdr>
          <w:divsChild>
            <w:div w:id="412434775">
              <w:marLeft w:val="0"/>
              <w:marRight w:val="0"/>
              <w:marTop w:val="0"/>
              <w:marBottom w:val="0"/>
              <w:divBdr>
                <w:top w:val="none" w:sz="0" w:space="0" w:color="auto"/>
                <w:left w:val="single" w:sz="24" w:space="7" w:color="8AC007"/>
                <w:bottom w:val="none" w:sz="0" w:space="0" w:color="auto"/>
                <w:right w:val="none" w:sz="0" w:space="0" w:color="auto"/>
              </w:divBdr>
            </w:div>
          </w:divsChild>
        </w:div>
        <w:div w:id="111633303">
          <w:marLeft w:val="0"/>
          <w:marRight w:val="0"/>
          <w:marTop w:val="180"/>
          <w:marBottom w:val="180"/>
          <w:divBdr>
            <w:top w:val="none" w:sz="0" w:space="0" w:color="auto"/>
            <w:left w:val="none" w:sz="0" w:space="0" w:color="auto"/>
            <w:bottom w:val="none" w:sz="0" w:space="0" w:color="auto"/>
            <w:right w:val="none" w:sz="0" w:space="0" w:color="auto"/>
          </w:divBdr>
          <w:divsChild>
            <w:div w:id="1336149773">
              <w:marLeft w:val="0"/>
              <w:marRight w:val="0"/>
              <w:marTop w:val="0"/>
              <w:marBottom w:val="0"/>
              <w:divBdr>
                <w:top w:val="none" w:sz="0" w:space="0" w:color="auto"/>
                <w:left w:val="single" w:sz="24" w:space="7" w:color="8AC007"/>
                <w:bottom w:val="none" w:sz="0" w:space="0" w:color="auto"/>
                <w:right w:val="none" w:sz="0" w:space="0" w:color="auto"/>
              </w:divBdr>
            </w:div>
          </w:divsChild>
        </w:div>
        <w:div w:id="1124352607">
          <w:marLeft w:val="0"/>
          <w:marRight w:val="0"/>
          <w:marTop w:val="180"/>
          <w:marBottom w:val="180"/>
          <w:divBdr>
            <w:top w:val="none" w:sz="0" w:space="0" w:color="auto"/>
            <w:left w:val="none" w:sz="0" w:space="0" w:color="auto"/>
            <w:bottom w:val="none" w:sz="0" w:space="0" w:color="auto"/>
            <w:right w:val="none" w:sz="0" w:space="0" w:color="auto"/>
          </w:divBdr>
          <w:divsChild>
            <w:div w:id="764688493">
              <w:marLeft w:val="0"/>
              <w:marRight w:val="0"/>
              <w:marTop w:val="0"/>
              <w:marBottom w:val="0"/>
              <w:divBdr>
                <w:top w:val="none" w:sz="0" w:space="0" w:color="auto"/>
                <w:left w:val="single" w:sz="24" w:space="7" w:color="8AC007"/>
                <w:bottom w:val="none" w:sz="0" w:space="0" w:color="auto"/>
                <w:right w:val="none" w:sz="0" w:space="0" w:color="auto"/>
              </w:divBdr>
            </w:div>
          </w:divsChild>
        </w:div>
        <w:div w:id="1495560845">
          <w:marLeft w:val="0"/>
          <w:marRight w:val="0"/>
          <w:marTop w:val="180"/>
          <w:marBottom w:val="180"/>
          <w:divBdr>
            <w:top w:val="none" w:sz="0" w:space="0" w:color="auto"/>
            <w:left w:val="none" w:sz="0" w:space="0" w:color="auto"/>
            <w:bottom w:val="none" w:sz="0" w:space="0" w:color="auto"/>
            <w:right w:val="none" w:sz="0" w:space="0" w:color="auto"/>
          </w:divBdr>
          <w:divsChild>
            <w:div w:id="1226527662">
              <w:marLeft w:val="0"/>
              <w:marRight w:val="0"/>
              <w:marTop w:val="0"/>
              <w:marBottom w:val="0"/>
              <w:divBdr>
                <w:top w:val="none" w:sz="0" w:space="0" w:color="auto"/>
                <w:left w:val="single" w:sz="24" w:space="7" w:color="8AC007"/>
                <w:bottom w:val="none" w:sz="0" w:space="0" w:color="auto"/>
                <w:right w:val="none" w:sz="0" w:space="0" w:color="auto"/>
              </w:divBdr>
            </w:div>
          </w:divsChild>
        </w:div>
        <w:div w:id="1880624382">
          <w:marLeft w:val="0"/>
          <w:marRight w:val="0"/>
          <w:marTop w:val="180"/>
          <w:marBottom w:val="180"/>
          <w:divBdr>
            <w:top w:val="none" w:sz="0" w:space="0" w:color="auto"/>
            <w:left w:val="none" w:sz="0" w:space="0" w:color="auto"/>
            <w:bottom w:val="none" w:sz="0" w:space="0" w:color="auto"/>
            <w:right w:val="none" w:sz="0" w:space="0" w:color="auto"/>
          </w:divBdr>
          <w:divsChild>
            <w:div w:id="1290894144">
              <w:marLeft w:val="0"/>
              <w:marRight w:val="0"/>
              <w:marTop w:val="0"/>
              <w:marBottom w:val="0"/>
              <w:divBdr>
                <w:top w:val="none" w:sz="0" w:space="0" w:color="auto"/>
                <w:left w:val="single" w:sz="24" w:space="7" w:color="8AC007"/>
                <w:bottom w:val="none" w:sz="0" w:space="0" w:color="auto"/>
                <w:right w:val="none" w:sz="0" w:space="0" w:color="auto"/>
              </w:divBdr>
            </w:div>
          </w:divsChild>
        </w:div>
        <w:div w:id="337269566">
          <w:marLeft w:val="0"/>
          <w:marRight w:val="0"/>
          <w:marTop w:val="180"/>
          <w:marBottom w:val="180"/>
          <w:divBdr>
            <w:top w:val="none" w:sz="0" w:space="0" w:color="auto"/>
            <w:left w:val="none" w:sz="0" w:space="0" w:color="auto"/>
            <w:bottom w:val="none" w:sz="0" w:space="0" w:color="auto"/>
            <w:right w:val="none" w:sz="0" w:space="0" w:color="auto"/>
          </w:divBdr>
          <w:divsChild>
            <w:div w:id="2054231599">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77547012">
      <w:bodyDiv w:val="1"/>
      <w:marLeft w:val="0"/>
      <w:marRight w:val="0"/>
      <w:marTop w:val="0"/>
      <w:marBottom w:val="0"/>
      <w:divBdr>
        <w:top w:val="none" w:sz="0" w:space="0" w:color="auto"/>
        <w:left w:val="none" w:sz="0" w:space="0" w:color="auto"/>
        <w:bottom w:val="none" w:sz="0" w:space="0" w:color="auto"/>
        <w:right w:val="none" w:sz="0" w:space="0" w:color="auto"/>
      </w:divBdr>
    </w:div>
    <w:div w:id="231044158">
      <w:bodyDiv w:val="1"/>
      <w:marLeft w:val="0"/>
      <w:marRight w:val="0"/>
      <w:marTop w:val="0"/>
      <w:marBottom w:val="0"/>
      <w:divBdr>
        <w:top w:val="none" w:sz="0" w:space="0" w:color="auto"/>
        <w:left w:val="none" w:sz="0" w:space="0" w:color="auto"/>
        <w:bottom w:val="none" w:sz="0" w:space="0" w:color="auto"/>
        <w:right w:val="none" w:sz="0" w:space="0" w:color="auto"/>
      </w:divBdr>
      <w:divsChild>
        <w:div w:id="478763193">
          <w:marLeft w:val="0"/>
          <w:marRight w:val="0"/>
          <w:marTop w:val="0"/>
          <w:marBottom w:val="0"/>
          <w:divBdr>
            <w:top w:val="single" w:sz="6" w:space="3" w:color="D6D6D6"/>
            <w:left w:val="single" w:sz="6" w:space="3" w:color="D6D6D6"/>
            <w:bottom w:val="single" w:sz="6" w:space="3" w:color="D6D6D6"/>
            <w:right w:val="single" w:sz="6" w:space="3" w:color="D6D6D6"/>
          </w:divBdr>
        </w:div>
        <w:div w:id="2143762787">
          <w:marLeft w:val="0"/>
          <w:marRight w:val="0"/>
          <w:marTop w:val="0"/>
          <w:marBottom w:val="0"/>
          <w:divBdr>
            <w:top w:val="single" w:sz="6" w:space="3" w:color="D6D6D6"/>
            <w:left w:val="single" w:sz="6" w:space="3" w:color="D6D6D6"/>
            <w:bottom w:val="single" w:sz="6" w:space="3" w:color="D6D6D6"/>
            <w:right w:val="single" w:sz="6" w:space="3" w:color="D6D6D6"/>
          </w:divBdr>
        </w:div>
        <w:div w:id="1801606942">
          <w:marLeft w:val="0"/>
          <w:marRight w:val="0"/>
          <w:marTop w:val="0"/>
          <w:marBottom w:val="0"/>
          <w:divBdr>
            <w:top w:val="single" w:sz="6" w:space="3" w:color="D6D6D6"/>
            <w:left w:val="single" w:sz="6" w:space="3" w:color="D6D6D6"/>
            <w:bottom w:val="single" w:sz="6" w:space="3" w:color="D6D6D6"/>
            <w:right w:val="single" w:sz="6" w:space="3" w:color="D6D6D6"/>
          </w:divBdr>
        </w:div>
        <w:div w:id="332101076">
          <w:marLeft w:val="0"/>
          <w:marRight w:val="0"/>
          <w:marTop w:val="0"/>
          <w:marBottom w:val="0"/>
          <w:divBdr>
            <w:top w:val="single" w:sz="6" w:space="3" w:color="D6D6D6"/>
            <w:left w:val="single" w:sz="6" w:space="3" w:color="D6D6D6"/>
            <w:bottom w:val="single" w:sz="6" w:space="3" w:color="D6D6D6"/>
            <w:right w:val="single" w:sz="6" w:space="3" w:color="D6D6D6"/>
          </w:divBdr>
        </w:div>
        <w:div w:id="402291528">
          <w:marLeft w:val="0"/>
          <w:marRight w:val="0"/>
          <w:marTop w:val="0"/>
          <w:marBottom w:val="0"/>
          <w:divBdr>
            <w:top w:val="single" w:sz="6" w:space="3" w:color="D6D6D6"/>
            <w:left w:val="single" w:sz="6" w:space="3" w:color="D6D6D6"/>
            <w:bottom w:val="single" w:sz="6" w:space="3" w:color="D6D6D6"/>
            <w:right w:val="single" w:sz="6" w:space="3" w:color="D6D6D6"/>
          </w:divBdr>
        </w:div>
        <w:div w:id="976224525">
          <w:marLeft w:val="0"/>
          <w:marRight w:val="0"/>
          <w:marTop w:val="0"/>
          <w:marBottom w:val="0"/>
          <w:divBdr>
            <w:top w:val="single" w:sz="6" w:space="3" w:color="D6D6D6"/>
            <w:left w:val="single" w:sz="6" w:space="3" w:color="D6D6D6"/>
            <w:bottom w:val="single" w:sz="6" w:space="3" w:color="D6D6D6"/>
            <w:right w:val="single" w:sz="6" w:space="3" w:color="D6D6D6"/>
          </w:divBdr>
        </w:div>
        <w:div w:id="1476753910">
          <w:marLeft w:val="0"/>
          <w:marRight w:val="0"/>
          <w:marTop w:val="0"/>
          <w:marBottom w:val="0"/>
          <w:divBdr>
            <w:top w:val="single" w:sz="6" w:space="3" w:color="D6D6D6"/>
            <w:left w:val="single" w:sz="6" w:space="3" w:color="D6D6D6"/>
            <w:bottom w:val="single" w:sz="6" w:space="3" w:color="D6D6D6"/>
            <w:right w:val="single" w:sz="6" w:space="3" w:color="D6D6D6"/>
          </w:divBdr>
        </w:div>
        <w:div w:id="68886296">
          <w:marLeft w:val="0"/>
          <w:marRight w:val="0"/>
          <w:marTop w:val="0"/>
          <w:marBottom w:val="0"/>
          <w:divBdr>
            <w:top w:val="single" w:sz="6" w:space="3" w:color="D6D6D6"/>
            <w:left w:val="single" w:sz="6" w:space="3" w:color="D6D6D6"/>
            <w:bottom w:val="single" w:sz="6" w:space="3" w:color="D6D6D6"/>
            <w:right w:val="single" w:sz="6" w:space="3" w:color="D6D6D6"/>
          </w:divBdr>
        </w:div>
        <w:div w:id="1725830563">
          <w:marLeft w:val="0"/>
          <w:marRight w:val="0"/>
          <w:marTop w:val="0"/>
          <w:marBottom w:val="0"/>
          <w:divBdr>
            <w:top w:val="single" w:sz="6" w:space="3" w:color="D6D6D6"/>
            <w:left w:val="single" w:sz="6" w:space="3" w:color="D6D6D6"/>
            <w:bottom w:val="single" w:sz="6" w:space="3" w:color="D6D6D6"/>
            <w:right w:val="single" w:sz="6" w:space="3" w:color="D6D6D6"/>
          </w:divBdr>
        </w:div>
        <w:div w:id="964194310">
          <w:marLeft w:val="0"/>
          <w:marRight w:val="0"/>
          <w:marTop w:val="0"/>
          <w:marBottom w:val="0"/>
          <w:divBdr>
            <w:top w:val="single" w:sz="6" w:space="3" w:color="D6D6D6"/>
            <w:left w:val="single" w:sz="6" w:space="3" w:color="D6D6D6"/>
            <w:bottom w:val="single" w:sz="6" w:space="3" w:color="D6D6D6"/>
            <w:right w:val="single" w:sz="6" w:space="3" w:color="D6D6D6"/>
          </w:divBdr>
        </w:div>
        <w:div w:id="1375958406">
          <w:marLeft w:val="0"/>
          <w:marRight w:val="0"/>
          <w:marTop w:val="0"/>
          <w:marBottom w:val="0"/>
          <w:divBdr>
            <w:top w:val="single" w:sz="6" w:space="3" w:color="D6D6D6"/>
            <w:left w:val="single" w:sz="6" w:space="3" w:color="D6D6D6"/>
            <w:bottom w:val="single" w:sz="6" w:space="3" w:color="D6D6D6"/>
            <w:right w:val="single" w:sz="6" w:space="3" w:color="D6D6D6"/>
          </w:divBdr>
        </w:div>
        <w:div w:id="1947958568">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308750076">
      <w:bodyDiv w:val="1"/>
      <w:marLeft w:val="0"/>
      <w:marRight w:val="0"/>
      <w:marTop w:val="0"/>
      <w:marBottom w:val="0"/>
      <w:divBdr>
        <w:top w:val="none" w:sz="0" w:space="0" w:color="auto"/>
        <w:left w:val="none" w:sz="0" w:space="0" w:color="auto"/>
        <w:bottom w:val="none" w:sz="0" w:space="0" w:color="auto"/>
        <w:right w:val="none" w:sz="0" w:space="0" w:color="auto"/>
      </w:divBdr>
      <w:divsChild>
        <w:div w:id="1476870212">
          <w:marLeft w:val="0"/>
          <w:marRight w:val="0"/>
          <w:marTop w:val="0"/>
          <w:marBottom w:val="0"/>
          <w:divBdr>
            <w:top w:val="single" w:sz="6" w:space="3" w:color="D6D6D6"/>
            <w:left w:val="single" w:sz="6" w:space="3" w:color="D6D6D6"/>
            <w:bottom w:val="single" w:sz="6" w:space="3" w:color="D6D6D6"/>
            <w:right w:val="single" w:sz="6" w:space="3" w:color="D6D6D6"/>
          </w:divBdr>
        </w:div>
        <w:div w:id="220023886">
          <w:marLeft w:val="0"/>
          <w:marRight w:val="0"/>
          <w:marTop w:val="0"/>
          <w:marBottom w:val="0"/>
          <w:divBdr>
            <w:top w:val="single" w:sz="6" w:space="3" w:color="D6D6D6"/>
            <w:left w:val="single" w:sz="6" w:space="3" w:color="D6D6D6"/>
            <w:bottom w:val="single" w:sz="6" w:space="3" w:color="D6D6D6"/>
            <w:right w:val="single" w:sz="6" w:space="3" w:color="D6D6D6"/>
          </w:divBdr>
        </w:div>
        <w:div w:id="1518543568">
          <w:marLeft w:val="0"/>
          <w:marRight w:val="0"/>
          <w:marTop w:val="0"/>
          <w:marBottom w:val="0"/>
          <w:divBdr>
            <w:top w:val="single" w:sz="6" w:space="3" w:color="D6D6D6"/>
            <w:left w:val="single" w:sz="6" w:space="3" w:color="D6D6D6"/>
            <w:bottom w:val="single" w:sz="6" w:space="3" w:color="D6D6D6"/>
            <w:right w:val="single" w:sz="6" w:space="3" w:color="D6D6D6"/>
          </w:divBdr>
        </w:div>
        <w:div w:id="560755882">
          <w:marLeft w:val="0"/>
          <w:marRight w:val="0"/>
          <w:marTop w:val="0"/>
          <w:marBottom w:val="0"/>
          <w:divBdr>
            <w:top w:val="single" w:sz="6" w:space="3" w:color="D6D6D6"/>
            <w:left w:val="single" w:sz="6" w:space="3" w:color="D6D6D6"/>
            <w:bottom w:val="single" w:sz="6" w:space="3" w:color="D6D6D6"/>
            <w:right w:val="single" w:sz="6" w:space="3" w:color="D6D6D6"/>
          </w:divBdr>
        </w:div>
        <w:div w:id="898513788">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468867648">
      <w:bodyDiv w:val="1"/>
      <w:marLeft w:val="0"/>
      <w:marRight w:val="0"/>
      <w:marTop w:val="0"/>
      <w:marBottom w:val="0"/>
      <w:divBdr>
        <w:top w:val="none" w:sz="0" w:space="0" w:color="auto"/>
        <w:left w:val="none" w:sz="0" w:space="0" w:color="auto"/>
        <w:bottom w:val="none" w:sz="0" w:space="0" w:color="auto"/>
        <w:right w:val="none" w:sz="0" w:space="0" w:color="auto"/>
      </w:divBdr>
    </w:div>
    <w:div w:id="564797891">
      <w:bodyDiv w:val="1"/>
      <w:marLeft w:val="0"/>
      <w:marRight w:val="0"/>
      <w:marTop w:val="0"/>
      <w:marBottom w:val="0"/>
      <w:divBdr>
        <w:top w:val="none" w:sz="0" w:space="0" w:color="auto"/>
        <w:left w:val="none" w:sz="0" w:space="0" w:color="auto"/>
        <w:bottom w:val="none" w:sz="0" w:space="0" w:color="auto"/>
        <w:right w:val="none" w:sz="0" w:space="0" w:color="auto"/>
      </w:divBdr>
      <w:divsChild>
        <w:div w:id="1010524345">
          <w:marLeft w:val="0"/>
          <w:marRight w:val="0"/>
          <w:marTop w:val="0"/>
          <w:marBottom w:val="0"/>
          <w:divBdr>
            <w:top w:val="none" w:sz="0" w:space="0" w:color="auto"/>
            <w:left w:val="none" w:sz="0" w:space="0" w:color="auto"/>
            <w:bottom w:val="none" w:sz="0" w:space="0" w:color="auto"/>
            <w:right w:val="none" w:sz="0" w:space="0" w:color="auto"/>
          </w:divBdr>
        </w:div>
        <w:div w:id="78210367">
          <w:marLeft w:val="0"/>
          <w:marRight w:val="0"/>
          <w:marTop w:val="750"/>
          <w:marBottom w:val="0"/>
          <w:divBdr>
            <w:top w:val="none" w:sz="0" w:space="0" w:color="auto"/>
            <w:left w:val="none" w:sz="0" w:space="0" w:color="auto"/>
            <w:bottom w:val="none" w:sz="0" w:space="0" w:color="auto"/>
            <w:right w:val="none" w:sz="0" w:space="0" w:color="auto"/>
          </w:divBdr>
          <w:divsChild>
            <w:div w:id="52392611">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959847932">
                  <w:marLeft w:val="0"/>
                  <w:marRight w:val="0"/>
                  <w:marTop w:val="0"/>
                  <w:marBottom w:val="0"/>
                  <w:divBdr>
                    <w:top w:val="none" w:sz="0" w:space="0" w:color="auto"/>
                    <w:left w:val="none" w:sz="0" w:space="0" w:color="auto"/>
                    <w:bottom w:val="none" w:sz="0" w:space="0" w:color="auto"/>
                    <w:right w:val="none" w:sz="0" w:space="0" w:color="auto"/>
                  </w:divBdr>
                </w:div>
                <w:div w:id="18068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426">
          <w:marLeft w:val="0"/>
          <w:marRight w:val="0"/>
          <w:marTop w:val="180"/>
          <w:marBottom w:val="180"/>
          <w:divBdr>
            <w:top w:val="none" w:sz="0" w:space="0" w:color="auto"/>
            <w:left w:val="none" w:sz="0" w:space="0" w:color="auto"/>
            <w:bottom w:val="none" w:sz="0" w:space="0" w:color="auto"/>
            <w:right w:val="none" w:sz="0" w:space="0" w:color="auto"/>
          </w:divBdr>
          <w:divsChild>
            <w:div w:id="1417940449">
              <w:marLeft w:val="0"/>
              <w:marRight w:val="0"/>
              <w:marTop w:val="0"/>
              <w:marBottom w:val="0"/>
              <w:divBdr>
                <w:top w:val="none" w:sz="0" w:space="0" w:color="auto"/>
                <w:left w:val="single" w:sz="24" w:space="7" w:color="8AC007"/>
                <w:bottom w:val="none" w:sz="0" w:space="0" w:color="auto"/>
                <w:right w:val="none" w:sz="0" w:space="0" w:color="auto"/>
              </w:divBdr>
            </w:div>
          </w:divsChild>
        </w:div>
        <w:div w:id="1793358817">
          <w:marLeft w:val="0"/>
          <w:marRight w:val="0"/>
          <w:marTop w:val="180"/>
          <w:marBottom w:val="180"/>
          <w:divBdr>
            <w:top w:val="none" w:sz="0" w:space="0" w:color="auto"/>
            <w:left w:val="none" w:sz="0" w:space="0" w:color="auto"/>
            <w:bottom w:val="none" w:sz="0" w:space="0" w:color="auto"/>
            <w:right w:val="none" w:sz="0" w:space="0" w:color="auto"/>
          </w:divBdr>
          <w:divsChild>
            <w:div w:id="1832793268">
              <w:marLeft w:val="0"/>
              <w:marRight w:val="0"/>
              <w:marTop w:val="0"/>
              <w:marBottom w:val="0"/>
              <w:divBdr>
                <w:top w:val="none" w:sz="0" w:space="0" w:color="auto"/>
                <w:left w:val="single" w:sz="24" w:space="7" w:color="8AC007"/>
                <w:bottom w:val="none" w:sz="0" w:space="0" w:color="auto"/>
                <w:right w:val="none" w:sz="0" w:space="0" w:color="auto"/>
              </w:divBdr>
            </w:div>
          </w:divsChild>
        </w:div>
        <w:div w:id="2116366604">
          <w:marLeft w:val="0"/>
          <w:marRight w:val="0"/>
          <w:marTop w:val="180"/>
          <w:marBottom w:val="180"/>
          <w:divBdr>
            <w:top w:val="none" w:sz="0" w:space="0" w:color="auto"/>
            <w:left w:val="none" w:sz="0" w:space="0" w:color="auto"/>
            <w:bottom w:val="none" w:sz="0" w:space="0" w:color="auto"/>
            <w:right w:val="none" w:sz="0" w:space="0" w:color="auto"/>
          </w:divBdr>
          <w:divsChild>
            <w:div w:id="352461469">
              <w:marLeft w:val="0"/>
              <w:marRight w:val="0"/>
              <w:marTop w:val="0"/>
              <w:marBottom w:val="0"/>
              <w:divBdr>
                <w:top w:val="none" w:sz="0" w:space="0" w:color="auto"/>
                <w:left w:val="single" w:sz="24" w:space="7" w:color="8AC007"/>
                <w:bottom w:val="none" w:sz="0" w:space="0" w:color="auto"/>
                <w:right w:val="none" w:sz="0" w:space="0" w:color="auto"/>
              </w:divBdr>
            </w:div>
          </w:divsChild>
        </w:div>
        <w:div w:id="254438004">
          <w:marLeft w:val="0"/>
          <w:marRight w:val="0"/>
          <w:marTop w:val="180"/>
          <w:marBottom w:val="180"/>
          <w:divBdr>
            <w:top w:val="none" w:sz="0" w:space="0" w:color="auto"/>
            <w:left w:val="none" w:sz="0" w:space="0" w:color="auto"/>
            <w:bottom w:val="none" w:sz="0" w:space="0" w:color="auto"/>
            <w:right w:val="none" w:sz="0" w:space="0" w:color="auto"/>
          </w:divBdr>
          <w:divsChild>
            <w:div w:id="592281376">
              <w:marLeft w:val="0"/>
              <w:marRight w:val="0"/>
              <w:marTop w:val="0"/>
              <w:marBottom w:val="0"/>
              <w:divBdr>
                <w:top w:val="none" w:sz="0" w:space="0" w:color="auto"/>
                <w:left w:val="single" w:sz="24" w:space="7" w:color="8AC007"/>
                <w:bottom w:val="none" w:sz="0" w:space="0" w:color="auto"/>
                <w:right w:val="none" w:sz="0" w:space="0" w:color="auto"/>
              </w:divBdr>
            </w:div>
          </w:divsChild>
        </w:div>
        <w:div w:id="1553807159">
          <w:marLeft w:val="0"/>
          <w:marRight w:val="0"/>
          <w:marTop w:val="180"/>
          <w:marBottom w:val="180"/>
          <w:divBdr>
            <w:top w:val="none" w:sz="0" w:space="0" w:color="auto"/>
            <w:left w:val="none" w:sz="0" w:space="0" w:color="auto"/>
            <w:bottom w:val="none" w:sz="0" w:space="0" w:color="auto"/>
            <w:right w:val="none" w:sz="0" w:space="0" w:color="auto"/>
          </w:divBdr>
          <w:divsChild>
            <w:div w:id="513106166">
              <w:marLeft w:val="0"/>
              <w:marRight w:val="0"/>
              <w:marTop w:val="0"/>
              <w:marBottom w:val="0"/>
              <w:divBdr>
                <w:top w:val="none" w:sz="0" w:space="0" w:color="auto"/>
                <w:left w:val="single" w:sz="24" w:space="7" w:color="8AC007"/>
                <w:bottom w:val="none" w:sz="0" w:space="0" w:color="auto"/>
                <w:right w:val="none" w:sz="0" w:space="0" w:color="auto"/>
              </w:divBdr>
            </w:div>
          </w:divsChild>
        </w:div>
        <w:div w:id="178739765">
          <w:marLeft w:val="0"/>
          <w:marRight w:val="0"/>
          <w:marTop w:val="180"/>
          <w:marBottom w:val="180"/>
          <w:divBdr>
            <w:top w:val="none" w:sz="0" w:space="0" w:color="auto"/>
            <w:left w:val="none" w:sz="0" w:space="0" w:color="auto"/>
            <w:bottom w:val="none" w:sz="0" w:space="0" w:color="auto"/>
            <w:right w:val="none" w:sz="0" w:space="0" w:color="auto"/>
          </w:divBdr>
          <w:divsChild>
            <w:div w:id="1357342130">
              <w:marLeft w:val="0"/>
              <w:marRight w:val="0"/>
              <w:marTop w:val="0"/>
              <w:marBottom w:val="0"/>
              <w:divBdr>
                <w:top w:val="none" w:sz="0" w:space="0" w:color="auto"/>
                <w:left w:val="single" w:sz="24" w:space="7" w:color="8AC007"/>
                <w:bottom w:val="none" w:sz="0" w:space="0" w:color="auto"/>
                <w:right w:val="none" w:sz="0" w:space="0" w:color="auto"/>
              </w:divBdr>
            </w:div>
          </w:divsChild>
        </w:div>
        <w:div w:id="1734691785">
          <w:marLeft w:val="0"/>
          <w:marRight w:val="0"/>
          <w:marTop w:val="180"/>
          <w:marBottom w:val="180"/>
          <w:divBdr>
            <w:top w:val="none" w:sz="0" w:space="0" w:color="auto"/>
            <w:left w:val="none" w:sz="0" w:space="0" w:color="auto"/>
            <w:bottom w:val="none" w:sz="0" w:space="0" w:color="auto"/>
            <w:right w:val="none" w:sz="0" w:space="0" w:color="auto"/>
          </w:divBdr>
          <w:divsChild>
            <w:div w:id="1177577635">
              <w:marLeft w:val="0"/>
              <w:marRight w:val="0"/>
              <w:marTop w:val="0"/>
              <w:marBottom w:val="0"/>
              <w:divBdr>
                <w:top w:val="none" w:sz="0" w:space="0" w:color="auto"/>
                <w:left w:val="single" w:sz="24" w:space="7" w:color="8AC007"/>
                <w:bottom w:val="none" w:sz="0" w:space="0" w:color="auto"/>
                <w:right w:val="none" w:sz="0" w:space="0" w:color="auto"/>
              </w:divBdr>
            </w:div>
          </w:divsChild>
        </w:div>
        <w:div w:id="914780555">
          <w:marLeft w:val="0"/>
          <w:marRight w:val="0"/>
          <w:marTop w:val="180"/>
          <w:marBottom w:val="180"/>
          <w:divBdr>
            <w:top w:val="none" w:sz="0" w:space="0" w:color="auto"/>
            <w:left w:val="none" w:sz="0" w:space="0" w:color="auto"/>
            <w:bottom w:val="none" w:sz="0" w:space="0" w:color="auto"/>
            <w:right w:val="none" w:sz="0" w:space="0" w:color="auto"/>
          </w:divBdr>
          <w:divsChild>
            <w:div w:id="72314252">
              <w:marLeft w:val="0"/>
              <w:marRight w:val="0"/>
              <w:marTop w:val="0"/>
              <w:marBottom w:val="0"/>
              <w:divBdr>
                <w:top w:val="none" w:sz="0" w:space="0" w:color="auto"/>
                <w:left w:val="single" w:sz="24" w:space="7" w:color="8AC007"/>
                <w:bottom w:val="none" w:sz="0" w:space="0" w:color="auto"/>
                <w:right w:val="none" w:sz="0" w:space="0" w:color="auto"/>
              </w:divBdr>
            </w:div>
          </w:divsChild>
        </w:div>
        <w:div w:id="501236575">
          <w:marLeft w:val="0"/>
          <w:marRight w:val="0"/>
          <w:marTop w:val="180"/>
          <w:marBottom w:val="180"/>
          <w:divBdr>
            <w:top w:val="none" w:sz="0" w:space="0" w:color="auto"/>
            <w:left w:val="none" w:sz="0" w:space="0" w:color="auto"/>
            <w:bottom w:val="none" w:sz="0" w:space="0" w:color="auto"/>
            <w:right w:val="none" w:sz="0" w:space="0" w:color="auto"/>
          </w:divBdr>
          <w:divsChild>
            <w:div w:id="207033079">
              <w:marLeft w:val="0"/>
              <w:marRight w:val="0"/>
              <w:marTop w:val="0"/>
              <w:marBottom w:val="0"/>
              <w:divBdr>
                <w:top w:val="none" w:sz="0" w:space="0" w:color="auto"/>
                <w:left w:val="single" w:sz="24" w:space="7" w:color="8AC007"/>
                <w:bottom w:val="none" w:sz="0" w:space="0" w:color="auto"/>
                <w:right w:val="none" w:sz="0" w:space="0" w:color="auto"/>
              </w:divBdr>
            </w:div>
          </w:divsChild>
        </w:div>
        <w:div w:id="537395411">
          <w:marLeft w:val="0"/>
          <w:marRight w:val="0"/>
          <w:marTop w:val="180"/>
          <w:marBottom w:val="180"/>
          <w:divBdr>
            <w:top w:val="none" w:sz="0" w:space="0" w:color="auto"/>
            <w:left w:val="none" w:sz="0" w:space="0" w:color="auto"/>
            <w:bottom w:val="none" w:sz="0" w:space="0" w:color="auto"/>
            <w:right w:val="none" w:sz="0" w:space="0" w:color="auto"/>
          </w:divBdr>
          <w:divsChild>
            <w:div w:id="921062636">
              <w:marLeft w:val="0"/>
              <w:marRight w:val="0"/>
              <w:marTop w:val="0"/>
              <w:marBottom w:val="0"/>
              <w:divBdr>
                <w:top w:val="none" w:sz="0" w:space="0" w:color="auto"/>
                <w:left w:val="single" w:sz="24" w:space="7" w:color="8AC007"/>
                <w:bottom w:val="none" w:sz="0" w:space="0" w:color="auto"/>
                <w:right w:val="none" w:sz="0" w:space="0" w:color="auto"/>
              </w:divBdr>
            </w:div>
          </w:divsChild>
        </w:div>
        <w:div w:id="1079012472">
          <w:marLeft w:val="0"/>
          <w:marRight w:val="0"/>
          <w:marTop w:val="180"/>
          <w:marBottom w:val="180"/>
          <w:divBdr>
            <w:top w:val="none" w:sz="0" w:space="0" w:color="auto"/>
            <w:left w:val="none" w:sz="0" w:space="0" w:color="auto"/>
            <w:bottom w:val="none" w:sz="0" w:space="0" w:color="auto"/>
            <w:right w:val="none" w:sz="0" w:space="0" w:color="auto"/>
          </w:divBdr>
          <w:divsChild>
            <w:div w:id="886648820">
              <w:marLeft w:val="0"/>
              <w:marRight w:val="0"/>
              <w:marTop w:val="0"/>
              <w:marBottom w:val="0"/>
              <w:divBdr>
                <w:top w:val="none" w:sz="0" w:space="0" w:color="auto"/>
                <w:left w:val="single" w:sz="24" w:space="7" w:color="8AC007"/>
                <w:bottom w:val="none" w:sz="0" w:space="0" w:color="auto"/>
                <w:right w:val="none" w:sz="0" w:space="0" w:color="auto"/>
              </w:divBdr>
            </w:div>
          </w:divsChild>
        </w:div>
        <w:div w:id="1308244985">
          <w:marLeft w:val="0"/>
          <w:marRight w:val="0"/>
          <w:marTop w:val="180"/>
          <w:marBottom w:val="180"/>
          <w:divBdr>
            <w:top w:val="none" w:sz="0" w:space="0" w:color="auto"/>
            <w:left w:val="none" w:sz="0" w:space="0" w:color="auto"/>
            <w:bottom w:val="none" w:sz="0" w:space="0" w:color="auto"/>
            <w:right w:val="none" w:sz="0" w:space="0" w:color="auto"/>
          </w:divBdr>
          <w:divsChild>
            <w:div w:id="1689941980">
              <w:marLeft w:val="0"/>
              <w:marRight w:val="0"/>
              <w:marTop w:val="0"/>
              <w:marBottom w:val="0"/>
              <w:divBdr>
                <w:top w:val="none" w:sz="0" w:space="0" w:color="auto"/>
                <w:left w:val="single" w:sz="24" w:space="7" w:color="8AC007"/>
                <w:bottom w:val="none" w:sz="0" w:space="0" w:color="auto"/>
                <w:right w:val="none" w:sz="0" w:space="0" w:color="auto"/>
              </w:divBdr>
            </w:div>
          </w:divsChild>
        </w:div>
        <w:div w:id="490802231">
          <w:marLeft w:val="0"/>
          <w:marRight w:val="0"/>
          <w:marTop w:val="180"/>
          <w:marBottom w:val="180"/>
          <w:divBdr>
            <w:top w:val="none" w:sz="0" w:space="0" w:color="auto"/>
            <w:left w:val="none" w:sz="0" w:space="0" w:color="auto"/>
            <w:bottom w:val="none" w:sz="0" w:space="0" w:color="auto"/>
            <w:right w:val="none" w:sz="0" w:space="0" w:color="auto"/>
          </w:divBdr>
          <w:divsChild>
            <w:div w:id="1713647079">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608658636">
      <w:bodyDiv w:val="1"/>
      <w:marLeft w:val="0"/>
      <w:marRight w:val="0"/>
      <w:marTop w:val="0"/>
      <w:marBottom w:val="0"/>
      <w:divBdr>
        <w:top w:val="none" w:sz="0" w:space="0" w:color="auto"/>
        <w:left w:val="none" w:sz="0" w:space="0" w:color="auto"/>
        <w:bottom w:val="none" w:sz="0" w:space="0" w:color="auto"/>
        <w:right w:val="none" w:sz="0" w:space="0" w:color="auto"/>
      </w:divBdr>
    </w:div>
    <w:div w:id="613026863">
      <w:bodyDiv w:val="1"/>
      <w:marLeft w:val="0"/>
      <w:marRight w:val="0"/>
      <w:marTop w:val="0"/>
      <w:marBottom w:val="0"/>
      <w:divBdr>
        <w:top w:val="none" w:sz="0" w:space="0" w:color="auto"/>
        <w:left w:val="none" w:sz="0" w:space="0" w:color="auto"/>
        <w:bottom w:val="none" w:sz="0" w:space="0" w:color="auto"/>
        <w:right w:val="none" w:sz="0" w:space="0" w:color="auto"/>
      </w:divBdr>
      <w:divsChild>
        <w:div w:id="1190489994">
          <w:marLeft w:val="0"/>
          <w:marRight w:val="0"/>
          <w:marTop w:val="0"/>
          <w:marBottom w:val="0"/>
          <w:divBdr>
            <w:top w:val="single" w:sz="6" w:space="3" w:color="D6D6D6"/>
            <w:left w:val="single" w:sz="6" w:space="3" w:color="D6D6D6"/>
            <w:bottom w:val="single" w:sz="6" w:space="3" w:color="D6D6D6"/>
            <w:right w:val="single" w:sz="6" w:space="3" w:color="D6D6D6"/>
          </w:divBdr>
        </w:div>
        <w:div w:id="1811557261">
          <w:marLeft w:val="0"/>
          <w:marRight w:val="0"/>
          <w:marTop w:val="0"/>
          <w:marBottom w:val="0"/>
          <w:divBdr>
            <w:top w:val="single" w:sz="6" w:space="3" w:color="D6D6D6"/>
            <w:left w:val="single" w:sz="6" w:space="3" w:color="D6D6D6"/>
            <w:bottom w:val="single" w:sz="6" w:space="3" w:color="D6D6D6"/>
            <w:right w:val="single" w:sz="6" w:space="3" w:color="D6D6D6"/>
          </w:divBdr>
        </w:div>
        <w:div w:id="1246570320">
          <w:marLeft w:val="0"/>
          <w:marRight w:val="0"/>
          <w:marTop w:val="0"/>
          <w:marBottom w:val="0"/>
          <w:divBdr>
            <w:top w:val="single" w:sz="6" w:space="3" w:color="D6D6D6"/>
            <w:left w:val="single" w:sz="6" w:space="3" w:color="D6D6D6"/>
            <w:bottom w:val="single" w:sz="6" w:space="3" w:color="D6D6D6"/>
            <w:right w:val="single" w:sz="6" w:space="3" w:color="D6D6D6"/>
          </w:divBdr>
        </w:div>
        <w:div w:id="733478961">
          <w:marLeft w:val="0"/>
          <w:marRight w:val="0"/>
          <w:marTop w:val="0"/>
          <w:marBottom w:val="0"/>
          <w:divBdr>
            <w:top w:val="single" w:sz="6" w:space="3" w:color="D6D6D6"/>
            <w:left w:val="single" w:sz="6" w:space="3" w:color="D6D6D6"/>
            <w:bottom w:val="single" w:sz="6" w:space="3" w:color="D6D6D6"/>
            <w:right w:val="single" w:sz="6" w:space="3" w:color="D6D6D6"/>
          </w:divBdr>
        </w:div>
        <w:div w:id="2042975452">
          <w:marLeft w:val="0"/>
          <w:marRight w:val="0"/>
          <w:marTop w:val="0"/>
          <w:marBottom w:val="0"/>
          <w:divBdr>
            <w:top w:val="single" w:sz="6" w:space="3" w:color="D6D6D6"/>
            <w:left w:val="single" w:sz="6" w:space="3" w:color="D6D6D6"/>
            <w:bottom w:val="single" w:sz="6" w:space="3" w:color="D6D6D6"/>
            <w:right w:val="single" w:sz="6" w:space="3" w:color="D6D6D6"/>
          </w:divBdr>
        </w:div>
        <w:div w:id="103892145">
          <w:marLeft w:val="0"/>
          <w:marRight w:val="0"/>
          <w:marTop w:val="0"/>
          <w:marBottom w:val="0"/>
          <w:divBdr>
            <w:top w:val="single" w:sz="6" w:space="3" w:color="D6D6D6"/>
            <w:left w:val="single" w:sz="6" w:space="3" w:color="D6D6D6"/>
            <w:bottom w:val="single" w:sz="6" w:space="3" w:color="D6D6D6"/>
            <w:right w:val="single" w:sz="6" w:space="3" w:color="D6D6D6"/>
          </w:divBdr>
        </w:div>
        <w:div w:id="120542449">
          <w:marLeft w:val="0"/>
          <w:marRight w:val="0"/>
          <w:marTop w:val="0"/>
          <w:marBottom w:val="0"/>
          <w:divBdr>
            <w:top w:val="single" w:sz="6" w:space="3" w:color="D6D6D6"/>
            <w:left w:val="single" w:sz="6" w:space="3" w:color="D6D6D6"/>
            <w:bottom w:val="single" w:sz="6" w:space="3" w:color="D6D6D6"/>
            <w:right w:val="single" w:sz="6" w:space="3" w:color="D6D6D6"/>
          </w:divBdr>
        </w:div>
        <w:div w:id="1024943942">
          <w:marLeft w:val="0"/>
          <w:marRight w:val="0"/>
          <w:marTop w:val="0"/>
          <w:marBottom w:val="0"/>
          <w:divBdr>
            <w:top w:val="single" w:sz="6" w:space="3" w:color="D6D6D6"/>
            <w:left w:val="single" w:sz="6" w:space="3" w:color="D6D6D6"/>
            <w:bottom w:val="single" w:sz="6" w:space="3" w:color="D6D6D6"/>
            <w:right w:val="single" w:sz="6" w:space="3" w:color="D6D6D6"/>
          </w:divBdr>
        </w:div>
        <w:div w:id="1061096875">
          <w:marLeft w:val="0"/>
          <w:marRight w:val="0"/>
          <w:marTop w:val="0"/>
          <w:marBottom w:val="0"/>
          <w:divBdr>
            <w:top w:val="single" w:sz="6" w:space="3" w:color="D6D6D6"/>
            <w:left w:val="single" w:sz="6" w:space="3" w:color="D6D6D6"/>
            <w:bottom w:val="single" w:sz="6" w:space="3" w:color="D6D6D6"/>
            <w:right w:val="single" w:sz="6" w:space="3" w:color="D6D6D6"/>
          </w:divBdr>
        </w:div>
        <w:div w:id="1234508476">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678119317">
      <w:bodyDiv w:val="1"/>
      <w:marLeft w:val="0"/>
      <w:marRight w:val="0"/>
      <w:marTop w:val="0"/>
      <w:marBottom w:val="0"/>
      <w:divBdr>
        <w:top w:val="none" w:sz="0" w:space="0" w:color="auto"/>
        <w:left w:val="none" w:sz="0" w:space="0" w:color="auto"/>
        <w:bottom w:val="none" w:sz="0" w:space="0" w:color="auto"/>
        <w:right w:val="none" w:sz="0" w:space="0" w:color="auto"/>
      </w:divBdr>
      <w:divsChild>
        <w:div w:id="1113793109">
          <w:marLeft w:val="0"/>
          <w:marRight w:val="0"/>
          <w:marTop w:val="0"/>
          <w:marBottom w:val="0"/>
          <w:divBdr>
            <w:top w:val="none" w:sz="0" w:space="0" w:color="auto"/>
            <w:left w:val="none" w:sz="0" w:space="0" w:color="auto"/>
            <w:bottom w:val="none" w:sz="0" w:space="0" w:color="auto"/>
            <w:right w:val="none" w:sz="0" w:space="0" w:color="auto"/>
          </w:divBdr>
          <w:divsChild>
            <w:div w:id="902057588">
              <w:marLeft w:val="0"/>
              <w:marRight w:val="0"/>
              <w:marTop w:val="0"/>
              <w:marBottom w:val="0"/>
              <w:divBdr>
                <w:top w:val="none" w:sz="0" w:space="0" w:color="auto"/>
                <w:left w:val="none" w:sz="0" w:space="0" w:color="auto"/>
                <w:bottom w:val="none" w:sz="0" w:space="0" w:color="auto"/>
                <w:right w:val="none" w:sz="0" w:space="0" w:color="auto"/>
              </w:divBdr>
              <w:divsChild>
                <w:div w:id="1111976770">
                  <w:marLeft w:val="0"/>
                  <w:marRight w:val="0"/>
                  <w:marTop w:val="300"/>
                  <w:marBottom w:val="300"/>
                  <w:divBdr>
                    <w:top w:val="none" w:sz="0" w:space="0" w:color="auto"/>
                    <w:left w:val="none" w:sz="0" w:space="0" w:color="auto"/>
                    <w:bottom w:val="none" w:sz="0" w:space="0" w:color="auto"/>
                    <w:right w:val="none" w:sz="0" w:space="0" w:color="auto"/>
                  </w:divBdr>
                  <w:divsChild>
                    <w:div w:id="1791706939">
                      <w:marLeft w:val="0"/>
                      <w:marRight w:val="0"/>
                      <w:marTop w:val="300"/>
                      <w:marBottom w:val="300"/>
                      <w:divBdr>
                        <w:top w:val="none" w:sz="0" w:space="0" w:color="auto"/>
                        <w:left w:val="none" w:sz="0" w:space="0" w:color="auto"/>
                        <w:bottom w:val="none" w:sz="0" w:space="0" w:color="auto"/>
                        <w:right w:val="none" w:sz="0" w:space="0" w:color="auto"/>
                      </w:divBdr>
                    </w:div>
                  </w:divsChild>
                </w:div>
                <w:div w:id="1954481274">
                  <w:marLeft w:val="0"/>
                  <w:marRight w:val="0"/>
                  <w:marTop w:val="300"/>
                  <w:marBottom w:val="300"/>
                  <w:divBdr>
                    <w:top w:val="none" w:sz="0" w:space="0" w:color="auto"/>
                    <w:left w:val="none" w:sz="0" w:space="0" w:color="auto"/>
                    <w:bottom w:val="none" w:sz="0" w:space="0" w:color="auto"/>
                    <w:right w:val="none" w:sz="0" w:space="0" w:color="auto"/>
                  </w:divBdr>
                  <w:divsChild>
                    <w:div w:id="1930387129">
                      <w:marLeft w:val="0"/>
                      <w:marRight w:val="0"/>
                      <w:marTop w:val="300"/>
                      <w:marBottom w:val="300"/>
                      <w:divBdr>
                        <w:top w:val="none" w:sz="0" w:space="0" w:color="auto"/>
                        <w:left w:val="none" w:sz="0" w:space="0" w:color="auto"/>
                        <w:bottom w:val="none" w:sz="0" w:space="0" w:color="auto"/>
                        <w:right w:val="none" w:sz="0" w:space="0" w:color="auto"/>
                      </w:divBdr>
                    </w:div>
                  </w:divsChild>
                </w:div>
                <w:div w:id="1716732382">
                  <w:marLeft w:val="0"/>
                  <w:marRight w:val="0"/>
                  <w:marTop w:val="300"/>
                  <w:marBottom w:val="300"/>
                  <w:divBdr>
                    <w:top w:val="none" w:sz="0" w:space="0" w:color="auto"/>
                    <w:left w:val="none" w:sz="0" w:space="0" w:color="auto"/>
                    <w:bottom w:val="none" w:sz="0" w:space="0" w:color="auto"/>
                    <w:right w:val="none" w:sz="0" w:space="0" w:color="auto"/>
                  </w:divBdr>
                  <w:divsChild>
                    <w:div w:id="2083598045">
                      <w:marLeft w:val="0"/>
                      <w:marRight w:val="0"/>
                      <w:marTop w:val="300"/>
                      <w:marBottom w:val="300"/>
                      <w:divBdr>
                        <w:top w:val="none" w:sz="0" w:space="0" w:color="auto"/>
                        <w:left w:val="none" w:sz="0" w:space="0" w:color="auto"/>
                        <w:bottom w:val="none" w:sz="0" w:space="0" w:color="auto"/>
                        <w:right w:val="none" w:sz="0" w:space="0" w:color="auto"/>
                      </w:divBdr>
                    </w:div>
                  </w:divsChild>
                </w:div>
                <w:div w:id="412093227">
                  <w:marLeft w:val="0"/>
                  <w:marRight w:val="0"/>
                  <w:marTop w:val="300"/>
                  <w:marBottom w:val="300"/>
                  <w:divBdr>
                    <w:top w:val="none" w:sz="0" w:space="0" w:color="auto"/>
                    <w:left w:val="none" w:sz="0" w:space="0" w:color="auto"/>
                    <w:bottom w:val="none" w:sz="0" w:space="0" w:color="auto"/>
                    <w:right w:val="none" w:sz="0" w:space="0" w:color="auto"/>
                  </w:divBdr>
                  <w:divsChild>
                    <w:div w:id="204951311">
                      <w:marLeft w:val="0"/>
                      <w:marRight w:val="0"/>
                      <w:marTop w:val="300"/>
                      <w:marBottom w:val="300"/>
                      <w:divBdr>
                        <w:top w:val="none" w:sz="0" w:space="0" w:color="auto"/>
                        <w:left w:val="none" w:sz="0" w:space="0" w:color="auto"/>
                        <w:bottom w:val="none" w:sz="0" w:space="0" w:color="auto"/>
                        <w:right w:val="none" w:sz="0" w:space="0" w:color="auto"/>
                      </w:divBdr>
                    </w:div>
                  </w:divsChild>
                </w:div>
                <w:div w:id="1207327108">
                  <w:marLeft w:val="0"/>
                  <w:marRight w:val="0"/>
                  <w:marTop w:val="300"/>
                  <w:marBottom w:val="300"/>
                  <w:divBdr>
                    <w:top w:val="none" w:sz="0" w:space="0" w:color="auto"/>
                    <w:left w:val="none" w:sz="0" w:space="0" w:color="auto"/>
                    <w:bottom w:val="none" w:sz="0" w:space="0" w:color="auto"/>
                    <w:right w:val="none" w:sz="0" w:space="0" w:color="auto"/>
                  </w:divBdr>
                  <w:divsChild>
                    <w:div w:id="1849829467">
                      <w:marLeft w:val="0"/>
                      <w:marRight w:val="0"/>
                      <w:marTop w:val="300"/>
                      <w:marBottom w:val="300"/>
                      <w:divBdr>
                        <w:top w:val="none" w:sz="0" w:space="0" w:color="auto"/>
                        <w:left w:val="none" w:sz="0" w:space="0" w:color="auto"/>
                        <w:bottom w:val="none" w:sz="0" w:space="0" w:color="auto"/>
                        <w:right w:val="none" w:sz="0" w:space="0" w:color="auto"/>
                      </w:divBdr>
                    </w:div>
                  </w:divsChild>
                </w:div>
                <w:div w:id="1652296762">
                  <w:marLeft w:val="0"/>
                  <w:marRight w:val="0"/>
                  <w:marTop w:val="300"/>
                  <w:marBottom w:val="300"/>
                  <w:divBdr>
                    <w:top w:val="none" w:sz="0" w:space="0" w:color="auto"/>
                    <w:left w:val="none" w:sz="0" w:space="0" w:color="auto"/>
                    <w:bottom w:val="none" w:sz="0" w:space="0" w:color="auto"/>
                    <w:right w:val="none" w:sz="0" w:space="0" w:color="auto"/>
                  </w:divBdr>
                  <w:divsChild>
                    <w:div w:id="1098477892">
                      <w:marLeft w:val="0"/>
                      <w:marRight w:val="0"/>
                      <w:marTop w:val="300"/>
                      <w:marBottom w:val="300"/>
                      <w:divBdr>
                        <w:top w:val="none" w:sz="0" w:space="0" w:color="auto"/>
                        <w:left w:val="none" w:sz="0" w:space="0" w:color="auto"/>
                        <w:bottom w:val="none" w:sz="0" w:space="0" w:color="auto"/>
                        <w:right w:val="none" w:sz="0" w:space="0" w:color="auto"/>
                      </w:divBdr>
                    </w:div>
                  </w:divsChild>
                </w:div>
                <w:div w:id="1535003863">
                  <w:marLeft w:val="0"/>
                  <w:marRight w:val="0"/>
                  <w:marTop w:val="300"/>
                  <w:marBottom w:val="300"/>
                  <w:divBdr>
                    <w:top w:val="none" w:sz="0" w:space="0" w:color="auto"/>
                    <w:left w:val="none" w:sz="0" w:space="0" w:color="auto"/>
                    <w:bottom w:val="none" w:sz="0" w:space="0" w:color="auto"/>
                    <w:right w:val="none" w:sz="0" w:space="0" w:color="auto"/>
                  </w:divBdr>
                  <w:divsChild>
                    <w:div w:id="308636872">
                      <w:marLeft w:val="0"/>
                      <w:marRight w:val="0"/>
                      <w:marTop w:val="300"/>
                      <w:marBottom w:val="300"/>
                      <w:divBdr>
                        <w:top w:val="none" w:sz="0" w:space="0" w:color="auto"/>
                        <w:left w:val="none" w:sz="0" w:space="0" w:color="auto"/>
                        <w:bottom w:val="none" w:sz="0" w:space="0" w:color="auto"/>
                        <w:right w:val="none" w:sz="0" w:space="0" w:color="auto"/>
                      </w:divBdr>
                    </w:div>
                  </w:divsChild>
                </w:div>
                <w:div w:id="365450679">
                  <w:marLeft w:val="0"/>
                  <w:marRight w:val="0"/>
                  <w:marTop w:val="300"/>
                  <w:marBottom w:val="300"/>
                  <w:divBdr>
                    <w:top w:val="none" w:sz="0" w:space="0" w:color="auto"/>
                    <w:left w:val="none" w:sz="0" w:space="0" w:color="auto"/>
                    <w:bottom w:val="none" w:sz="0" w:space="0" w:color="auto"/>
                    <w:right w:val="none" w:sz="0" w:space="0" w:color="auto"/>
                  </w:divBdr>
                  <w:divsChild>
                    <w:div w:id="877550686">
                      <w:marLeft w:val="0"/>
                      <w:marRight w:val="0"/>
                      <w:marTop w:val="300"/>
                      <w:marBottom w:val="300"/>
                      <w:divBdr>
                        <w:top w:val="none" w:sz="0" w:space="0" w:color="auto"/>
                        <w:left w:val="none" w:sz="0" w:space="0" w:color="auto"/>
                        <w:bottom w:val="none" w:sz="0" w:space="0" w:color="auto"/>
                        <w:right w:val="none" w:sz="0" w:space="0" w:color="auto"/>
                      </w:divBdr>
                    </w:div>
                  </w:divsChild>
                </w:div>
                <w:div w:id="1300644810">
                  <w:marLeft w:val="0"/>
                  <w:marRight w:val="0"/>
                  <w:marTop w:val="300"/>
                  <w:marBottom w:val="300"/>
                  <w:divBdr>
                    <w:top w:val="none" w:sz="0" w:space="0" w:color="auto"/>
                    <w:left w:val="none" w:sz="0" w:space="0" w:color="auto"/>
                    <w:bottom w:val="none" w:sz="0" w:space="0" w:color="auto"/>
                    <w:right w:val="none" w:sz="0" w:space="0" w:color="auto"/>
                  </w:divBdr>
                  <w:divsChild>
                    <w:div w:id="1435249412">
                      <w:marLeft w:val="0"/>
                      <w:marRight w:val="0"/>
                      <w:marTop w:val="300"/>
                      <w:marBottom w:val="300"/>
                      <w:divBdr>
                        <w:top w:val="none" w:sz="0" w:space="0" w:color="auto"/>
                        <w:left w:val="none" w:sz="0" w:space="0" w:color="auto"/>
                        <w:bottom w:val="none" w:sz="0" w:space="0" w:color="auto"/>
                        <w:right w:val="none" w:sz="0" w:space="0" w:color="auto"/>
                      </w:divBdr>
                    </w:div>
                  </w:divsChild>
                </w:div>
                <w:div w:id="457452474">
                  <w:marLeft w:val="0"/>
                  <w:marRight w:val="0"/>
                  <w:marTop w:val="300"/>
                  <w:marBottom w:val="300"/>
                  <w:divBdr>
                    <w:top w:val="none" w:sz="0" w:space="0" w:color="auto"/>
                    <w:left w:val="none" w:sz="0" w:space="0" w:color="auto"/>
                    <w:bottom w:val="none" w:sz="0" w:space="0" w:color="auto"/>
                    <w:right w:val="none" w:sz="0" w:space="0" w:color="auto"/>
                  </w:divBdr>
                  <w:divsChild>
                    <w:div w:id="862010516">
                      <w:marLeft w:val="0"/>
                      <w:marRight w:val="0"/>
                      <w:marTop w:val="300"/>
                      <w:marBottom w:val="300"/>
                      <w:divBdr>
                        <w:top w:val="none" w:sz="0" w:space="0" w:color="auto"/>
                        <w:left w:val="none" w:sz="0" w:space="0" w:color="auto"/>
                        <w:bottom w:val="none" w:sz="0" w:space="0" w:color="auto"/>
                        <w:right w:val="none" w:sz="0" w:space="0" w:color="auto"/>
                      </w:divBdr>
                    </w:div>
                  </w:divsChild>
                </w:div>
                <w:div w:id="473302254">
                  <w:marLeft w:val="0"/>
                  <w:marRight w:val="0"/>
                  <w:marTop w:val="300"/>
                  <w:marBottom w:val="300"/>
                  <w:divBdr>
                    <w:top w:val="none" w:sz="0" w:space="0" w:color="auto"/>
                    <w:left w:val="none" w:sz="0" w:space="0" w:color="auto"/>
                    <w:bottom w:val="none" w:sz="0" w:space="0" w:color="auto"/>
                    <w:right w:val="none" w:sz="0" w:space="0" w:color="auto"/>
                  </w:divBdr>
                  <w:divsChild>
                    <w:div w:id="256718052">
                      <w:marLeft w:val="0"/>
                      <w:marRight w:val="0"/>
                      <w:marTop w:val="300"/>
                      <w:marBottom w:val="300"/>
                      <w:divBdr>
                        <w:top w:val="none" w:sz="0" w:space="0" w:color="auto"/>
                        <w:left w:val="none" w:sz="0" w:space="0" w:color="auto"/>
                        <w:bottom w:val="none" w:sz="0" w:space="0" w:color="auto"/>
                        <w:right w:val="none" w:sz="0" w:space="0" w:color="auto"/>
                      </w:divBdr>
                    </w:div>
                  </w:divsChild>
                </w:div>
                <w:div w:id="1601642197">
                  <w:marLeft w:val="0"/>
                  <w:marRight w:val="0"/>
                  <w:marTop w:val="300"/>
                  <w:marBottom w:val="300"/>
                  <w:divBdr>
                    <w:top w:val="none" w:sz="0" w:space="0" w:color="auto"/>
                    <w:left w:val="none" w:sz="0" w:space="0" w:color="auto"/>
                    <w:bottom w:val="none" w:sz="0" w:space="0" w:color="auto"/>
                    <w:right w:val="none" w:sz="0" w:space="0" w:color="auto"/>
                  </w:divBdr>
                  <w:divsChild>
                    <w:div w:id="417289318">
                      <w:marLeft w:val="0"/>
                      <w:marRight w:val="0"/>
                      <w:marTop w:val="300"/>
                      <w:marBottom w:val="300"/>
                      <w:divBdr>
                        <w:top w:val="none" w:sz="0" w:space="0" w:color="auto"/>
                        <w:left w:val="none" w:sz="0" w:space="0" w:color="auto"/>
                        <w:bottom w:val="none" w:sz="0" w:space="0" w:color="auto"/>
                        <w:right w:val="none" w:sz="0" w:space="0" w:color="auto"/>
                      </w:divBdr>
                    </w:div>
                  </w:divsChild>
                </w:div>
                <w:div w:id="2032366391">
                  <w:marLeft w:val="0"/>
                  <w:marRight w:val="0"/>
                  <w:marTop w:val="300"/>
                  <w:marBottom w:val="300"/>
                  <w:divBdr>
                    <w:top w:val="none" w:sz="0" w:space="0" w:color="auto"/>
                    <w:left w:val="none" w:sz="0" w:space="0" w:color="auto"/>
                    <w:bottom w:val="none" w:sz="0" w:space="0" w:color="auto"/>
                    <w:right w:val="none" w:sz="0" w:space="0" w:color="auto"/>
                  </w:divBdr>
                  <w:divsChild>
                    <w:div w:id="1854568840">
                      <w:marLeft w:val="0"/>
                      <w:marRight w:val="0"/>
                      <w:marTop w:val="300"/>
                      <w:marBottom w:val="300"/>
                      <w:divBdr>
                        <w:top w:val="none" w:sz="0" w:space="0" w:color="auto"/>
                        <w:left w:val="none" w:sz="0" w:space="0" w:color="auto"/>
                        <w:bottom w:val="none" w:sz="0" w:space="0" w:color="auto"/>
                        <w:right w:val="none" w:sz="0" w:space="0" w:color="auto"/>
                      </w:divBdr>
                    </w:div>
                  </w:divsChild>
                </w:div>
                <w:div w:id="162208446">
                  <w:marLeft w:val="0"/>
                  <w:marRight w:val="0"/>
                  <w:marTop w:val="300"/>
                  <w:marBottom w:val="300"/>
                  <w:divBdr>
                    <w:top w:val="none" w:sz="0" w:space="0" w:color="auto"/>
                    <w:left w:val="none" w:sz="0" w:space="0" w:color="auto"/>
                    <w:bottom w:val="none" w:sz="0" w:space="0" w:color="auto"/>
                    <w:right w:val="none" w:sz="0" w:space="0" w:color="auto"/>
                  </w:divBdr>
                  <w:divsChild>
                    <w:div w:id="966275623">
                      <w:marLeft w:val="0"/>
                      <w:marRight w:val="0"/>
                      <w:marTop w:val="300"/>
                      <w:marBottom w:val="300"/>
                      <w:divBdr>
                        <w:top w:val="none" w:sz="0" w:space="0" w:color="auto"/>
                        <w:left w:val="none" w:sz="0" w:space="0" w:color="auto"/>
                        <w:bottom w:val="none" w:sz="0" w:space="0" w:color="auto"/>
                        <w:right w:val="none" w:sz="0" w:space="0" w:color="auto"/>
                      </w:divBdr>
                    </w:div>
                  </w:divsChild>
                </w:div>
                <w:div w:id="910579003">
                  <w:marLeft w:val="0"/>
                  <w:marRight w:val="0"/>
                  <w:marTop w:val="300"/>
                  <w:marBottom w:val="300"/>
                  <w:divBdr>
                    <w:top w:val="none" w:sz="0" w:space="0" w:color="auto"/>
                    <w:left w:val="none" w:sz="0" w:space="0" w:color="auto"/>
                    <w:bottom w:val="none" w:sz="0" w:space="0" w:color="auto"/>
                    <w:right w:val="none" w:sz="0" w:space="0" w:color="auto"/>
                  </w:divBdr>
                  <w:divsChild>
                    <w:div w:id="197815865">
                      <w:marLeft w:val="0"/>
                      <w:marRight w:val="0"/>
                      <w:marTop w:val="300"/>
                      <w:marBottom w:val="300"/>
                      <w:divBdr>
                        <w:top w:val="none" w:sz="0" w:space="0" w:color="auto"/>
                        <w:left w:val="none" w:sz="0" w:space="0" w:color="auto"/>
                        <w:bottom w:val="none" w:sz="0" w:space="0" w:color="auto"/>
                        <w:right w:val="none" w:sz="0" w:space="0" w:color="auto"/>
                      </w:divBdr>
                    </w:div>
                  </w:divsChild>
                </w:div>
                <w:div w:id="1995603228">
                  <w:marLeft w:val="0"/>
                  <w:marRight w:val="0"/>
                  <w:marTop w:val="300"/>
                  <w:marBottom w:val="300"/>
                  <w:divBdr>
                    <w:top w:val="none" w:sz="0" w:space="0" w:color="auto"/>
                    <w:left w:val="none" w:sz="0" w:space="0" w:color="auto"/>
                    <w:bottom w:val="none" w:sz="0" w:space="0" w:color="auto"/>
                    <w:right w:val="none" w:sz="0" w:space="0" w:color="auto"/>
                  </w:divBdr>
                  <w:divsChild>
                    <w:div w:id="1270770945">
                      <w:marLeft w:val="0"/>
                      <w:marRight w:val="0"/>
                      <w:marTop w:val="300"/>
                      <w:marBottom w:val="300"/>
                      <w:divBdr>
                        <w:top w:val="none" w:sz="0" w:space="0" w:color="auto"/>
                        <w:left w:val="none" w:sz="0" w:space="0" w:color="auto"/>
                        <w:bottom w:val="none" w:sz="0" w:space="0" w:color="auto"/>
                        <w:right w:val="none" w:sz="0" w:space="0" w:color="auto"/>
                      </w:divBdr>
                    </w:div>
                  </w:divsChild>
                </w:div>
                <w:div w:id="1748990925">
                  <w:marLeft w:val="0"/>
                  <w:marRight w:val="0"/>
                  <w:marTop w:val="300"/>
                  <w:marBottom w:val="300"/>
                  <w:divBdr>
                    <w:top w:val="none" w:sz="0" w:space="0" w:color="auto"/>
                    <w:left w:val="none" w:sz="0" w:space="0" w:color="auto"/>
                    <w:bottom w:val="none" w:sz="0" w:space="0" w:color="auto"/>
                    <w:right w:val="none" w:sz="0" w:space="0" w:color="auto"/>
                  </w:divBdr>
                  <w:divsChild>
                    <w:div w:id="1026906851">
                      <w:marLeft w:val="0"/>
                      <w:marRight w:val="0"/>
                      <w:marTop w:val="300"/>
                      <w:marBottom w:val="300"/>
                      <w:divBdr>
                        <w:top w:val="none" w:sz="0" w:space="0" w:color="auto"/>
                        <w:left w:val="none" w:sz="0" w:space="0" w:color="auto"/>
                        <w:bottom w:val="none" w:sz="0" w:space="0" w:color="auto"/>
                        <w:right w:val="none" w:sz="0" w:space="0" w:color="auto"/>
                      </w:divBdr>
                    </w:div>
                  </w:divsChild>
                </w:div>
                <w:div w:id="2092045966">
                  <w:marLeft w:val="0"/>
                  <w:marRight w:val="0"/>
                  <w:marTop w:val="300"/>
                  <w:marBottom w:val="300"/>
                  <w:divBdr>
                    <w:top w:val="none" w:sz="0" w:space="0" w:color="auto"/>
                    <w:left w:val="none" w:sz="0" w:space="0" w:color="auto"/>
                    <w:bottom w:val="none" w:sz="0" w:space="0" w:color="auto"/>
                    <w:right w:val="none" w:sz="0" w:space="0" w:color="auto"/>
                  </w:divBdr>
                  <w:divsChild>
                    <w:div w:id="1180008433">
                      <w:marLeft w:val="0"/>
                      <w:marRight w:val="0"/>
                      <w:marTop w:val="300"/>
                      <w:marBottom w:val="300"/>
                      <w:divBdr>
                        <w:top w:val="none" w:sz="0" w:space="0" w:color="auto"/>
                        <w:left w:val="none" w:sz="0" w:space="0" w:color="auto"/>
                        <w:bottom w:val="none" w:sz="0" w:space="0" w:color="auto"/>
                        <w:right w:val="none" w:sz="0" w:space="0" w:color="auto"/>
                      </w:divBdr>
                    </w:div>
                  </w:divsChild>
                </w:div>
                <w:div w:id="952782798">
                  <w:marLeft w:val="0"/>
                  <w:marRight w:val="0"/>
                  <w:marTop w:val="300"/>
                  <w:marBottom w:val="300"/>
                  <w:divBdr>
                    <w:top w:val="none" w:sz="0" w:space="0" w:color="auto"/>
                    <w:left w:val="none" w:sz="0" w:space="0" w:color="auto"/>
                    <w:bottom w:val="none" w:sz="0" w:space="0" w:color="auto"/>
                    <w:right w:val="none" w:sz="0" w:space="0" w:color="auto"/>
                  </w:divBdr>
                  <w:divsChild>
                    <w:div w:id="1282569069">
                      <w:marLeft w:val="0"/>
                      <w:marRight w:val="0"/>
                      <w:marTop w:val="300"/>
                      <w:marBottom w:val="300"/>
                      <w:divBdr>
                        <w:top w:val="none" w:sz="0" w:space="0" w:color="auto"/>
                        <w:left w:val="none" w:sz="0" w:space="0" w:color="auto"/>
                        <w:bottom w:val="none" w:sz="0" w:space="0" w:color="auto"/>
                        <w:right w:val="none" w:sz="0" w:space="0" w:color="auto"/>
                      </w:divBdr>
                    </w:div>
                  </w:divsChild>
                </w:div>
                <w:div w:id="47844639">
                  <w:marLeft w:val="0"/>
                  <w:marRight w:val="0"/>
                  <w:marTop w:val="300"/>
                  <w:marBottom w:val="300"/>
                  <w:divBdr>
                    <w:top w:val="none" w:sz="0" w:space="0" w:color="auto"/>
                    <w:left w:val="none" w:sz="0" w:space="0" w:color="auto"/>
                    <w:bottom w:val="none" w:sz="0" w:space="0" w:color="auto"/>
                    <w:right w:val="none" w:sz="0" w:space="0" w:color="auto"/>
                  </w:divBdr>
                  <w:divsChild>
                    <w:div w:id="637882580">
                      <w:marLeft w:val="0"/>
                      <w:marRight w:val="0"/>
                      <w:marTop w:val="300"/>
                      <w:marBottom w:val="300"/>
                      <w:divBdr>
                        <w:top w:val="none" w:sz="0" w:space="0" w:color="auto"/>
                        <w:left w:val="none" w:sz="0" w:space="0" w:color="auto"/>
                        <w:bottom w:val="none" w:sz="0" w:space="0" w:color="auto"/>
                        <w:right w:val="none" w:sz="0" w:space="0" w:color="auto"/>
                      </w:divBdr>
                    </w:div>
                  </w:divsChild>
                </w:div>
                <w:div w:id="406072343">
                  <w:marLeft w:val="0"/>
                  <w:marRight w:val="0"/>
                  <w:marTop w:val="300"/>
                  <w:marBottom w:val="300"/>
                  <w:divBdr>
                    <w:top w:val="none" w:sz="0" w:space="0" w:color="auto"/>
                    <w:left w:val="none" w:sz="0" w:space="0" w:color="auto"/>
                    <w:bottom w:val="none" w:sz="0" w:space="0" w:color="auto"/>
                    <w:right w:val="none" w:sz="0" w:space="0" w:color="auto"/>
                  </w:divBdr>
                  <w:divsChild>
                    <w:div w:id="1936860997">
                      <w:marLeft w:val="0"/>
                      <w:marRight w:val="0"/>
                      <w:marTop w:val="300"/>
                      <w:marBottom w:val="300"/>
                      <w:divBdr>
                        <w:top w:val="none" w:sz="0" w:space="0" w:color="auto"/>
                        <w:left w:val="none" w:sz="0" w:space="0" w:color="auto"/>
                        <w:bottom w:val="none" w:sz="0" w:space="0" w:color="auto"/>
                        <w:right w:val="none" w:sz="0" w:space="0" w:color="auto"/>
                      </w:divBdr>
                    </w:div>
                  </w:divsChild>
                </w:div>
                <w:div w:id="664743511">
                  <w:marLeft w:val="0"/>
                  <w:marRight w:val="0"/>
                  <w:marTop w:val="300"/>
                  <w:marBottom w:val="300"/>
                  <w:divBdr>
                    <w:top w:val="none" w:sz="0" w:space="0" w:color="auto"/>
                    <w:left w:val="none" w:sz="0" w:space="0" w:color="auto"/>
                    <w:bottom w:val="none" w:sz="0" w:space="0" w:color="auto"/>
                    <w:right w:val="none" w:sz="0" w:space="0" w:color="auto"/>
                  </w:divBdr>
                  <w:divsChild>
                    <w:div w:id="2001737247">
                      <w:marLeft w:val="0"/>
                      <w:marRight w:val="0"/>
                      <w:marTop w:val="300"/>
                      <w:marBottom w:val="300"/>
                      <w:divBdr>
                        <w:top w:val="none" w:sz="0" w:space="0" w:color="auto"/>
                        <w:left w:val="none" w:sz="0" w:space="0" w:color="auto"/>
                        <w:bottom w:val="none" w:sz="0" w:space="0" w:color="auto"/>
                        <w:right w:val="none" w:sz="0" w:space="0" w:color="auto"/>
                      </w:divBdr>
                    </w:div>
                  </w:divsChild>
                </w:div>
                <w:div w:id="1357541048">
                  <w:marLeft w:val="0"/>
                  <w:marRight w:val="0"/>
                  <w:marTop w:val="0"/>
                  <w:marBottom w:val="0"/>
                  <w:divBdr>
                    <w:top w:val="none" w:sz="0" w:space="0" w:color="auto"/>
                    <w:left w:val="none" w:sz="0" w:space="0" w:color="auto"/>
                    <w:bottom w:val="none" w:sz="0" w:space="0" w:color="auto"/>
                    <w:right w:val="none" w:sz="0" w:space="0" w:color="auto"/>
                  </w:divBdr>
                </w:div>
              </w:divsChild>
            </w:div>
            <w:div w:id="1762988108">
              <w:marLeft w:val="0"/>
              <w:marRight w:val="0"/>
              <w:marTop w:val="0"/>
              <w:marBottom w:val="480"/>
              <w:divBdr>
                <w:top w:val="none" w:sz="0" w:space="0" w:color="auto"/>
                <w:left w:val="none" w:sz="0" w:space="0" w:color="auto"/>
                <w:bottom w:val="none" w:sz="0" w:space="0" w:color="auto"/>
                <w:right w:val="none" w:sz="0" w:space="0" w:color="auto"/>
              </w:divBdr>
            </w:div>
            <w:div w:id="1057555870">
              <w:marLeft w:val="0"/>
              <w:marRight w:val="0"/>
              <w:marTop w:val="0"/>
              <w:marBottom w:val="480"/>
              <w:divBdr>
                <w:top w:val="none" w:sz="0" w:space="0" w:color="auto"/>
                <w:left w:val="none" w:sz="0" w:space="0" w:color="auto"/>
                <w:bottom w:val="none" w:sz="0" w:space="0" w:color="auto"/>
                <w:right w:val="none" w:sz="0" w:space="0" w:color="auto"/>
              </w:divBdr>
            </w:div>
            <w:div w:id="192815607">
              <w:marLeft w:val="0"/>
              <w:marRight w:val="0"/>
              <w:marTop w:val="0"/>
              <w:marBottom w:val="480"/>
              <w:divBdr>
                <w:top w:val="none" w:sz="0" w:space="0" w:color="auto"/>
                <w:left w:val="none" w:sz="0" w:space="0" w:color="auto"/>
                <w:bottom w:val="none" w:sz="0" w:space="0" w:color="auto"/>
                <w:right w:val="none" w:sz="0" w:space="0" w:color="auto"/>
              </w:divBdr>
            </w:div>
            <w:div w:id="307245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51506140">
      <w:bodyDiv w:val="1"/>
      <w:marLeft w:val="0"/>
      <w:marRight w:val="0"/>
      <w:marTop w:val="0"/>
      <w:marBottom w:val="0"/>
      <w:divBdr>
        <w:top w:val="none" w:sz="0" w:space="0" w:color="auto"/>
        <w:left w:val="none" w:sz="0" w:space="0" w:color="auto"/>
        <w:bottom w:val="none" w:sz="0" w:space="0" w:color="auto"/>
        <w:right w:val="none" w:sz="0" w:space="0" w:color="auto"/>
      </w:divBdr>
      <w:divsChild>
        <w:div w:id="1328173394">
          <w:marLeft w:val="0"/>
          <w:marRight w:val="0"/>
          <w:marTop w:val="0"/>
          <w:marBottom w:val="0"/>
          <w:divBdr>
            <w:top w:val="none" w:sz="0" w:space="0" w:color="auto"/>
            <w:left w:val="none" w:sz="0" w:space="0" w:color="auto"/>
            <w:bottom w:val="none" w:sz="0" w:space="0" w:color="auto"/>
            <w:right w:val="none" w:sz="0" w:space="0" w:color="auto"/>
          </w:divBdr>
        </w:div>
        <w:div w:id="1092236401">
          <w:marLeft w:val="0"/>
          <w:marRight w:val="0"/>
          <w:marTop w:val="180"/>
          <w:marBottom w:val="180"/>
          <w:divBdr>
            <w:top w:val="none" w:sz="0" w:space="0" w:color="auto"/>
            <w:left w:val="none" w:sz="0" w:space="0" w:color="auto"/>
            <w:bottom w:val="none" w:sz="0" w:space="0" w:color="auto"/>
            <w:right w:val="none" w:sz="0" w:space="0" w:color="auto"/>
          </w:divBdr>
          <w:divsChild>
            <w:div w:id="1571771299">
              <w:marLeft w:val="0"/>
              <w:marRight w:val="0"/>
              <w:marTop w:val="0"/>
              <w:marBottom w:val="0"/>
              <w:divBdr>
                <w:top w:val="none" w:sz="0" w:space="0" w:color="auto"/>
                <w:left w:val="single" w:sz="24" w:space="7" w:color="8AC007"/>
                <w:bottom w:val="none" w:sz="0" w:space="0" w:color="auto"/>
                <w:right w:val="none" w:sz="0" w:space="0" w:color="auto"/>
              </w:divBdr>
            </w:div>
          </w:divsChild>
        </w:div>
        <w:div w:id="928470024">
          <w:marLeft w:val="0"/>
          <w:marRight w:val="0"/>
          <w:marTop w:val="180"/>
          <w:marBottom w:val="180"/>
          <w:divBdr>
            <w:top w:val="none" w:sz="0" w:space="0" w:color="auto"/>
            <w:left w:val="none" w:sz="0" w:space="0" w:color="auto"/>
            <w:bottom w:val="none" w:sz="0" w:space="0" w:color="auto"/>
            <w:right w:val="none" w:sz="0" w:space="0" w:color="auto"/>
          </w:divBdr>
          <w:divsChild>
            <w:div w:id="1805924327">
              <w:marLeft w:val="0"/>
              <w:marRight w:val="0"/>
              <w:marTop w:val="0"/>
              <w:marBottom w:val="0"/>
              <w:divBdr>
                <w:top w:val="none" w:sz="0" w:space="0" w:color="auto"/>
                <w:left w:val="single" w:sz="24" w:space="7" w:color="8AC007"/>
                <w:bottom w:val="none" w:sz="0" w:space="0" w:color="auto"/>
                <w:right w:val="none" w:sz="0" w:space="0" w:color="auto"/>
              </w:divBdr>
            </w:div>
          </w:divsChild>
        </w:div>
        <w:div w:id="98184508">
          <w:marLeft w:val="0"/>
          <w:marRight w:val="0"/>
          <w:marTop w:val="180"/>
          <w:marBottom w:val="180"/>
          <w:divBdr>
            <w:top w:val="none" w:sz="0" w:space="0" w:color="auto"/>
            <w:left w:val="none" w:sz="0" w:space="0" w:color="auto"/>
            <w:bottom w:val="none" w:sz="0" w:space="0" w:color="auto"/>
            <w:right w:val="none" w:sz="0" w:space="0" w:color="auto"/>
          </w:divBdr>
          <w:divsChild>
            <w:div w:id="1518155476">
              <w:marLeft w:val="0"/>
              <w:marRight w:val="0"/>
              <w:marTop w:val="0"/>
              <w:marBottom w:val="0"/>
              <w:divBdr>
                <w:top w:val="none" w:sz="0" w:space="0" w:color="auto"/>
                <w:left w:val="single" w:sz="24" w:space="7" w:color="8AC007"/>
                <w:bottom w:val="none" w:sz="0" w:space="0" w:color="auto"/>
                <w:right w:val="none" w:sz="0" w:space="0" w:color="auto"/>
              </w:divBdr>
            </w:div>
          </w:divsChild>
        </w:div>
        <w:div w:id="1146899891">
          <w:marLeft w:val="0"/>
          <w:marRight w:val="0"/>
          <w:marTop w:val="180"/>
          <w:marBottom w:val="180"/>
          <w:divBdr>
            <w:top w:val="none" w:sz="0" w:space="0" w:color="auto"/>
            <w:left w:val="none" w:sz="0" w:space="0" w:color="auto"/>
            <w:bottom w:val="none" w:sz="0" w:space="0" w:color="auto"/>
            <w:right w:val="none" w:sz="0" w:space="0" w:color="auto"/>
          </w:divBdr>
          <w:divsChild>
            <w:div w:id="1726561786">
              <w:marLeft w:val="0"/>
              <w:marRight w:val="0"/>
              <w:marTop w:val="0"/>
              <w:marBottom w:val="0"/>
              <w:divBdr>
                <w:top w:val="none" w:sz="0" w:space="0" w:color="auto"/>
                <w:left w:val="single" w:sz="24" w:space="7" w:color="8AC007"/>
                <w:bottom w:val="none" w:sz="0" w:space="0" w:color="auto"/>
                <w:right w:val="none" w:sz="0" w:space="0" w:color="auto"/>
              </w:divBdr>
            </w:div>
          </w:divsChild>
        </w:div>
        <w:div w:id="629751842">
          <w:marLeft w:val="0"/>
          <w:marRight w:val="0"/>
          <w:marTop w:val="180"/>
          <w:marBottom w:val="180"/>
          <w:divBdr>
            <w:top w:val="none" w:sz="0" w:space="0" w:color="auto"/>
            <w:left w:val="none" w:sz="0" w:space="0" w:color="auto"/>
            <w:bottom w:val="none" w:sz="0" w:space="0" w:color="auto"/>
            <w:right w:val="none" w:sz="0" w:space="0" w:color="auto"/>
          </w:divBdr>
          <w:divsChild>
            <w:div w:id="1906573980">
              <w:marLeft w:val="0"/>
              <w:marRight w:val="0"/>
              <w:marTop w:val="0"/>
              <w:marBottom w:val="0"/>
              <w:divBdr>
                <w:top w:val="none" w:sz="0" w:space="0" w:color="auto"/>
                <w:left w:val="single" w:sz="24" w:space="7" w:color="8AC007"/>
                <w:bottom w:val="none" w:sz="0" w:space="0" w:color="auto"/>
                <w:right w:val="none" w:sz="0" w:space="0" w:color="auto"/>
              </w:divBdr>
            </w:div>
          </w:divsChild>
        </w:div>
        <w:div w:id="1426808919">
          <w:marLeft w:val="0"/>
          <w:marRight w:val="0"/>
          <w:marTop w:val="180"/>
          <w:marBottom w:val="180"/>
          <w:divBdr>
            <w:top w:val="none" w:sz="0" w:space="0" w:color="auto"/>
            <w:left w:val="none" w:sz="0" w:space="0" w:color="auto"/>
            <w:bottom w:val="none" w:sz="0" w:space="0" w:color="auto"/>
            <w:right w:val="none" w:sz="0" w:space="0" w:color="auto"/>
          </w:divBdr>
          <w:divsChild>
            <w:div w:id="2028632405">
              <w:marLeft w:val="0"/>
              <w:marRight w:val="0"/>
              <w:marTop w:val="0"/>
              <w:marBottom w:val="0"/>
              <w:divBdr>
                <w:top w:val="none" w:sz="0" w:space="0" w:color="auto"/>
                <w:left w:val="single" w:sz="24" w:space="7" w:color="8AC007"/>
                <w:bottom w:val="none" w:sz="0" w:space="0" w:color="auto"/>
                <w:right w:val="none" w:sz="0" w:space="0" w:color="auto"/>
              </w:divBdr>
            </w:div>
          </w:divsChild>
        </w:div>
        <w:div w:id="1325813542">
          <w:marLeft w:val="0"/>
          <w:marRight w:val="0"/>
          <w:marTop w:val="180"/>
          <w:marBottom w:val="180"/>
          <w:divBdr>
            <w:top w:val="none" w:sz="0" w:space="0" w:color="auto"/>
            <w:left w:val="none" w:sz="0" w:space="0" w:color="auto"/>
            <w:bottom w:val="none" w:sz="0" w:space="0" w:color="auto"/>
            <w:right w:val="none" w:sz="0" w:space="0" w:color="auto"/>
          </w:divBdr>
          <w:divsChild>
            <w:div w:id="25494864">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754471358">
      <w:bodyDiv w:val="1"/>
      <w:marLeft w:val="0"/>
      <w:marRight w:val="0"/>
      <w:marTop w:val="0"/>
      <w:marBottom w:val="0"/>
      <w:divBdr>
        <w:top w:val="none" w:sz="0" w:space="0" w:color="auto"/>
        <w:left w:val="none" w:sz="0" w:space="0" w:color="auto"/>
        <w:bottom w:val="none" w:sz="0" w:space="0" w:color="auto"/>
        <w:right w:val="none" w:sz="0" w:space="0" w:color="auto"/>
      </w:divBdr>
      <w:divsChild>
        <w:div w:id="952983489">
          <w:marLeft w:val="0"/>
          <w:marRight w:val="0"/>
          <w:marTop w:val="0"/>
          <w:marBottom w:val="0"/>
          <w:divBdr>
            <w:top w:val="none" w:sz="0" w:space="0" w:color="auto"/>
            <w:left w:val="none" w:sz="0" w:space="0" w:color="auto"/>
            <w:bottom w:val="none" w:sz="0" w:space="0" w:color="auto"/>
            <w:right w:val="none" w:sz="0" w:space="0" w:color="auto"/>
          </w:divBdr>
        </w:div>
        <w:div w:id="591015022">
          <w:marLeft w:val="0"/>
          <w:marRight w:val="300"/>
          <w:marTop w:val="300"/>
          <w:marBottom w:val="300"/>
          <w:divBdr>
            <w:top w:val="none" w:sz="0" w:space="0" w:color="auto"/>
            <w:left w:val="none" w:sz="0" w:space="0" w:color="auto"/>
            <w:bottom w:val="none" w:sz="0" w:space="0" w:color="auto"/>
            <w:right w:val="none" w:sz="0" w:space="0" w:color="auto"/>
          </w:divBdr>
        </w:div>
        <w:div w:id="169949218">
          <w:marLeft w:val="0"/>
          <w:marRight w:val="300"/>
          <w:marTop w:val="300"/>
          <w:marBottom w:val="300"/>
          <w:divBdr>
            <w:top w:val="none" w:sz="0" w:space="0" w:color="auto"/>
            <w:left w:val="none" w:sz="0" w:space="0" w:color="auto"/>
            <w:bottom w:val="none" w:sz="0" w:space="0" w:color="auto"/>
            <w:right w:val="none" w:sz="0" w:space="0" w:color="auto"/>
          </w:divBdr>
        </w:div>
        <w:div w:id="105807162">
          <w:marLeft w:val="0"/>
          <w:marRight w:val="300"/>
          <w:marTop w:val="300"/>
          <w:marBottom w:val="300"/>
          <w:divBdr>
            <w:top w:val="none" w:sz="0" w:space="0" w:color="auto"/>
            <w:left w:val="none" w:sz="0" w:space="0" w:color="auto"/>
            <w:bottom w:val="none" w:sz="0" w:space="0" w:color="auto"/>
            <w:right w:val="none" w:sz="0" w:space="0" w:color="auto"/>
          </w:divBdr>
        </w:div>
        <w:div w:id="423690871">
          <w:marLeft w:val="0"/>
          <w:marRight w:val="0"/>
          <w:marTop w:val="180"/>
          <w:marBottom w:val="180"/>
          <w:divBdr>
            <w:top w:val="none" w:sz="0" w:space="0" w:color="auto"/>
            <w:left w:val="none" w:sz="0" w:space="0" w:color="auto"/>
            <w:bottom w:val="none" w:sz="0" w:space="0" w:color="auto"/>
            <w:right w:val="none" w:sz="0" w:space="0" w:color="auto"/>
          </w:divBdr>
          <w:divsChild>
            <w:div w:id="1125394736">
              <w:marLeft w:val="0"/>
              <w:marRight w:val="0"/>
              <w:marTop w:val="0"/>
              <w:marBottom w:val="0"/>
              <w:divBdr>
                <w:top w:val="none" w:sz="0" w:space="0" w:color="auto"/>
                <w:left w:val="single" w:sz="24" w:space="7" w:color="8AC007"/>
                <w:bottom w:val="none" w:sz="0" w:space="0" w:color="auto"/>
                <w:right w:val="none" w:sz="0" w:space="0" w:color="auto"/>
              </w:divBdr>
            </w:div>
          </w:divsChild>
        </w:div>
        <w:div w:id="359861313">
          <w:marLeft w:val="0"/>
          <w:marRight w:val="0"/>
          <w:marTop w:val="180"/>
          <w:marBottom w:val="180"/>
          <w:divBdr>
            <w:top w:val="none" w:sz="0" w:space="0" w:color="auto"/>
            <w:left w:val="none" w:sz="0" w:space="0" w:color="auto"/>
            <w:bottom w:val="none" w:sz="0" w:space="0" w:color="auto"/>
            <w:right w:val="none" w:sz="0" w:space="0" w:color="auto"/>
          </w:divBdr>
          <w:divsChild>
            <w:div w:id="14752395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826089217">
      <w:bodyDiv w:val="1"/>
      <w:marLeft w:val="0"/>
      <w:marRight w:val="0"/>
      <w:marTop w:val="0"/>
      <w:marBottom w:val="0"/>
      <w:divBdr>
        <w:top w:val="none" w:sz="0" w:space="0" w:color="auto"/>
        <w:left w:val="none" w:sz="0" w:space="0" w:color="auto"/>
        <w:bottom w:val="none" w:sz="0" w:space="0" w:color="auto"/>
        <w:right w:val="none" w:sz="0" w:space="0" w:color="auto"/>
      </w:divBdr>
      <w:divsChild>
        <w:div w:id="2144956161">
          <w:marLeft w:val="0"/>
          <w:marRight w:val="0"/>
          <w:marTop w:val="300"/>
          <w:marBottom w:val="300"/>
          <w:divBdr>
            <w:top w:val="none" w:sz="0" w:space="0" w:color="auto"/>
            <w:left w:val="none" w:sz="0" w:space="0" w:color="auto"/>
            <w:bottom w:val="none" w:sz="0" w:space="0" w:color="auto"/>
            <w:right w:val="none" w:sz="0" w:space="0" w:color="auto"/>
          </w:divBdr>
          <w:divsChild>
            <w:div w:id="445395634">
              <w:marLeft w:val="0"/>
              <w:marRight w:val="0"/>
              <w:marTop w:val="300"/>
              <w:marBottom w:val="300"/>
              <w:divBdr>
                <w:top w:val="none" w:sz="0" w:space="0" w:color="auto"/>
                <w:left w:val="none" w:sz="0" w:space="0" w:color="auto"/>
                <w:bottom w:val="none" w:sz="0" w:space="0" w:color="auto"/>
                <w:right w:val="none" w:sz="0" w:space="0" w:color="auto"/>
              </w:divBdr>
            </w:div>
          </w:divsChild>
        </w:div>
        <w:div w:id="1171331789">
          <w:marLeft w:val="0"/>
          <w:marRight w:val="0"/>
          <w:marTop w:val="300"/>
          <w:marBottom w:val="300"/>
          <w:divBdr>
            <w:top w:val="none" w:sz="0" w:space="0" w:color="auto"/>
            <w:left w:val="none" w:sz="0" w:space="0" w:color="auto"/>
            <w:bottom w:val="none" w:sz="0" w:space="0" w:color="auto"/>
            <w:right w:val="none" w:sz="0" w:space="0" w:color="auto"/>
          </w:divBdr>
          <w:divsChild>
            <w:div w:id="729696807">
              <w:marLeft w:val="0"/>
              <w:marRight w:val="0"/>
              <w:marTop w:val="300"/>
              <w:marBottom w:val="300"/>
              <w:divBdr>
                <w:top w:val="none" w:sz="0" w:space="0" w:color="auto"/>
                <w:left w:val="none" w:sz="0" w:space="0" w:color="auto"/>
                <w:bottom w:val="none" w:sz="0" w:space="0" w:color="auto"/>
                <w:right w:val="none" w:sz="0" w:space="0" w:color="auto"/>
              </w:divBdr>
            </w:div>
          </w:divsChild>
        </w:div>
        <w:div w:id="2091805697">
          <w:marLeft w:val="0"/>
          <w:marRight w:val="0"/>
          <w:marTop w:val="300"/>
          <w:marBottom w:val="300"/>
          <w:divBdr>
            <w:top w:val="none" w:sz="0" w:space="0" w:color="auto"/>
            <w:left w:val="none" w:sz="0" w:space="0" w:color="auto"/>
            <w:bottom w:val="none" w:sz="0" w:space="0" w:color="auto"/>
            <w:right w:val="none" w:sz="0" w:space="0" w:color="auto"/>
          </w:divBdr>
          <w:divsChild>
            <w:div w:id="709845622">
              <w:marLeft w:val="0"/>
              <w:marRight w:val="0"/>
              <w:marTop w:val="300"/>
              <w:marBottom w:val="300"/>
              <w:divBdr>
                <w:top w:val="none" w:sz="0" w:space="0" w:color="auto"/>
                <w:left w:val="none" w:sz="0" w:space="0" w:color="auto"/>
                <w:bottom w:val="none" w:sz="0" w:space="0" w:color="auto"/>
                <w:right w:val="none" w:sz="0" w:space="0" w:color="auto"/>
              </w:divBdr>
            </w:div>
          </w:divsChild>
        </w:div>
        <w:div w:id="1203008960">
          <w:marLeft w:val="0"/>
          <w:marRight w:val="0"/>
          <w:marTop w:val="300"/>
          <w:marBottom w:val="300"/>
          <w:divBdr>
            <w:top w:val="none" w:sz="0" w:space="0" w:color="auto"/>
            <w:left w:val="none" w:sz="0" w:space="0" w:color="auto"/>
            <w:bottom w:val="none" w:sz="0" w:space="0" w:color="auto"/>
            <w:right w:val="none" w:sz="0" w:space="0" w:color="auto"/>
          </w:divBdr>
          <w:divsChild>
            <w:div w:id="63186061">
              <w:marLeft w:val="0"/>
              <w:marRight w:val="0"/>
              <w:marTop w:val="300"/>
              <w:marBottom w:val="300"/>
              <w:divBdr>
                <w:top w:val="none" w:sz="0" w:space="0" w:color="auto"/>
                <w:left w:val="none" w:sz="0" w:space="0" w:color="auto"/>
                <w:bottom w:val="none" w:sz="0" w:space="0" w:color="auto"/>
                <w:right w:val="none" w:sz="0" w:space="0" w:color="auto"/>
              </w:divBdr>
            </w:div>
          </w:divsChild>
        </w:div>
        <w:div w:id="1450196054">
          <w:marLeft w:val="0"/>
          <w:marRight w:val="0"/>
          <w:marTop w:val="300"/>
          <w:marBottom w:val="300"/>
          <w:divBdr>
            <w:top w:val="none" w:sz="0" w:space="0" w:color="auto"/>
            <w:left w:val="none" w:sz="0" w:space="0" w:color="auto"/>
            <w:bottom w:val="none" w:sz="0" w:space="0" w:color="auto"/>
            <w:right w:val="none" w:sz="0" w:space="0" w:color="auto"/>
          </w:divBdr>
          <w:divsChild>
            <w:div w:id="1396902248">
              <w:marLeft w:val="0"/>
              <w:marRight w:val="0"/>
              <w:marTop w:val="300"/>
              <w:marBottom w:val="300"/>
              <w:divBdr>
                <w:top w:val="none" w:sz="0" w:space="0" w:color="auto"/>
                <w:left w:val="none" w:sz="0" w:space="0" w:color="auto"/>
                <w:bottom w:val="none" w:sz="0" w:space="0" w:color="auto"/>
                <w:right w:val="none" w:sz="0" w:space="0" w:color="auto"/>
              </w:divBdr>
            </w:div>
          </w:divsChild>
        </w:div>
        <w:div w:id="1246568695">
          <w:marLeft w:val="0"/>
          <w:marRight w:val="0"/>
          <w:marTop w:val="300"/>
          <w:marBottom w:val="300"/>
          <w:divBdr>
            <w:top w:val="none" w:sz="0" w:space="0" w:color="auto"/>
            <w:left w:val="none" w:sz="0" w:space="0" w:color="auto"/>
            <w:bottom w:val="none" w:sz="0" w:space="0" w:color="auto"/>
            <w:right w:val="none" w:sz="0" w:space="0" w:color="auto"/>
          </w:divBdr>
          <w:divsChild>
            <w:div w:id="999036698">
              <w:marLeft w:val="0"/>
              <w:marRight w:val="0"/>
              <w:marTop w:val="300"/>
              <w:marBottom w:val="300"/>
              <w:divBdr>
                <w:top w:val="none" w:sz="0" w:space="0" w:color="auto"/>
                <w:left w:val="none" w:sz="0" w:space="0" w:color="auto"/>
                <w:bottom w:val="none" w:sz="0" w:space="0" w:color="auto"/>
                <w:right w:val="none" w:sz="0" w:space="0" w:color="auto"/>
              </w:divBdr>
            </w:div>
          </w:divsChild>
        </w:div>
        <w:div w:id="431362766">
          <w:marLeft w:val="0"/>
          <w:marRight w:val="0"/>
          <w:marTop w:val="300"/>
          <w:marBottom w:val="300"/>
          <w:divBdr>
            <w:top w:val="none" w:sz="0" w:space="0" w:color="auto"/>
            <w:left w:val="none" w:sz="0" w:space="0" w:color="auto"/>
            <w:bottom w:val="none" w:sz="0" w:space="0" w:color="auto"/>
            <w:right w:val="none" w:sz="0" w:space="0" w:color="auto"/>
          </w:divBdr>
          <w:divsChild>
            <w:div w:id="115117185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67916636">
      <w:bodyDiv w:val="1"/>
      <w:marLeft w:val="0"/>
      <w:marRight w:val="0"/>
      <w:marTop w:val="0"/>
      <w:marBottom w:val="0"/>
      <w:divBdr>
        <w:top w:val="none" w:sz="0" w:space="0" w:color="auto"/>
        <w:left w:val="none" w:sz="0" w:space="0" w:color="auto"/>
        <w:bottom w:val="none" w:sz="0" w:space="0" w:color="auto"/>
        <w:right w:val="none" w:sz="0" w:space="0" w:color="auto"/>
      </w:divBdr>
      <w:divsChild>
        <w:div w:id="1724914117">
          <w:marLeft w:val="0"/>
          <w:marRight w:val="0"/>
          <w:marTop w:val="0"/>
          <w:marBottom w:val="0"/>
          <w:divBdr>
            <w:top w:val="single" w:sz="6" w:space="3" w:color="D6D6D6"/>
            <w:left w:val="single" w:sz="6" w:space="3" w:color="D6D6D6"/>
            <w:bottom w:val="single" w:sz="6" w:space="3" w:color="D6D6D6"/>
            <w:right w:val="single" w:sz="6" w:space="3" w:color="D6D6D6"/>
          </w:divBdr>
        </w:div>
        <w:div w:id="650452721">
          <w:marLeft w:val="0"/>
          <w:marRight w:val="0"/>
          <w:marTop w:val="0"/>
          <w:marBottom w:val="0"/>
          <w:divBdr>
            <w:top w:val="single" w:sz="6" w:space="3" w:color="D6D6D6"/>
            <w:left w:val="single" w:sz="6" w:space="3" w:color="D6D6D6"/>
            <w:bottom w:val="single" w:sz="6" w:space="3" w:color="D6D6D6"/>
            <w:right w:val="single" w:sz="6" w:space="3" w:color="D6D6D6"/>
          </w:divBdr>
        </w:div>
        <w:div w:id="237909241">
          <w:marLeft w:val="0"/>
          <w:marRight w:val="0"/>
          <w:marTop w:val="0"/>
          <w:marBottom w:val="0"/>
          <w:divBdr>
            <w:top w:val="single" w:sz="6" w:space="3" w:color="D6D6D6"/>
            <w:left w:val="single" w:sz="6" w:space="3" w:color="D6D6D6"/>
            <w:bottom w:val="single" w:sz="6" w:space="3" w:color="D6D6D6"/>
            <w:right w:val="single" w:sz="6" w:space="3" w:color="D6D6D6"/>
          </w:divBdr>
        </w:div>
        <w:div w:id="1120223319">
          <w:marLeft w:val="0"/>
          <w:marRight w:val="0"/>
          <w:marTop w:val="0"/>
          <w:marBottom w:val="0"/>
          <w:divBdr>
            <w:top w:val="single" w:sz="6" w:space="3" w:color="D6D6D6"/>
            <w:left w:val="single" w:sz="6" w:space="3" w:color="D6D6D6"/>
            <w:bottom w:val="single" w:sz="6" w:space="3" w:color="D6D6D6"/>
            <w:right w:val="single" w:sz="6" w:space="3" w:color="D6D6D6"/>
          </w:divBdr>
        </w:div>
        <w:div w:id="1374303890">
          <w:marLeft w:val="0"/>
          <w:marRight w:val="0"/>
          <w:marTop w:val="0"/>
          <w:marBottom w:val="0"/>
          <w:divBdr>
            <w:top w:val="single" w:sz="6" w:space="3" w:color="D6D6D6"/>
            <w:left w:val="single" w:sz="6" w:space="3" w:color="D6D6D6"/>
            <w:bottom w:val="single" w:sz="6" w:space="3" w:color="D6D6D6"/>
            <w:right w:val="single" w:sz="6" w:space="3" w:color="D6D6D6"/>
          </w:divBdr>
        </w:div>
        <w:div w:id="106703287">
          <w:marLeft w:val="0"/>
          <w:marRight w:val="0"/>
          <w:marTop w:val="0"/>
          <w:marBottom w:val="0"/>
          <w:divBdr>
            <w:top w:val="single" w:sz="6" w:space="3" w:color="D6D6D6"/>
            <w:left w:val="single" w:sz="6" w:space="3" w:color="D6D6D6"/>
            <w:bottom w:val="single" w:sz="6" w:space="3" w:color="D6D6D6"/>
            <w:right w:val="single" w:sz="6" w:space="3" w:color="D6D6D6"/>
          </w:divBdr>
        </w:div>
        <w:div w:id="1945993201">
          <w:marLeft w:val="0"/>
          <w:marRight w:val="0"/>
          <w:marTop w:val="0"/>
          <w:marBottom w:val="0"/>
          <w:divBdr>
            <w:top w:val="single" w:sz="6" w:space="3" w:color="D6D6D6"/>
            <w:left w:val="single" w:sz="6" w:space="3" w:color="D6D6D6"/>
            <w:bottom w:val="single" w:sz="6" w:space="3" w:color="D6D6D6"/>
            <w:right w:val="single" w:sz="6" w:space="3" w:color="D6D6D6"/>
          </w:divBdr>
        </w:div>
        <w:div w:id="613443645">
          <w:marLeft w:val="0"/>
          <w:marRight w:val="0"/>
          <w:marTop w:val="0"/>
          <w:marBottom w:val="0"/>
          <w:divBdr>
            <w:top w:val="single" w:sz="6" w:space="3" w:color="D6D6D6"/>
            <w:left w:val="single" w:sz="6" w:space="3" w:color="D6D6D6"/>
            <w:bottom w:val="single" w:sz="6" w:space="3" w:color="D6D6D6"/>
            <w:right w:val="single" w:sz="6" w:space="3" w:color="D6D6D6"/>
          </w:divBdr>
          <w:divsChild>
            <w:div w:id="2002804984">
              <w:blockQuote w:val="1"/>
              <w:marLeft w:val="300"/>
              <w:marRight w:val="720"/>
              <w:marTop w:val="100"/>
              <w:marBottom w:val="100"/>
              <w:divBdr>
                <w:top w:val="none" w:sz="0" w:space="0" w:color="auto"/>
                <w:left w:val="none" w:sz="0" w:space="19" w:color="auto"/>
                <w:bottom w:val="none" w:sz="0" w:space="0" w:color="auto"/>
                <w:right w:val="none" w:sz="0" w:space="0" w:color="auto"/>
              </w:divBdr>
            </w:div>
          </w:divsChild>
        </w:div>
        <w:div w:id="202791662">
          <w:marLeft w:val="0"/>
          <w:marRight w:val="0"/>
          <w:marTop w:val="0"/>
          <w:marBottom w:val="0"/>
          <w:divBdr>
            <w:top w:val="single" w:sz="6" w:space="3" w:color="D6D6D6"/>
            <w:left w:val="single" w:sz="6" w:space="3" w:color="D6D6D6"/>
            <w:bottom w:val="single" w:sz="6" w:space="3" w:color="D6D6D6"/>
            <w:right w:val="single" w:sz="6" w:space="3" w:color="D6D6D6"/>
          </w:divBdr>
        </w:div>
        <w:div w:id="15927613">
          <w:marLeft w:val="0"/>
          <w:marRight w:val="0"/>
          <w:marTop w:val="0"/>
          <w:marBottom w:val="0"/>
          <w:divBdr>
            <w:top w:val="single" w:sz="6" w:space="3" w:color="D6D6D6"/>
            <w:left w:val="single" w:sz="6" w:space="3" w:color="D6D6D6"/>
            <w:bottom w:val="single" w:sz="6" w:space="3" w:color="D6D6D6"/>
            <w:right w:val="single" w:sz="6" w:space="3" w:color="D6D6D6"/>
          </w:divBdr>
        </w:div>
        <w:div w:id="27067445">
          <w:marLeft w:val="0"/>
          <w:marRight w:val="0"/>
          <w:marTop w:val="0"/>
          <w:marBottom w:val="0"/>
          <w:divBdr>
            <w:top w:val="single" w:sz="6" w:space="3" w:color="D6D6D6"/>
            <w:left w:val="single" w:sz="6" w:space="3" w:color="D6D6D6"/>
            <w:bottom w:val="single" w:sz="6" w:space="3" w:color="D6D6D6"/>
            <w:right w:val="single" w:sz="6" w:space="3" w:color="D6D6D6"/>
          </w:divBdr>
        </w:div>
        <w:div w:id="1807813227">
          <w:marLeft w:val="0"/>
          <w:marRight w:val="0"/>
          <w:marTop w:val="0"/>
          <w:marBottom w:val="0"/>
          <w:divBdr>
            <w:top w:val="single" w:sz="6" w:space="3" w:color="D6D6D6"/>
            <w:left w:val="single" w:sz="6" w:space="3" w:color="D6D6D6"/>
            <w:bottom w:val="single" w:sz="6" w:space="3" w:color="D6D6D6"/>
            <w:right w:val="single" w:sz="6" w:space="3" w:color="D6D6D6"/>
          </w:divBdr>
        </w:div>
        <w:div w:id="883832957">
          <w:marLeft w:val="0"/>
          <w:marRight w:val="0"/>
          <w:marTop w:val="0"/>
          <w:marBottom w:val="0"/>
          <w:divBdr>
            <w:top w:val="single" w:sz="6" w:space="3" w:color="D6D6D6"/>
            <w:left w:val="single" w:sz="6" w:space="3" w:color="D6D6D6"/>
            <w:bottom w:val="single" w:sz="6" w:space="3" w:color="D6D6D6"/>
            <w:right w:val="single" w:sz="6" w:space="3" w:color="D6D6D6"/>
          </w:divBdr>
        </w:div>
        <w:div w:id="1060249226">
          <w:marLeft w:val="0"/>
          <w:marRight w:val="0"/>
          <w:marTop w:val="0"/>
          <w:marBottom w:val="0"/>
          <w:divBdr>
            <w:top w:val="single" w:sz="6" w:space="3" w:color="D6D6D6"/>
            <w:left w:val="single" w:sz="6" w:space="3" w:color="D6D6D6"/>
            <w:bottom w:val="single" w:sz="6" w:space="3" w:color="D6D6D6"/>
            <w:right w:val="single" w:sz="6" w:space="3" w:color="D6D6D6"/>
          </w:divBdr>
        </w:div>
        <w:div w:id="569317716">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203592708">
      <w:bodyDiv w:val="1"/>
      <w:marLeft w:val="0"/>
      <w:marRight w:val="0"/>
      <w:marTop w:val="0"/>
      <w:marBottom w:val="0"/>
      <w:divBdr>
        <w:top w:val="none" w:sz="0" w:space="0" w:color="auto"/>
        <w:left w:val="none" w:sz="0" w:space="0" w:color="auto"/>
        <w:bottom w:val="none" w:sz="0" w:space="0" w:color="auto"/>
        <w:right w:val="none" w:sz="0" w:space="0" w:color="auto"/>
      </w:divBdr>
      <w:divsChild>
        <w:div w:id="410466420">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262956015">
      <w:bodyDiv w:val="1"/>
      <w:marLeft w:val="0"/>
      <w:marRight w:val="0"/>
      <w:marTop w:val="0"/>
      <w:marBottom w:val="0"/>
      <w:divBdr>
        <w:top w:val="none" w:sz="0" w:space="0" w:color="auto"/>
        <w:left w:val="none" w:sz="0" w:space="0" w:color="auto"/>
        <w:bottom w:val="none" w:sz="0" w:space="0" w:color="auto"/>
        <w:right w:val="none" w:sz="0" w:space="0" w:color="auto"/>
      </w:divBdr>
      <w:divsChild>
        <w:div w:id="342053366">
          <w:marLeft w:val="0"/>
          <w:marRight w:val="0"/>
          <w:marTop w:val="0"/>
          <w:marBottom w:val="0"/>
          <w:divBdr>
            <w:top w:val="single" w:sz="6" w:space="3" w:color="D6D6D6"/>
            <w:left w:val="single" w:sz="6" w:space="3" w:color="D6D6D6"/>
            <w:bottom w:val="single" w:sz="6" w:space="3" w:color="D6D6D6"/>
            <w:right w:val="single" w:sz="6" w:space="3" w:color="D6D6D6"/>
          </w:divBdr>
        </w:div>
        <w:div w:id="1562714703">
          <w:marLeft w:val="0"/>
          <w:marRight w:val="0"/>
          <w:marTop w:val="0"/>
          <w:marBottom w:val="0"/>
          <w:divBdr>
            <w:top w:val="single" w:sz="6" w:space="3" w:color="D6D6D6"/>
            <w:left w:val="single" w:sz="6" w:space="3" w:color="D6D6D6"/>
            <w:bottom w:val="single" w:sz="6" w:space="3" w:color="D6D6D6"/>
            <w:right w:val="single" w:sz="6" w:space="3" w:color="D6D6D6"/>
          </w:divBdr>
        </w:div>
        <w:div w:id="915286676">
          <w:marLeft w:val="0"/>
          <w:marRight w:val="0"/>
          <w:marTop w:val="0"/>
          <w:marBottom w:val="0"/>
          <w:divBdr>
            <w:top w:val="single" w:sz="6" w:space="3" w:color="D6D6D6"/>
            <w:left w:val="single" w:sz="6" w:space="3" w:color="D6D6D6"/>
            <w:bottom w:val="single" w:sz="6" w:space="3" w:color="D6D6D6"/>
            <w:right w:val="single" w:sz="6" w:space="3" w:color="D6D6D6"/>
          </w:divBdr>
        </w:div>
        <w:div w:id="524027481">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344555854">
      <w:bodyDiv w:val="1"/>
      <w:marLeft w:val="0"/>
      <w:marRight w:val="0"/>
      <w:marTop w:val="0"/>
      <w:marBottom w:val="0"/>
      <w:divBdr>
        <w:top w:val="none" w:sz="0" w:space="0" w:color="auto"/>
        <w:left w:val="none" w:sz="0" w:space="0" w:color="auto"/>
        <w:bottom w:val="none" w:sz="0" w:space="0" w:color="auto"/>
        <w:right w:val="none" w:sz="0" w:space="0" w:color="auto"/>
      </w:divBdr>
      <w:divsChild>
        <w:div w:id="1531525824">
          <w:marLeft w:val="0"/>
          <w:marRight w:val="0"/>
          <w:marTop w:val="300"/>
          <w:marBottom w:val="300"/>
          <w:divBdr>
            <w:top w:val="none" w:sz="0" w:space="0" w:color="auto"/>
            <w:left w:val="none" w:sz="0" w:space="0" w:color="auto"/>
            <w:bottom w:val="none" w:sz="0" w:space="0" w:color="auto"/>
            <w:right w:val="none" w:sz="0" w:space="0" w:color="auto"/>
          </w:divBdr>
          <w:divsChild>
            <w:div w:id="1560365961">
              <w:marLeft w:val="0"/>
              <w:marRight w:val="0"/>
              <w:marTop w:val="300"/>
              <w:marBottom w:val="300"/>
              <w:divBdr>
                <w:top w:val="none" w:sz="0" w:space="0" w:color="auto"/>
                <w:left w:val="none" w:sz="0" w:space="0" w:color="auto"/>
                <w:bottom w:val="none" w:sz="0" w:space="0" w:color="auto"/>
                <w:right w:val="none" w:sz="0" w:space="0" w:color="auto"/>
              </w:divBdr>
            </w:div>
          </w:divsChild>
        </w:div>
        <w:div w:id="560557778">
          <w:marLeft w:val="0"/>
          <w:marRight w:val="0"/>
          <w:marTop w:val="300"/>
          <w:marBottom w:val="300"/>
          <w:divBdr>
            <w:top w:val="none" w:sz="0" w:space="0" w:color="auto"/>
            <w:left w:val="none" w:sz="0" w:space="0" w:color="auto"/>
            <w:bottom w:val="none" w:sz="0" w:space="0" w:color="auto"/>
            <w:right w:val="none" w:sz="0" w:space="0" w:color="auto"/>
          </w:divBdr>
          <w:divsChild>
            <w:div w:id="23219296">
              <w:marLeft w:val="0"/>
              <w:marRight w:val="0"/>
              <w:marTop w:val="300"/>
              <w:marBottom w:val="300"/>
              <w:divBdr>
                <w:top w:val="none" w:sz="0" w:space="0" w:color="auto"/>
                <w:left w:val="none" w:sz="0" w:space="0" w:color="auto"/>
                <w:bottom w:val="none" w:sz="0" w:space="0" w:color="auto"/>
                <w:right w:val="none" w:sz="0" w:space="0" w:color="auto"/>
              </w:divBdr>
            </w:div>
          </w:divsChild>
        </w:div>
        <w:div w:id="617031944">
          <w:marLeft w:val="0"/>
          <w:marRight w:val="0"/>
          <w:marTop w:val="300"/>
          <w:marBottom w:val="300"/>
          <w:divBdr>
            <w:top w:val="none" w:sz="0" w:space="0" w:color="auto"/>
            <w:left w:val="none" w:sz="0" w:space="0" w:color="auto"/>
            <w:bottom w:val="none" w:sz="0" w:space="0" w:color="auto"/>
            <w:right w:val="none" w:sz="0" w:space="0" w:color="auto"/>
          </w:divBdr>
          <w:divsChild>
            <w:div w:id="528489021">
              <w:marLeft w:val="0"/>
              <w:marRight w:val="0"/>
              <w:marTop w:val="300"/>
              <w:marBottom w:val="300"/>
              <w:divBdr>
                <w:top w:val="none" w:sz="0" w:space="0" w:color="auto"/>
                <w:left w:val="none" w:sz="0" w:space="0" w:color="auto"/>
                <w:bottom w:val="none" w:sz="0" w:space="0" w:color="auto"/>
                <w:right w:val="none" w:sz="0" w:space="0" w:color="auto"/>
              </w:divBdr>
            </w:div>
          </w:divsChild>
        </w:div>
        <w:div w:id="1130977518">
          <w:marLeft w:val="0"/>
          <w:marRight w:val="0"/>
          <w:marTop w:val="300"/>
          <w:marBottom w:val="300"/>
          <w:divBdr>
            <w:top w:val="none" w:sz="0" w:space="0" w:color="auto"/>
            <w:left w:val="none" w:sz="0" w:space="0" w:color="auto"/>
            <w:bottom w:val="none" w:sz="0" w:space="0" w:color="auto"/>
            <w:right w:val="none" w:sz="0" w:space="0" w:color="auto"/>
          </w:divBdr>
          <w:divsChild>
            <w:div w:id="884100887">
              <w:marLeft w:val="0"/>
              <w:marRight w:val="0"/>
              <w:marTop w:val="300"/>
              <w:marBottom w:val="300"/>
              <w:divBdr>
                <w:top w:val="none" w:sz="0" w:space="0" w:color="auto"/>
                <w:left w:val="none" w:sz="0" w:space="0" w:color="auto"/>
                <w:bottom w:val="none" w:sz="0" w:space="0" w:color="auto"/>
                <w:right w:val="none" w:sz="0" w:space="0" w:color="auto"/>
              </w:divBdr>
            </w:div>
          </w:divsChild>
        </w:div>
        <w:div w:id="455876537">
          <w:marLeft w:val="0"/>
          <w:marRight w:val="0"/>
          <w:marTop w:val="300"/>
          <w:marBottom w:val="300"/>
          <w:divBdr>
            <w:top w:val="none" w:sz="0" w:space="0" w:color="auto"/>
            <w:left w:val="none" w:sz="0" w:space="0" w:color="auto"/>
            <w:bottom w:val="none" w:sz="0" w:space="0" w:color="auto"/>
            <w:right w:val="none" w:sz="0" w:space="0" w:color="auto"/>
          </w:divBdr>
          <w:divsChild>
            <w:div w:id="1208832650">
              <w:marLeft w:val="0"/>
              <w:marRight w:val="0"/>
              <w:marTop w:val="300"/>
              <w:marBottom w:val="300"/>
              <w:divBdr>
                <w:top w:val="none" w:sz="0" w:space="0" w:color="auto"/>
                <w:left w:val="none" w:sz="0" w:space="0" w:color="auto"/>
                <w:bottom w:val="none" w:sz="0" w:space="0" w:color="auto"/>
                <w:right w:val="none" w:sz="0" w:space="0" w:color="auto"/>
              </w:divBdr>
            </w:div>
          </w:divsChild>
        </w:div>
        <w:div w:id="1709840314">
          <w:marLeft w:val="0"/>
          <w:marRight w:val="0"/>
          <w:marTop w:val="300"/>
          <w:marBottom w:val="300"/>
          <w:divBdr>
            <w:top w:val="none" w:sz="0" w:space="0" w:color="auto"/>
            <w:left w:val="none" w:sz="0" w:space="0" w:color="auto"/>
            <w:bottom w:val="none" w:sz="0" w:space="0" w:color="auto"/>
            <w:right w:val="none" w:sz="0" w:space="0" w:color="auto"/>
          </w:divBdr>
          <w:divsChild>
            <w:div w:id="89467870">
              <w:marLeft w:val="0"/>
              <w:marRight w:val="0"/>
              <w:marTop w:val="300"/>
              <w:marBottom w:val="300"/>
              <w:divBdr>
                <w:top w:val="none" w:sz="0" w:space="0" w:color="auto"/>
                <w:left w:val="none" w:sz="0" w:space="0" w:color="auto"/>
                <w:bottom w:val="none" w:sz="0" w:space="0" w:color="auto"/>
                <w:right w:val="none" w:sz="0" w:space="0" w:color="auto"/>
              </w:divBdr>
            </w:div>
          </w:divsChild>
        </w:div>
        <w:div w:id="276642734">
          <w:marLeft w:val="0"/>
          <w:marRight w:val="0"/>
          <w:marTop w:val="300"/>
          <w:marBottom w:val="300"/>
          <w:divBdr>
            <w:top w:val="none" w:sz="0" w:space="0" w:color="auto"/>
            <w:left w:val="none" w:sz="0" w:space="0" w:color="auto"/>
            <w:bottom w:val="none" w:sz="0" w:space="0" w:color="auto"/>
            <w:right w:val="none" w:sz="0" w:space="0" w:color="auto"/>
          </w:divBdr>
          <w:divsChild>
            <w:div w:id="1300451984">
              <w:marLeft w:val="0"/>
              <w:marRight w:val="0"/>
              <w:marTop w:val="300"/>
              <w:marBottom w:val="300"/>
              <w:divBdr>
                <w:top w:val="none" w:sz="0" w:space="0" w:color="auto"/>
                <w:left w:val="none" w:sz="0" w:space="0" w:color="auto"/>
                <w:bottom w:val="none" w:sz="0" w:space="0" w:color="auto"/>
                <w:right w:val="none" w:sz="0" w:space="0" w:color="auto"/>
              </w:divBdr>
            </w:div>
          </w:divsChild>
        </w:div>
        <w:div w:id="2057853185">
          <w:marLeft w:val="0"/>
          <w:marRight w:val="0"/>
          <w:marTop w:val="300"/>
          <w:marBottom w:val="300"/>
          <w:divBdr>
            <w:top w:val="none" w:sz="0" w:space="0" w:color="auto"/>
            <w:left w:val="none" w:sz="0" w:space="0" w:color="auto"/>
            <w:bottom w:val="none" w:sz="0" w:space="0" w:color="auto"/>
            <w:right w:val="none" w:sz="0" w:space="0" w:color="auto"/>
          </w:divBdr>
          <w:divsChild>
            <w:div w:id="259875193">
              <w:marLeft w:val="0"/>
              <w:marRight w:val="0"/>
              <w:marTop w:val="300"/>
              <w:marBottom w:val="300"/>
              <w:divBdr>
                <w:top w:val="none" w:sz="0" w:space="0" w:color="auto"/>
                <w:left w:val="none" w:sz="0" w:space="0" w:color="auto"/>
                <w:bottom w:val="none" w:sz="0" w:space="0" w:color="auto"/>
                <w:right w:val="none" w:sz="0" w:space="0" w:color="auto"/>
              </w:divBdr>
            </w:div>
          </w:divsChild>
        </w:div>
        <w:div w:id="640500891">
          <w:marLeft w:val="0"/>
          <w:marRight w:val="0"/>
          <w:marTop w:val="300"/>
          <w:marBottom w:val="300"/>
          <w:divBdr>
            <w:top w:val="none" w:sz="0" w:space="0" w:color="auto"/>
            <w:left w:val="none" w:sz="0" w:space="0" w:color="auto"/>
            <w:bottom w:val="none" w:sz="0" w:space="0" w:color="auto"/>
            <w:right w:val="none" w:sz="0" w:space="0" w:color="auto"/>
          </w:divBdr>
          <w:divsChild>
            <w:div w:id="789009515">
              <w:marLeft w:val="0"/>
              <w:marRight w:val="0"/>
              <w:marTop w:val="300"/>
              <w:marBottom w:val="300"/>
              <w:divBdr>
                <w:top w:val="none" w:sz="0" w:space="0" w:color="auto"/>
                <w:left w:val="none" w:sz="0" w:space="0" w:color="auto"/>
                <w:bottom w:val="none" w:sz="0" w:space="0" w:color="auto"/>
                <w:right w:val="none" w:sz="0" w:space="0" w:color="auto"/>
              </w:divBdr>
            </w:div>
          </w:divsChild>
        </w:div>
        <w:div w:id="226691906">
          <w:marLeft w:val="0"/>
          <w:marRight w:val="0"/>
          <w:marTop w:val="300"/>
          <w:marBottom w:val="300"/>
          <w:divBdr>
            <w:top w:val="none" w:sz="0" w:space="0" w:color="auto"/>
            <w:left w:val="none" w:sz="0" w:space="0" w:color="auto"/>
            <w:bottom w:val="none" w:sz="0" w:space="0" w:color="auto"/>
            <w:right w:val="none" w:sz="0" w:space="0" w:color="auto"/>
          </w:divBdr>
          <w:divsChild>
            <w:div w:id="2026903250">
              <w:marLeft w:val="0"/>
              <w:marRight w:val="0"/>
              <w:marTop w:val="300"/>
              <w:marBottom w:val="300"/>
              <w:divBdr>
                <w:top w:val="none" w:sz="0" w:space="0" w:color="auto"/>
                <w:left w:val="none" w:sz="0" w:space="0" w:color="auto"/>
                <w:bottom w:val="none" w:sz="0" w:space="0" w:color="auto"/>
                <w:right w:val="none" w:sz="0" w:space="0" w:color="auto"/>
              </w:divBdr>
            </w:div>
          </w:divsChild>
        </w:div>
        <w:div w:id="246497367">
          <w:marLeft w:val="0"/>
          <w:marRight w:val="0"/>
          <w:marTop w:val="300"/>
          <w:marBottom w:val="300"/>
          <w:divBdr>
            <w:top w:val="none" w:sz="0" w:space="0" w:color="auto"/>
            <w:left w:val="none" w:sz="0" w:space="0" w:color="auto"/>
            <w:bottom w:val="none" w:sz="0" w:space="0" w:color="auto"/>
            <w:right w:val="none" w:sz="0" w:space="0" w:color="auto"/>
          </w:divBdr>
          <w:divsChild>
            <w:div w:id="1706171438">
              <w:marLeft w:val="0"/>
              <w:marRight w:val="0"/>
              <w:marTop w:val="300"/>
              <w:marBottom w:val="300"/>
              <w:divBdr>
                <w:top w:val="none" w:sz="0" w:space="0" w:color="auto"/>
                <w:left w:val="none" w:sz="0" w:space="0" w:color="auto"/>
                <w:bottom w:val="none" w:sz="0" w:space="0" w:color="auto"/>
                <w:right w:val="none" w:sz="0" w:space="0" w:color="auto"/>
              </w:divBdr>
            </w:div>
          </w:divsChild>
        </w:div>
        <w:div w:id="891887045">
          <w:marLeft w:val="0"/>
          <w:marRight w:val="0"/>
          <w:marTop w:val="300"/>
          <w:marBottom w:val="300"/>
          <w:divBdr>
            <w:top w:val="none" w:sz="0" w:space="0" w:color="auto"/>
            <w:left w:val="none" w:sz="0" w:space="0" w:color="auto"/>
            <w:bottom w:val="none" w:sz="0" w:space="0" w:color="auto"/>
            <w:right w:val="none" w:sz="0" w:space="0" w:color="auto"/>
          </w:divBdr>
          <w:divsChild>
            <w:div w:id="1570068100">
              <w:marLeft w:val="0"/>
              <w:marRight w:val="0"/>
              <w:marTop w:val="300"/>
              <w:marBottom w:val="300"/>
              <w:divBdr>
                <w:top w:val="none" w:sz="0" w:space="0" w:color="auto"/>
                <w:left w:val="none" w:sz="0" w:space="0" w:color="auto"/>
                <w:bottom w:val="none" w:sz="0" w:space="0" w:color="auto"/>
                <w:right w:val="none" w:sz="0" w:space="0" w:color="auto"/>
              </w:divBdr>
            </w:div>
          </w:divsChild>
        </w:div>
        <w:div w:id="1891072554">
          <w:marLeft w:val="0"/>
          <w:marRight w:val="0"/>
          <w:marTop w:val="300"/>
          <w:marBottom w:val="300"/>
          <w:divBdr>
            <w:top w:val="none" w:sz="0" w:space="0" w:color="auto"/>
            <w:left w:val="none" w:sz="0" w:space="0" w:color="auto"/>
            <w:bottom w:val="none" w:sz="0" w:space="0" w:color="auto"/>
            <w:right w:val="none" w:sz="0" w:space="0" w:color="auto"/>
          </w:divBdr>
          <w:divsChild>
            <w:div w:id="331565154">
              <w:marLeft w:val="0"/>
              <w:marRight w:val="0"/>
              <w:marTop w:val="300"/>
              <w:marBottom w:val="300"/>
              <w:divBdr>
                <w:top w:val="none" w:sz="0" w:space="0" w:color="auto"/>
                <w:left w:val="none" w:sz="0" w:space="0" w:color="auto"/>
                <w:bottom w:val="none" w:sz="0" w:space="0" w:color="auto"/>
                <w:right w:val="none" w:sz="0" w:space="0" w:color="auto"/>
              </w:divBdr>
            </w:div>
          </w:divsChild>
        </w:div>
        <w:div w:id="2080011652">
          <w:marLeft w:val="0"/>
          <w:marRight w:val="0"/>
          <w:marTop w:val="300"/>
          <w:marBottom w:val="300"/>
          <w:divBdr>
            <w:top w:val="none" w:sz="0" w:space="0" w:color="auto"/>
            <w:left w:val="none" w:sz="0" w:space="0" w:color="auto"/>
            <w:bottom w:val="none" w:sz="0" w:space="0" w:color="auto"/>
            <w:right w:val="none" w:sz="0" w:space="0" w:color="auto"/>
          </w:divBdr>
          <w:divsChild>
            <w:div w:id="1239827564">
              <w:marLeft w:val="0"/>
              <w:marRight w:val="0"/>
              <w:marTop w:val="300"/>
              <w:marBottom w:val="300"/>
              <w:divBdr>
                <w:top w:val="none" w:sz="0" w:space="0" w:color="auto"/>
                <w:left w:val="none" w:sz="0" w:space="0" w:color="auto"/>
                <w:bottom w:val="none" w:sz="0" w:space="0" w:color="auto"/>
                <w:right w:val="none" w:sz="0" w:space="0" w:color="auto"/>
              </w:divBdr>
            </w:div>
          </w:divsChild>
        </w:div>
        <w:div w:id="353188766">
          <w:marLeft w:val="0"/>
          <w:marRight w:val="0"/>
          <w:marTop w:val="300"/>
          <w:marBottom w:val="300"/>
          <w:divBdr>
            <w:top w:val="none" w:sz="0" w:space="0" w:color="auto"/>
            <w:left w:val="none" w:sz="0" w:space="0" w:color="auto"/>
            <w:bottom w:val="none" w:sz="0" w:space="0" w:color="auto"/>
            <w:right w:val="none" w:sz="0" w:space="0" w:color="auto"/>
          </w:divBdr>
          <w:divsChild>
            <w:div w:id="1780905829">
              <w:marLeft w:val="0"/>
              <w:marRight w:val="0"/>
              <w:marTop w:val="300"/>
              <w:marBottom w:val="300"/>
              <w:divBdr>
                <w:top w:val="none" w:sz="0" w:space="0" w:color="auto"/>
                <w:left w:val="none" w:sz="0" w:space="0" w:color="auto"/>
                <w:bottom w:val="none" w:sz="0" w:space="0" w:color="auto"/>
                <w:right w:val="none" w:sz="0" w:space="0" w:color="auto"/>
              </w:divBdr>
            </w:div>
          </w:divsChild>
        </w:div>
        <w:div w:id="1861581457">
          <w:marLeft w:val="0"/>
          <w:marRight w:val="0"/>
          <w:marTop w:val="300"/>
          <w:marBottom w:val="300"/>
          <w:divBdr>
            <w:top w:val="none" w:sz="0" w:space="0" w:color="auto"/>
            <w:left w:val="none" w:sz="0" w:space="0" w:color="auto"/>
            <w:bottom w:val="none" w:sz="0" w:space="0" w:color="auto"/>
            <w:right w:val="none" w:sz="0" w:space="0" w:color="auto"/>
          </w:divBdr>
          <w:divsChild>
            <w:div w:id="1089351739">
              <w:marLeft w:val="0"/>
              <w:marRight w:val="0"/>
              <w:marTop w:val="300"/>
              <w:marBottom w:val="300"/>
              <w:divBdr>
                <w:top w:val="none" w:sz="0" w:space="0" w:color="auto"/>
                <w:left w:val="none" w:sz="0" w:space="0" w:color="auto"/>
                <w:bottom w:val="none" w:sz="0" w:space="0" w:color="auto"/>
                <w:right w:val="none" w:sz="0" w:space="0" w:color="auto"/>
              </w:divBdr>
            </w:div>
          </w:divsChild>
        </w:div>
        <w:div w:id="418143458">
          <w:marLeft w:val="0"/>
          <w:marRight w:val="0"/>
          <w:marTop w:val="300"/>
          <w:marBottom w:val="300"/>
          <w:divBdr>
            <w:top w:val="none" w:sz="0" w:space="0" w:color="auto"/>
            <w:left w:val="none" w:sz="0" w:space="0" w:color="auto"/>
            <w:bottom w:val="none" w:sz="0" w:space="0" w:color="auto"/>
            <w:right w:val="none" w:sz="0" w:space="0" w:color="auto"/>
          </w:divBdr>
          <w:divsChild>
            <w:div w:id="1060445637">
              <w:marLeft w:val="0"/>
              <w:marRight w:val="0"/>
              <w:marTop w:val="300"/>
              <w:marBottom w:val="300"/>
              <w:divBdr>
                <w:top w:val="none" w:sz="0" w:space="0" w:color="auto"/>
                <w:left w:val="none" w:sz="0" w:space="0" w:color="auto"/>
                <w:bottom w:val="none" w:sz="0" w:space="0" w:color="auto"/>
                <w:right w:val="none" w:sz="0" w:space="0" w:color="auto"/>
              </w:divBdr>
            </w:div>
          </w:divsChild>
        </w:div>
        <w:div w:id="1396704407">
          <w:marLeft w:val="0"/>
          <w:marRight w:val="0"/>
          <w:marTop w:val="300"/>
          <w:marBottom w:val="300"/>
          <w:divBdr>
            <w:top w:val="none" w:sz="0" w:space="0" w:color="auto"/>
            <w:left w:val="none" w:sz="0" w:space="0" w:color="auto"/>
            <w:bottom w:val="none" w:sz="0" w:space="0" w:color="auto"/>
            <w:right w:val="none" w:sz="0" w:space="0" w:color="auto"/>
          </w:divBdr>
          <w:divsChild>
            <w:div w:id="2120299963">
              <w:marLeft w:val="0"/>
              <w:marRight w:val="0"/>
              <w:marTop w:val="300"/>
              <w:marBottom w:val="300"/>
              <w:divBdr>
                <w:top w:val="none" w:sz="0" w:space="0" w:color="auto"/>
                <w:left w:val="none" w:sz="0" w:space="0" w:color="auto"/>
                <w:bottom w:val="none" w:sz="0" w:space="0" w:color="auto"/>
                <w:right w:val="none" w:sz="0" w:space="0" w:color="auto"/>
              </w:divBdr>
            </w:div>
          </w:divsChild>
        </w:div>
        <w:div w:id="356928292">
          <w:marLeft w:val="0"/>
          <w:marRight w:val="0"/>
          <w:marTop w:val="300"/>
          <w:marBottom w:val="300"/>
          <w:divBdr>
            <w:top w:val="none" w:sz="0" w:space="0" w:color="auto"/>
            <w:left w:val="none" w:sz="0" w:space="0" w:color="auto"/>
            <w:bottom w:val="none" w:sz="0" w:space="0" w:color="auto"/>
            <w:right w:val="none" w:sz="0" w:space="0" w:color="auto"/>
          </w:divBdr>
          <w:divsChild>
            <w:div w:id="558905392">
              <w:marLeft w:val="0"/>
              <w:marRight w:val="0"/>
              <w:marTop w:val="300"/>
              <w:marBottom w:val="300"/>
              <w:divBdr>
                <w:top w:val="none" w:sz="0" w:space="0" w:color="auto"/>
                <w:left w:val="none" w:sz="0" w:space="0" w:color="auto"/>
                <w:bottom w:val="none" w:sz="0" w:space="0" w:color="auto"/>
                <w:right w:val="none" w:sz="0" w:space="0" w:color="auto"/>
              </w:divBdr>
            </w:div>
          </w:divsChild>
        </w:div>
        <w:div w:id="1703898061">
          <w:marLeft w:val="0"/>
          <w:marRight w:val="0"/>
          <w:marTop w:val="300"/>
          <w:marBottom w:val="300"/>
          <w:divBdr>
            <w:top w:val="none" w:sz="0" w:space="0" w:color="auto"/>
            <w:left w:val="none" w:sz="0" w:space="0" w:color="auto"/>
            <w:bottom w:val="none" w:sz="0" w:space="0" w:color="auto"/>
            <w:right w:val="none" w:sz="0" w:space="0" w:color="auto"/>
          </w:divBdr>
          <w:divsChild>
            <w:div w:id="1425954511">
              <w:marLeft w:val="0"/>
              <w:marRight w:val="0"/>
              <w:marTop w:val="300"/>
              <w:marBottom w:val="300"/>
              <w:divBdr>
                <w:top w:val="none" w:sz="0" w:space="0" w:color="auto"/>
                <w:left w:val="none" w:sz="0" w:space="0" w:color="auto"/>
                <w:bottom w:val="none" w:sz="0" w:space="0" w:color="auto"/>
                <w:right w:val="none" w:sz="0" w:space="0" w:color="auto"/>
              </w:divBdr>
            </w:div>
          </w:divsChild>
        </w:div>
        <w:div w:id="43409585">
          <w:marLeft w:val="0"/>
          <w:marRight w:val="0"/>
          <w:marTop w:val="300"/>
          <w:marBottom w:val="300"/>
          <w:divBdr>
            <w:top w:val="none" w:sz="0" w:space="0" w:color="auto"/>
            <w:left w:val="none" w:sz="0" w:space="0" w:color="auto"/>
            <w:bottom w:val="none" w:sz="0" w:space="0" w:color="auto"/>
            <w:right w:val="none" w:sz="0" w:space="0" w:color="auto"/>
          </w:divBdr>
          <w:divsChild>
            <w:div w:id="1191917121">
              <w:marLeft w:val="0"/>
              <w:marRight w:val="0"/>
              <w:marTop w:val="300"/>
              <w:marBottom w:val="300"/>
              <w:divBdr>
                <w:top w:val="none" w:sz="0" w:space="0" w:color="auto"/>
                <w:left w:val="none" w:sz="0" w:space="0" w:color="auto"/>
                <w:bottom w:val="none" w:sz="0" w:space="0" w:color="auto"/>
                <w:right w:val="none" w:sz="0" w:space="0" w:color="auto"/>
              </w:divBdr>
            </w:div>
          </w:divsChild>
        </w:div>
        <w:div w:id="532613646">
          <w:marLeft w:val="0"/>
          <w:marRight w:val="0"/>
          <w:marTop w:val="300"/>
          <w:marBottom w:val="300"/>
          <w:divBdr>
            <w:top w:val="none" w:sz="0" w:space="0" w:color="auto"/>
            <w:left w:val="none" w:sz="0" w:space="0" w:color="auto"/>
            <w:bottom w:val="none" w:sz="0" w:space="0" w:color="auto"/>
            <w:right w:val="none" w:sz="0" w:space="0" w:color="auto"/>
          </w:divBdr>
          <w:divsChild>
            <w:div w:id="3307147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46981575">
      <w:bodyDiv w:val="1"/>
      <w:marLeft w:val="0"/>
      <w:marRight w:val="0"/>
      <w:marTop w:val="0"/>
      <w:marBottom w:val="0"/>
      <w:divBdr>
        <w:top w:val="none" w:sz="0" w:space="0" w:color="auto"/>
        <w:left w:val="none" w:sz="0" w:space="0" w:color="auto"/>
        <w:bottom w:val="none" w:sz="0" w:space="0" w:color="auto"/>
        <w:right w:val="none" w:sz="0" w:space="0" w:color="auto"/>
      </w:divBdr>
      <w:divsChild>
        <w:div w:id="67191110">
          <w:marLeft w:val="0"/>
          <w:marRight w:val="0"/>
          <w:marTop w:val="0"/>
          <w:marBottom w:val="0"/>
          <w:divBdr>
            <w:top w:val="none" w:sz="0" w:space="0" w:color="auto"/>
            <w:left w:val="none" w:sz="0" w:space="0" w:color="auto"/>
            <w:bottom w:val="none" w:sz="0" w:space="0" w:color="auto"/>
            <w:right w:val="none" w:sz="0" w:space="0" w:color="auto"/>
          </w:divBdr>
        </w:div>
        <w:div w:id="498884570">
          <w:marLeft w:val="0"/>
          <w:marRight w:val="0"/>
          <w:marTop w:val="180"/>
          <w:marBottom w:val="180"/>
          <w:divBdr>
            <w:top w:val="none" w:sz="0" w:space="0" w:color="auto"/>
            <w:left w:val="none" w:sz="0" w:space="0" w:color="auto"/>
            <w:bottom w:val="none" w:sz="0" w:space="0" w:color="auto"/>
            <w:right w:val="none" w:sz="0" w:space="0" w:color="auto"/>
          </w:divBdr>
          <w:divsChild>
            <w:div w:id="1138914633">
              <w:marLeft w:val="0"/>
              <w:marRight w:val="0"/>
              <w:marTop w:val="0"/>
              <w:marBottom w:val="0"/>
              <w:divBdr>
                <w:top w:val="none" w:sz="0" w:space="0" w:color="auto"/>
                <w:left w:val="single" w:sz="24" w:space="7" w:color="8AC007"/>
                <w:bottom w:val="none" w:sz="0" w:space="0" w:color="auto"/>
                <w:right w:val="none" w:sz="0" w:space="0" w:color="auto"/>
              </w:divBdr>
            </w:div>
          </w:divsChild>
        </w:div>
        <w:div w:id="892539719">
          <w:marLeft w:val="0"/>
          <w:marRight w:val="0"/>
          <w:marTop w:val="180"/>
          <w:marBottom w:val="180"/>
          <w:divBdr>
            <w:top w:val="none" w:sz="0" w:space="0" w:color="auto"/>
            <w:left w:val="none" w:sz="0" w:space="0" w:color="auto"/>
            <w:bottom w:val="none" w:sz="0" w:space="0" w:color="auto"/>
            <w:right w:val="none" w:sz="0" w:space="0" w:color="auto"/>
          </w:divBdr>
          <w:divsChild>
            <w:div w:id="1159495120">
              <w:marLeft w:val="0"/>
              <w:marRight w:val="0"/>
              <w:marTop w:val="0"/>
              <w:marBottom w:val="0"/>
              <w:divBdr>
                <w:top w:val="none" w:sz="0" w:space="0" w:color="auto"/>
                <w:left w:val="single" w:sz="24" w:space="7" w:color="8AC007"/>
                <w:bottom w:val="none" w:sz="0" w:space="0" w:color="auto"/>
                <w:right w:val="none" w:sz="0" w:space="0" w:color="auto"/>
              </w:divBdr>
            </w:div>
          </w:divsChild>
        </w:div>
        <w:div w:id="1587374314">
          <w:marLeft w:val="0"/>
          <w:marRight w:val="0"/>
          <w:marTop w:val="180"/>
          <w:marBottom w:val="180"/>
          <w:divBdr>
            <w:top w:val="none" w:sz="0" w:space="0" w:color="auto"/>
            <w:left w:val="none" w:sz="0" w:space="0" w:color="auto"/>
            <w:bottom w:val="none" w:sz="0" w:space="0" w:color="auto"/>
            <w:right w:val="none" w:sz="0" w:space="0" w:color="auto"/>
          </w:divBdr>
          <w:divsChild>
            <w:div w:id="546467">
              <w:marLeft w:val="0"/>
              <w:marRight w:val="0"/>
              <w:marTop w:val="0"/>
              <w:marBottom w:val="0"/>
              <w:divBdr>
                <w:top w:val="none" w:sz="0" w:space="0" w:color="auto"/>
                <w:left w:val="single" w:sz="24" w:space="7" w:color="8AC007"/>
                <w:bottom w:val="none" w:sz="0" w:space="0" w:color="auto"/>
                <w:right w:val="none" w:sz="0" w:space="0" w:color="auto"/>
              </w:divBdr>
            </w:div>
          </w:divsChild>
        </w:div>
        <w:div w:id="1734884176">
          <w:marLeft w:val="0"/>
          <w:marRight w:val="0"/>
          <w:marTop w:val="180"/>
          <w:marBottom w:val="180"/>
          <w:divBdr>
            <w:top w:val="none" w:sz="0" w:space="0" w:color="auto"/>
            <w:left w:val="none" w:sz="0" w:space="0" w:color="auto"/>
            <w:bottom w:val="none" w:sz="0" w:space="0" w:color="auto"/>
            <w:right w:val="none" w:sz="0" w:space="0" w:color="auto"/>
          </w:divBdr>
          <w:divsChild>
            <w:div w:id="1019742735">
              <w:marLeft w:val="0"/>
              <w:marRight w:val="0"/>
              <w:marTop w:val="0"/>
              <w:marBottom w:val="0"/>
              <w:divBdr>
                <w:top w:val="none" w:sz="0" w:space="0" w:color="auto"/>
                <w:left w:val="single" w:sz="24" w:space="7" w:color="8AC007"/>
                <w:bottom w:val="none" w:sz="0" w:space="0" w:color="auto"/>
                <w:right w:val="none" w:sz="0" w:space="0" w:color="auto"/>
              </w:divBdr>
            </w:div>
          </w:divsChild>
        </w:div>
        <w:div w:id="1719354769">
          <w:marLeft w:val="0"/>
          <w:marRight w:val="0"/>
          <w:marTop w:val="180"/>
          <w:marBottom w:val="180"/>
          <w:divBdr>
            <w:top w:val="none" w:sz="0" w:space="0" w:color="auto"/>
            <w:left w:val="none" w:sz="0" w:space="0" w:color="auto"/>
            <w:bottom w:val="none" w:sz="0" w:space="0" w:color="auto"/>
            <w:right w:val="none" w:sz="0" w:space="0" w:color="auto"/>
          </w:divBdr>
          <w:divsChild>
            <w:div w:id="2071269269">
              <w:marLeft w:val="0"/>
              <w:marRight w:val="0"/>
              <w:marTop w:val="0"/>
              <w:marBottom w:val="0"/>
              <w:divBdr>
                <w:top w:val="none" w:sz="0" w:space="0" w:color="auto"/>
                <w:left w:val="single" w:sz="24" w:space="7" w:color="8AC007"/>
                <w:bottom w:val="none" w:sz="0" w:space="0" w:color="auto"/>
                <w:right w:val="none" w:sz="0" w:space="0" w:color="auto"/>
              </w:divBdr>
            </w:div>
          </w:divsChild>
        </w:div>
        <w:div w:id="1982078698">
          <w:marLeft w:val="0"/>
          <w:marRight w:val="0"/>
          <w:marTop w:val="180"/>
          <w:marBottom w:val="180"/>
          <w:divBdr>
            <w:top w:val="none" w:sz="0" w:space="0" w:color="auto"/>
            <w:left w:val="none" w:sz="0" w:space="0" w:color="auto"/>
            <w:bottom w:val="none" w:sz="0" w:space="0" w:color="auto"/>
            <w:right w:val="none" w:sz="0" w:space="0" w:color="auto"/>
          </w:divBdr>
          <w:divsChild>
            <w:div w:id="1982493657">
              <w:marLeft w:val="0"/>
              <w:marRight w:val="0"/>
              <w:marTop w:val="0"/>
              <w:marBottom w:val="0"/>
              <w:divBdr>
                <w:top w:val="none" w:sz="0" w:space="0" w:color="auto"/>
                <w:left w:val="single" w:sz="24" w:space="7" w:color="8AC007"/>
                <w:bottom w:val="none" w:sz="0" w:space="0" w:color="auto"/>
                <w:right w:val="none" w:sz="0" w:space="0" w:color="auto"/>
              </w:divBdr>
            </w:div>
          </w:divsChild>
        </w:div>
        <w:div w:id="1577200243">
          <w:marLeft w:val="0"/>
          <w:marRight w:val="0"/>
          <w:marTop w:val="180"/>
          <w:marBottom w:val="180"/>
          <w:divBdr>
            <w:top w:val="none" w:sz="0" w:space="0" w:color="auto"/>
            <w:left w:val="none" w:sz="0" w:space="0" w:color="auto"/>
            <w:bottom w:val="none" w:sz="0" w:space="0" w:color="auto"/>
            <w:right w:val="none" w:sz="0" w:space="0" w:color="auto"/>
          </w:divBdr>
          <w:divsChild>
            <w:div w:id="277684562">
              <w:marLeft w:val="0"/>
              <w:marRight w:val="0"/>
              <w:marTop w:val="0"/>
              <w:marBottom w:val="0"/>
              <w:divBdr>
                <w:top w:val="none" w:sz="0" w:space="0" w:color="auto"/>
                <w:left w:val="single" w:sz="24" w:space="7" w:color="8AC007"/>
                <w:bottom w:val="none" w:sz="0" w:space="0" w:color="auto"/>
                <w:right w:val="none" w:sz="0" w:space="0" w:color="auto"/>
              </w:divBdr>
            </w:div>
          </w:divsChild>
        </w:div>
        <w:div w:id="1294289945">
          <w:marLeft w:val="0"/>
          <w:marRight w:val="0"/>
          <w:marTop w:val="180"/>
          <w:marBottom w:val="180"/>
          <w:divBdr>
            <w:top w:val="none" w:sz="0" w:space="0" w:color="auto"/>
            <w:left w:val="none" w:sz="0" w:space="0" w:color="auto"/>
            <w:bottom w:val="none" w:sz="0" w:space="0" w:color="auto"/>
            <w:right w:val="none" w:sz="0" w:space="0" w:color="auto"/>
          </w:divBdr>
          <w:divsChild>
            <w:div w:id="1133713288">
              <w:marLeft w:val="0"/>
              <w:marRight w:val="0"/>
              <w:marTop w:val="0"/>
              <w:marBottom w:val="0"/>
              <w:divBdr>
                <w:top w:val="none" w:sz="0" w:space="0" w:color="auto"/>
                <w:left w:val="single" w:sz="24" w:space="7" w:color="8AC007"/>
                <w:bottom w:val="none" w:sz="0" w:space="0" w:color="auto"/>
                <w:right w:val="none" w:sz="0" w:space="0" w:color="auto"/>
              </w:divBdr>
            </w:div>
          </w:divsChild>
        </w:div>
        <w:div w:id="1719938321">
          <w:marLeft w:val="0"/>
          <w:marRight w:val="0"/>
          <w:marTop w:val="180"/>
          <w:marBottom w:val="180"/>
          <w:divBdr>
            <w:top w:val="none" w:sz="0" w:space="0" w:color="auto"/>
            <w:left w:val="none" w:sz="0" w:space="0" w:color="auto"/>
            <w:bottom w:val="none" w:sz="0" w:space="0" w:color="auto"/>
            <w:right w:val="none" w:sz="0" w:space="0" w:color="auto"/>
          </w:divBdr>
          <w:divsChild>
            <w:div w:id="2051801588">
              <w:marLeft w:val="0"/>
              <w:marRight w:val="0"/>
              <w:marTop w:val="0"/>
              <w:marBottom w:val="0"/>
              <w:divBdr>
                <w:top w:val="none" w:sz="0" w:space="0" w:color="auto"/>
                <w:left w:val="single" w:sz="24" w:space="7" w:color="8AC007"/>
                <w:bottom w:val="none" w:sz="0" w:space="0" w:color="auto"/>
                <w:right w:val="none" w:sz="0" w:space="0" w:color="auto"/>
              </w:divBdr>
            </w:div>
          </w:divsChild>
        </w:div>
        <w:div w:id="1535539054">
          <w:marLeft w:val="0"/>
          <w:marRight w:val="0"/>
          <w:marTop w:val="180"/>
          <w:marBottom w:val="180"/>
          <w:divBdr>
            <w:top w:val="none" w:sz="0" w:space="0" w:color="auto"/>
            <w:left w:val="none" w:sz="0" w:space="0" w:color="auto"/>
            <w:bottom w:val="none" w:sz="0" w:space="0" w:color="auto"/>
            <w:right w:val="none" w:sz="0" w:space="0" w:color="auto"/>
          </w:divBdr>
          <w:divsChild>
            <w:div w:id="2082755425">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426875528">
      <w:bodyDiv w:val="1"/>
      <w:marLeft w:val="0"/>
      <w:marRight w:val="0"/>
      <w:marTop w:val="0"/>
      <w:marBottom w:val="0"/>
      <w:divBdr>
        <w:top w:val="none" w:sz="0" w:space="0" w:color="auto"/>
        <w:left w:val="none" w:sz="0" w:space="0" w:color="auto"/>
        <w:bottom w:val="none" w:sz="0" w:space="0" w:color="auto"/>
        <w:right w:val="none" w:sz="0" w:space="0" w:color="auto"/>
      </w:divBdr>
      <w:divsChild>
        <w:div w:id="659581348">
          <w:marLeft w:val="0"/>
          <w:marRight w:val="0"/>
          <w:marTop w:val="0"/>
          <w:marBottom w:val="0"/>
          <w:divBdr>
            <w:top w:val="none" w:sz="0" w:space="0" w:color="auto"/>
            <w:left w:val="none" w:sz="0" w:space="0" w:color="auto"/>
            <w:bottom w:val="none" w:sz="0" w:space="0" w:color="auto"/>
            <w:right w:val="none" w:sz="0" w:space="0" w:color="auto"/>
          </w:divBdr>
        </w:div>
        <w:div w:id="859930300">
          <w:marLeft w:val="0"/>
          <w:marRight w:val="0"/>
          <w:marTop w:val="180"/>
          <w:marBottom w:val="180"/>
          <w:divBdr>
            <w:top w:val="none" w:sz="0" w:space="0" w:color="auto"/>
            <w:left w:val="none" w:sz="0" w:space="0" w:color="auto"/>
            <w:bottom w:val="none" w:sz="0" w:space="0" w:color="auto"/>
            <w:right w:val="none" w:sz="0" w:space="0" w:color="auto"/>
          </w:divBdr>
          <w:divsChild>
            <w:div w:id="659312513">
              <w:marLeft w:val="0"/>
              <w:marRight w:val="0"/>
              <w:marTop w:val="0"/>
              <w:marBottom w:val="0"/>
              <w:divBdr>
                <w:top w:val="none" w:sz="0" w:space="0" w:color="auto"/>
                <w:left w:val="single" w:sz="24" w:space="7" w:color="8AC007"/>
                <w:bottom w:val="none" w:sz="0" w:space="0" w:color="auto"/>
                <w:right w:val="none" w:sz="0" w:space="0" w:color="auto"/>
              </w:divBdr>
            </w:div>
          </w:divsChild>
        </w:div>
        <w:div w:id="833303883">
          <w:marLeft w:val="0"/>
          <w:marRight w:val="0"/>
          <w:marTop w:val="180"/>
          <w:marBottom w:val="180"/>
          <w:divBdr>
            <w:top w:val="none" w:sz="0" w:space="0" w:color="auto"/>
            <w:left w:val="none" w:sz="0" w:space="0" w:color="auto"/>
            <w:bottom w:val="none" w:sz="0" w:space="0" w:color="auto"/>
            <w:right w:val="none" w:sz="0" w:space="0" w:color="auto"/>
          </w:divBdr>
          <w:divsChild>
            <w:div w:id="342249916">
              <w:marLeft w:val="0"/>
              <w:marRight w:val="0"/>
              <w:marTop w:val="0"/>
              <w:marBottom w:val="0"/>
              <w:divBdr>
                <w:top w:val="none" w:sz="0" w:space="0" w:color="auto"/>
                <w:left w:val="single" w:sz="24" w:space="7" w:color="8AC007"/>
                <w:bottom w:val="none" w:sz="0" w:space="0" w:color="auto"/>
                <w:right w:val="none" w:sz="0" w:space="0" w:color="auto"/>
              </w:divBdr>
            </w:div>
          </w:divsChild>
        </w:div>
        <w:div w:id="899905713">
          <w:marLeft w:val="0"/>
          <w:marRight w:val="0"/>
          <w:marTop w:val="180"/>
          <w:marBottom w:val="180"/>
          <w:divBdr>
            <w:top w:val="none" w:sz="0" w:space="0" w:color="auto"/>
            <w:left w:val="none" w:sz="0" w:space="0" w:color="auto"/>
            <w:bottom w:val="none" w:sz="0" w:space="0" w:color="auto"/>
            <w:right w:val="none" w:sz="0" w:space="0" w:color="auto"/>
          </w:divBdr>
          <w:divsChild>
            <w:div w:id="1068918259">
              <w:marLeft w:val="0"/>
              <w:marRight w:val="0"/>
              <w:marTop w:val="0"/>
              <w:marBottom w:val="0"/>
              <w:divBdr>
                <w:top w:val="none" w:sz="0" w:space="0" w:color="auto"/>
                <w:left w:val="single" w:sz="24" w:space="7" w:color="8AC007"/>
                <w:bottom w:val="none" w:sz="0" w:space="0" w:color="auto"/>
                <w:right w:val="none" w:sz="0" w:space="0" w:color="auto"/>
              </w:divBdr>
            </w:div>
          </w:divsChild>
        </w:div>
        <w:div w:id="1491484429">
          <w:marLeft w:val="0"/>
          <w:marRight w:val="0"/>
          <w:marTop w:val="180"/>
          <w:marBottom w:val="180"/>
          <w:divBdr>
            <w:top w:val="none" w:sz="0" w:space="0" w:color="auto"/>
            <w:left w:val="none" w:sz="0" w:space="0" w:color="auto"/>
            <w:bottom w:val="none" w:sz="0" w:space="0" w:color="auto"/>
            <w:right w:val="none" w:sz="0" w:space="0" w:color="auto"/>
          </w:divBdr>
          <w:divsChild>
            <w:div w:id="1351683185">
              <w:marLeft w:val="0"/>
              <w:marRight w:val="0"/>
              <w:marTop w:val="0"/>
              <w:marBottom w:val="0"/>
              <w:divBdr>
                <w:top w:val="none" w:sz="0" w:space="0" w:color="auto"/>
                <w:left w:val="single" w:sz="24" w:space="7" w:color="8AC007"/>
                <w:bottom w:val="none" w:sz="0" w:space="0" w:color="auto"/>
                <w:right w:val="none" w:sz="0" w:space="0" w:color="auto"/>
              </w:divBdr>
            </w:div>
          </w:divsChild>
        </w:div>
        <w:div w:id="581260885">
          <w:marLeft w:val="0"/>
          <w:marRight w:val="0"/>
          <w:marTop w:val="180"/>
          <w:marBottom w:val="180"/>
          <w:divBdr>
            <w:top w:val="none" w:sz="0" w:space="0" w:color="auto"/>
            <w:left w:val="none" w:sz="0" w:space="0" w:color="auto"/>
            <w:bottom w:val="none" w:sz="0" w:space="0" w:color="auto"/>
            <w:right w:val="none" w:sz="0" w:space="0" w:color="auto"/>
          </w:divBdr>
          <w:divsChild>
            <w:div w:id="2048020179">
              <w:marLeft w:val="0"/>
              <w:marRight w:val="0"/>
              <w:marTop w:val="0"/>
              <w:marBottom w:val="0"/>
              <w:divBdr>
                <w:top w:val="none" w:sz="0" w:space="0" w:color="auto"/>
                <w:left w:val="single" w:sz="24" w:space="7" w:color="8AC007"/>
                <w:bottom w:val="none" w:sz="0" w:space="0" w:color="auto"/>
                <w:right w:val="none" w:sz="0" w:space="0" w:color="auto"/>
              </w:divBdr>
            </w:div>
          </w:divsChild>
        </w:div>
        <w:div w:id="2094009970">
          <w:marLeft w:val="0"/>
          <w:marRight w:val="0"/>
          <w:marTop w:val="180"/>
          <w:marBottom w:val="180"/>
          <w:divBdr>
            <w:top w:val="none" w:sz="0" w:space="0" w:color="auto"/>
            <w:left w:val="none" w:sz="0" w:space="0" w:color="auto"/>
            <w:bottom w:val="none" w:sz="0" w:space="0" w:color="auto"/>
            <w:right w:val="none" w:sz="0" w:space="0" w:color="auto"/>
          </w:divBdr>
          <w:divsChild>
            <w:div w:id="362554994">
              <w:marLeft w:val="0"/>
              <w:marRight w:val="0"/>
              <w:marTop w:val="0"/>
              <w:marBottom w:val="0"/>
              <w:divBdr>
                <w:top w:val="none" w:sz="0" w:space="0" w:color="auto"/>
                <w:left w:val="single" w:sz="24" w:space="7" w:color="8AC007"/>
                <w:bottom w:val="none" w:sz="0" w:space="0" w:color="auto"/>
                <w:right w:val="none" w:sz="0" w:space="0" w:color="auto"/>
              </w:divBdr>
            </w:div>
          </w:divsChild>
        </w:div>
        <w:div w:id="850995469">
          <w:marLeft w:val="0"/>
          <w:marRight w:val="0"/>
          <w:marTop w:val="180"/>
          <w:marBottom w:val="180"/>
          <w:divBdr>
            <w:top w:val="none" w:sz="0" w:space="0" w:color="auto"/>
            <w:left w:val="none" w:sz="0" w:space="0" w:color="auto"/>
            <w:bottom w:val="none" w:sz="0" w:space="0" w:color="auto"/>
            <w:right w:val="none" w:sz="0" w:space="0" w:color="auto"/>
          </w:divBdr>
          <w:divsChild>
            <w:div w:id="1193110086">
              <w:marLeft w:val="0"/>
              <w:marRight w:val="0"/>
              <w:marTop w:val="0"/>
              <w:marBottom w:val="0"/>
              <w:divBdr>
                <w:top w:val="none" w:sz="0" w:space="0" w:color="auto"/>
                <w:left w:val="single" w:sz="24" w:space="7" w:color="8AC007"/>
                <w:bottom w:val="none" w:sz="0" w:space="0" w:color="auto"/>
                <w:right w:val="none" w:sz="0" w:space="0" w:color="auto"/>
              </w:divBdr>
            </w:div>
          </w:divsChild>
        </w:div>
        <w:div w:id="1673751328">
          <w:marLeft w:val="0"/>
          <w:marRight w:val="0"/>
          <w:marTop w:val="180"/>
          <w:marBottom w:val="180"/>
          <w:divBdr>
            <w:top w:val="none" w:sz="0" w:space="0" w:color="auto"/>
            <w:left w:val="none" w:sz="0" w:space="0" w:color="auto"/>
            <w:bottom w:val="none" w:sz="0" w:space="0" w:color="auto"/>
            <w:right w:val="none" w:sz="0" w:space="0" w:color="auto"/>
          </w:divBdr>
          <w:divsChild>
            <w:div w:id="1546256730">
              <w:marLeft w:val="0"/>
              <w:marRight w:val="0"/>
              <w:marTop w:val="0"/>
              <w:marBottom w:val="0"/>
              <w:divBdr>
                <w:top w:val="none" w:sz="0" w:space="0" w:color="auto"/>
                <w:left w:val="single" w:sz="24" w:space="7" w:color="8AC007"/>
                <w:bottom w:val="none" w:sz="0" w:space="0" w:color="auto"/>
                <w:right w:val="none" w:sz="0" w:space="0" w:color="auto"/>
              </w:divBdr>
            </w:div>
          </w:divsChild>
        </w:div>
        <w:div w:id="1983651130">
          <w:marLeft w:val="0"/>
          <w:marRight w:val="0"/>
          <w:marTop w:val="180"/>
          <w:marBottom w:val="180"/>
          <w:divBdr>
            <w:top w:val="none" w:sz="0" w:space="0" w:color="auto"/>
            <w:left w:val="none" w:sz="0" w:space="0" w:color="auto"/>
            <w:bottom w:val="none" w:sz="0" w:space="0" w:color="auto"/>
            <w:right w:val="none" w:sz="0" w:space="0" w:color="auto"/>
          </w:divBdr>
          <w:divsChild>
            <w:div w:id="491213266">
              <w:marLeft w:val="0"/>
              <w:marRight w:val="0"/>
              <w:marTop w:val="0"/>
              <w:marBottom w:val="0"/>
              <w:divBdr>
                <w:top w:val="none" w:sz="0" w:space="0" w:color="auto"/>
                <w:left w:val="single" w:sz="24" w:space="7" w:color="8AC007"/>
                <w:bottom w:val="none" w:sz="0" w:space="0" w:color="auto"/>
                <w:right w:val="none" w:sz="0" w:space="0" w:color="auto"/>
              </w:divBdr>
            </w:div>
          </w:divsChild>
        </w:div>
        <w:div w:id="1348949635">
          <w:marLeft w:val="0"/>
          <w:marRight w:val="0"/>
          <w:marTop w:val="180"/>
          <w:marBottom w:val="180"/>
          <w:divBdr>
            <w:top w:val="none" w:sz="0" w:space="0" w:color="auto"/>
            <w:left w:val="none" w:sz="0" w:space="0" w:color="auto"/>
            <w:bottom w:val="none" w:sz="0" w:space="0" w:color="auto"/>
            <w:right w:val="none" w:sz="0" w:space="0" w:color="auto"/>
          </w:divBdr>
          <w:divsChild>
            <w:div w:id="968629158">
              <w:marLeft w:val="0"/>
              <w:marRight w:val="0"/>
              <w:marTop w:val="0"/>
              <w:marBottom w:val="0"/>
              <w:divBdr>
                <w:top w:val="none" w:sz="0" w:space="0" w:color="auto"/>
                <w:left w:val="single" w:sz="24" w:space="7" w:color="8AC007"/>
                <w:bottom w:val="none" w:sz="0" w:space="0" w:color="auto"/>
                <w:right w:val="none" w:sz="0" w:space="0" w:color="auto"/>
              </w:divBdr>
            </w:div>
          </w:divsChild>
        </w:div>
        <w:div w:id="432241822">
          <w:marLeft w:val="0"/>
          <w:marRight w:val="0"/>
          <w:marTop w:val="180"/>
          <w:marBottom w:val="180"/>
          <w:divBdr>
            <w:top w:val="none" w:sz="0" w:space="0" w:color="auto"/>
            <w:left w:val="none" w:sz="0" w:space="0" w:color="auto"/>
            <w:bottom w:val="none" w:sz="0" w:space="0" w:color="auto"/>
            <w:right w:val="none" w:sz="0" w:space="0" w:color="auto"/>
          </w:divBdr>
          <w:divsChild>
            <w:div w:id="1942176293">
              <w:marLeft w:val="0"/>
              <w:marRight w:val="0"/>
              <w:marTop w:val="0"/>
              <w:marBottom w:val="0"/>
              <w:divBdr>
                <w:top w:val="none" w:sz="0" w:space="0" w:color="auto"/>
                <w:left w:val="single" w:sz="24" w:space="7" w:color="8AC007"/>
                <w:bottom w:val="none" w:sz="0" w:space="0" w:color="auto"/>
                <w:right w:val="none" w:sz="0" w:space="0" w:color="auto"/>
              </w:divBdr>
            </w:div>
          </w:divsChild>
        </w:div>
        <w:div w:id="266087497">
          <w:marLeft w:val="0"/>
          <w:marRight w:val="0"/>
          <w:marTop w:val="180"/>
          <w:marBottom w:val="180"/>
          <w:divBdr>
            <w:top w:val="none" w:sz="0" w:space="0" w:color="auto"/>
            <w:left w:val="none" w:sz="0" w:space="0" w:color="auto"/>
            <w:bottom w:val="none" w:sz="0" w:space="0" w:color="auto"/>
            <w:right w:val="none" w:sz="0" w:space="0" w:color="auto"/>
          </w:divBdr>
          <w:divsChild>
            <w:div w:id="1173107439">
              <w:marLeft w:val="0"/>
              <w:marRight w:val="0"/>
              <w:marTop w:val="0"/>
              <w:marBottom w:val="0"/>
              <w:divBdr>
                <w:top w:val="none" w:sz="0" w:space="0" w:color="auto"/>
                <w:left w:val="single" w:sz="24" w:space="7" w:color="8AC007"/>
                <w:bottom w:val="none" w:sz="0" w:space="0" w:color="auto"/>
                <w:right w:val="none" w:sz="0" w:space="0" w:color="auto"/>
              </w:divBdr>
            </w:div>
          </w:divsChild>
        </w:div>
        <w:div w:id="1345396477">
          <w:marLeft w:val="0"/>
          <w:marRight w:val="0"/>
          <w:marTop w:val="180"/>
          <w:marBottom w:val="180"/>
          <w:divBdr>
            <w:top w:val="none" w:sz="0" w:space="0" w:color="auto"/>
            <w:left w:val="none" w:sz="0" w:space="0" w:color="auto"/>
            <w:bottom w:val="none" w:sz="0" w:space="0" w:color="auto"/>
            <w:right w:val="none" w:sz="0" w:space="0" w:color="auto"/>
          </w:divBdr>
          <w:divsChild>
            <w:div w:id="318047204">
              <w:marLeft w:val="0"/>
              <w:marRight w:val="0"/>
              <w:marTop w:val="0"/>
              <w:marBottom w:val="0"/>
              <w:divBdr>
                <w:top w:val="none" w:sz="0" w:space="0" w:color="auto"/>
                <w:left w:val="single" w:sz="24" w:space="7" w:color="8AC007"/>
                <w:bottom w:val="none" w:sz="0" w:space="0" w:color="auto"/>
                <w:right w:val="none" w:sz="0" w:space="0" w:color="auto"/>
              </w:divBdr>
            </w:div>
          </w:divsChild>
        </w:div>
        <w:div w:id="257103840">
          <w:marLeft w:val="0"/>
          <w:marRight w:val="0"/>
          <w:marTop w:val="180"/>
          <w:marBottom w:val="180"/>
          <w:divBdr>
            <w:top w:val="none" w:sz="0" w:space="0" w:color="auto"/>
            <w:left w:val="none" w:sz="0" w:space="0" w:color="auto"/>
            <w:bottom w:val="none" w:sz="0" w:space="0" w:color="auto"/>
            <w:right w:val="none" w:sz="0" w:space="0" w:color="auto"/>
          </w:divBdr>
          <w:divsChild>
            <w:div w:id="1314875700">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514683990">
      <w:bodyDiv w:val="1"/>
      <w:marLeft w:val="0"/>
      <w:marRight w:val="0"/>
      <w:marTop w:val="0"/>
      <w:marBottom w:val="0"/>
      <w:divBdr>
        <w:top w:val="none" w:sz="0" w:space="0" w:color="auto"/>
        <w:left w:val="none" w:sz="0" w:space="0" w:color="auto"/>
        <w:bottom w:val="none" w:sz="0" w:space="0" w:color="auto"/>
        <w:right w:val="none" w:sz="0" w:space="0" w:color="auto"/>
      </w:divBdr>
      <w:divsChild>
        <w:div w:id="279921874">
          <w:marLeft w:val="0"/>
          <w:marRight w:val="0"/>
          <w:marTop w:val="0"/>
          <w:marBottom w:val="0"/>
          <w:divBdr>
            <w:top w:val="single" w:sz="6" w:space="3" w:color="D6D6D6"/>
            <w:left w:val="single" w:sz="6" w:space="3" w:color="D6D6D6"/>
            <w:bottom w:val="single" w:sz="6" w:space="3" w:color="D6D6D6"/>
            <w:right w:val="single" w:sz="6" w:space="3" w:color="D6D6D6"/>
          </w:divBdr>
        </w:div>
        <w:div w:id="1066221143">
          <w:marLeft w:val="0"/>
          <w:marRight w:val="0"/>
          <w:marTop w:val="0"/>
          <w:marBottom w:val="0"/>
          <w:divBdr>
            <w:top w:val="single" w:sz="6" w:space="3" w:color="D6D6D6"/>
            <w:left w:val="single" w:sz="6" w:space="3" w:color="D6D6D6"/>
            <w:bottom w:val="single" w:sz="6" w:space="3" w:color="D6D6D6"/>
            <w:right w:val="single" w:sz="6" w:space="3" w:color="D6D6D6"/>
          </w:divBdr>
        </w:div>
        <w:div w:id="699402462">
          <w:marLeft w:val="0"/>
          <w:marRight w:val="0"/>
          <w:marTop w:val="0"/>
          <w:marBottom w:val="0"/>
          <w:divBdr>
            <w:top w:val="single" w:sz="6" w:space="3" w:color="D6D6D6"/>
            <w:left w:val="single" w:sz="6" w:space="3" w:color="D6D6D6"/>
            <w:bottom w:val="single" w:sz="6" w:space="3" w:color="D6D6D6"/>
            <w:right w:val="single" w:sz="6" w:space="3" w:color="D6D6D6"/>
          </w:divBdr>
        </w:div>
        <w:div w:id="1006976456">
          <w:marLeft w:val="0"/>
          <w:marRight w:val="0"/>
          <w:marTop w:val="0"/>
          <w:marBottom w:val="0"/>
          <w:divBdr>
            <w:top w:val="single" w:sz="6" w:space="3" w:color="D6D6D6"/>
            <w:left w:val="single" w:sz="6" w:space="3" w:color="D6D6D6"/>
            <w:bottom w:val="single" w:sz="6" w:space="3" w:color="D6D6D6"/>
            <w:right w:val="single" w:sz="6" w:space="3" w:color="D6D6D6"/>
          </w:divBdr>
        </w:div>
        <w:div w:id="975332278">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527019503">
      <w:bodyDiv w:val="1"/>
      <w:marLeft w:val="0"/>
      <w:marRight w:val="0"/>
      <w:marTop w:val="0"/>
      <w:marBottom w:val="0"/>
      <w:divBdr>
        <w:top w:val="none" w:sz="0" w:space="0" w:color="auto"/>
        <w:left w:val="none" w:sz="0" w:space="0" w:color="auto"/>
        <w:bottom w:val="none" w:sz="0" w:space="0" w:color="auto"/>
        <w:right w:val="none" w:sz="0" w:space="0" w:color="auto"/>
      </w:divBdr>
      <w:divsChild>
        <w:div w:id="1179782270">
          <w:marLeft w:val="0"/>
          <w:marRight w:val="0"/>
          <w:marTop w:val="0"/>
          <w:marBottom w:val="0"/>
          <w:divBdr>
            <w:top w:val="single" w:sz="6" w:space="3" w:color="D6D6D6"/>
            <w:left w:val="single" w:sz="6" w:space="3" w:color="D6D6D6"/>
            <w:bottom w:val="single" w:sz="6" w:space="3" w:color="D6D6D6"/>
            <w:right w:val="single" w:sz="6" w:space="3" w:color="D6D6D6"/>
          </w:divBdr>
        </w:div>
        <w:div w:id="1245140256">
          <w:marLeft w:val="0"/>
          <w:marRight w:val="0"/>
          <w:marTop w:val="0"/>
          <w:marBottom w:val="0"/>
          <w:divBdr>
            <w:top w:val="single" w:sz="6" w:space="3" w:color="D6D6D6"/>
            <w:left w:val="single" w:sz="6" w:space="3" w:color="D6D6D6"/>
            <w:bottom w:val="single" w:sz="6" w:space="3" w:color="D6D6D6"/>
            <w:right w:val="single" w:sz="6" w:space="3" w:color="D6D6D6"/>
          </w:divBdr>
        </w:div>
        <w:div w:id="1306349935">
          <w:marLeft w:val="0"/>
          <w:marRight w:val="0"/>
          <w:marTop w:val="0"/>
          <w:marBottom w:val="0"/>
          <w:divBdr>
            <w:top w:val="single" w:sz="6" w:space="3" w:color="D6D6D6"/>
            <w:left w:val="single" w:sz="6" w:space="3" w:color="D6D6D6"/>
            <w:bottom w:val="single" w:sz="6" w:space="3" w:color="D6D6D6"/>
            <w:right w:val="single" w:sz="6" w:space="3" w:color="D6D6D6"/>
          </w:divBdr>
        </w:div>
        <w:div w:id="1024403918">
          <w:marLeft w:val="0"/>
          <w:marRight w:val="0"/>
          <w:marTop w:val="0"/>
          <w:marBottom w:val="0"/>
          <w:divBdr>
            <w:top w:val="single" w:sz="6" w:space="3" w:color="D6D6D6"/>
            <w:left w:val="single" w:sz="6" w:space="3" w:color="D6D6D6"/>
            <w:bottom w:val="single" w:sz="6" w:space="3" w:color="D6D6D6"/>
            <w:right w:val="single" w:sz="6" w:space="3" w:color="D6D6D6"/>
          </w:divBdr>
        </w:div>
        <w:div w:id="1240481867">
          <w:marLeft w:val="0"/>
          <w:marRight w:val="0"/>
          <w:marTop w:val="0"/>
          <w:marBottom w:val="0"/>
          <w:divBdr>
            <w:top w:val="single" w:sz="6" w:space="3" w:color="D6D6D6"/>
            <w:left w:val="single" w:sz="6" w:space="3" w:color="D6D6D6"/>
            <w:bottom w:val="single" w:sz="6" w:space="3" w:color="D6D6D6"/>
            <w:right w:val="single" w:sz="6" w:space="3" w:color="D6D6D6"/>
          </w:divBdr>
        </w:div>
        <w:div w:id="426077863">
          <w:marLeft w:val="0"/>
          <w:marRight w:val="0"/>
          <w:marTop w:val="0"/>
          <w:marBottom w:val="0"/>
          <w:divBdr>
            <w:top w:val="single" w:sz="6" w:space="3" w:color="D6D6D6"/>
            <w:left w:val="single" w:sz="6" w:space="3" w:color="D6D6D6"/>
            <w:bottom w:val="single" w:sz="6" w:space="3" w:color="D6D6D6"/>
            <w:right w:val="single" w:sz="6" w:space="3" w:color="D6D6D6"/>
          </w:divBdr>
        </w:div>
        <w:div w:id="380175202">
          <w:marLeft w:val="0"/>
          <w:marRight w:val="0"/>
          <w:marTop w:val="0"/>
          <w:marBottom w:val="0"/>
          <w:divBdr>
            <w:top w:val="single" w:sz="6" w:space="3" w:color="D6D6D6"/>
            <w:left w:val="single" w:sz="6" w:space="3" w:color="D6D6D6"/>
            <w:bottom w:val="single" w:sz="6" w:space="3" w:color="D6D6D6"/>
            <w:right w:val="single" w:sz="6" w:space="3" w:color="D6D6D6"/>
          </w:divBdr>
          <w:divsChild>
            <w:div w:id="946502932">
              <w:marLeft w:val="0"/>
              <w:marRight w:val="0"/>
              <w:marTop w:val="0"/>
              <w:marBottom w:val="0"/>
              <w:divBdr>
                <w:top w:val="single" w:sz="6" w:space="0" w:color="4A7D49"/>
                <w:left w:val="single" w:sz="6" w:space="0" w:color="4A7D49"/>
                <w:bottom w:val="single" w:sz="6" w:space="0" w:color="4A7D49"/>
                <w:right w:val="single" w:sz="6" w:space="0" w:color="4A7D49"/>
              </w:divBdr>
            </w:div>
          </w:divsChild>
        </w:div>
      </w:divsChild>
    </w:div>
    <w:div w:id="2059619969">
      <w:bodyDiv w:val="1"/>
      <w:marLeft w:val="0"/>
      <w:marRight w:val="0"/>
      <w:marTop w:val="0"/>
      <w:marBottom w:val="0"/>
      <w:divBdr>
        <w:top w:val="none" w:sz="0" w:space="0" w:color="auto"/>
        <w:left w:val="none" w:sz="0" w:space="0" w:color="auto"/>
        <w:bottom w:val="none" w:sz="0" w:space="0" w:color="auto"/>
        <w:right w:val="none" w:sz="0" w:space="0" w:color="auto"/>
      </w:divBdr>
      <w:divsChild>
        <w:div w:id="842091709">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2104760498">
      <w:bodyDiv w:val="1"/>
      <w:marLeft w:val="0"/>
      <w:marRight w:val="0"/>
      <w:marTop w:val="0"/>
      <w:marBottom w:val="0"/>
      <w:divBdr>
        <w:top w:val="none" w:sz="0" w:space="0" w:color="auto"/>
        <w:left w:val="none" w:sz="0" w:space="0" w:color="auto"/>
        <w:bottom w:val="none" w:sz="0" w:space="0" w:color="auto"/>
        <w:right w:val="none" w:sz="0" w:space="0" w:color="auto"/>
      </w:divBdr>
      <w:divsChild>
        <w:div w:id="1039278646">
          <w:marLeft w:val="0"/>
          <w:marRight w:val="0"/>
          <w:marTop w:val="0"/>
          <w:marBottom w:val="0"/>
          <w:divBdr>
            <w:top w:val="none" w:sz="0" w:space="0" w:color="auto"/>
            <w:left w:val="none" w:sz="0" w:space="0" w:color="auto"/>
            <w:bottom w:val="none" w:sz="0" w:space="0" w:color="auto"/>
            <w:right w:val="none" w:sz="0" w:space="0" w:color="auto"/>
          </w:divBdr>
        </w:div>
        <w:div w:id="1905528609">
          <w:marLeft w:val="0"/>
          <w:marRight w:val="0"/>
          <w:marTop w:val="0"/>
          <w:marBottom w:val="0"/>
          <w:divBdr>
            <w:top w:val="single" w:sz="18" w:space="0" w:color="8AC007"/>
            <w:left w:val="single" w:sz="18" w:space="0" w:color="8AC007"/>
            <w:bottom w:val="single" w:sz="18" w:space="0" w:color="8AC007"/>
            <w:right w:val="single" w:sz="18" w:space="0" w:color="8AC007"/>
          </w:divBdr>
        </w:div>
        <w:div w:id="132867316">
          <w:marLeft w:val="0"/>
          <w:marRight w:val="0"/>
          <w:marTop w:val="180"/>
          <w:marBottom w:val="180"/>
          <w:divBdr>
            <w:top w:val="none" w:sz="0" w:space="0" w:color="auto"/>
            <w:left w:val="none" w:sz="0" w:space="0" w:color="auto"/>
            <w:bottom w:val="none" w:sz="0" w:space="0" w:color="auto"/>
            <w:right w:val="none" w:sz="0" w:space="0" w:color="auto"/>
          </w:divBdr>
          <w:divsChild>
            <w:div w:id="1090084801">
              <w:marLeft w:val="0"/>
              <w:marRight w:val="0"/>
              <w:marTop w:val="0"/>
              <w:marBottom w:val="0"/>
              <w:divBdr>
                <w:top w:val="none" w:sz="0" w:space="0" w:color="auto"/>
                <w:left w:val="single" w:sz="24" w:space="7" w:color="8AC007"/>
                <w:bottom w:val="none" w:sz="0" w:space="0" w:color="auto"/>
                <w:right w:val="none" w:sz="0" w:space="0" w:color="auto"/>
              </w:divBdr>
            </w:div>
          </w:divsChild>
        </w:div>
        <w:div w:id="540944013">
          <w:marLeft w:val="0"/>
          <w:marRight w:val="0"/>
          <w:marTop w:val="180"/>
          <w:marBottom w:val="180"/>
          <w:divBdr>
            <w:top w:val="none" w:sz="0" w:space="0" w:color="auto"/>
            <w:left w:val="none" w:sz="0" w:space="0" w:color="auto"/>
            <w:bottom w:val="none" w:sz="0" w:space="0" w:color="auto"/>
            <w:right w:val="none" w:sz="0" w:space="0" w:color="auto"/>
          </w:divBdr>
          <w:divsChild>
            <w:div w:id="217673636">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png"/><Relationship Id="rId299" Type="http://schemas.openxmlformats.org/officeDocument/2006/relationships/hyperlink" Target="http://www.w3schools.com/html/tryit.asp?filename=tryhtml5_input_formtarget" TargetMode="External"/><Relationship Id="rId303" Type="http://schemas.openxmlformats.org/officeDocument/2006/relationships/hyperlink" Target="http://www.w3schools.com/html/tryit.asp?filename=tryhtml5_input_multiple" TargetMode="External"/><Relationship Id="rId21" Type="http://schemas.openxmlformats.org/officeDocument/2006/relationships/hyperlink" Target="http://www.tutorialspoint.com/html/html_base_tag.htm" TargetMode="External"/><Relationship Id="rId42" Type="http://schemas.openxmlformats.org/officeDocument/2006/relationships/hyperlink" Target="http://www.tutorialspoint.com/html/html_div_tag.htm" TargetMode="External"/><Relationship Id="rId63" Type="http://schemas.openxmlformats.org/officeDocument/2006/relationships/hyperlink" Target="http://www.tutorialspoint.com/html/html_keygen_tag.htm" TargetMode="External"/><Relationship Id="rId84" Type="http://schemas.openxmlformats.org/officeDocument/2006/relationships/hyperlink" Target="http://www.tutorialspoint.com/html/html_plaintext_tag.htm" TargetMode="External"/><Relationship Id="rId138" Type="http://schemas.openxmlformats.org/officeDocument/2006/relationships/hyperlink" Target="http://www.w3schools.com/html/tryit.asp?filename=tryhtml_css_inline" TargetMode="External"/><Relationship Id="rId159" Type="http://schemas.openxmlformats.org/officeDocument/2006/relationships/image" Target="media/image8.jpeg"/><Relationship Id="rId170" Type="http://schemas.openxmlformats.org/officeDocument/2006/relationships/hyperlink" Target="http://www.w3schools.com/html/tryit.asp?filename=tryhtml_images_float" TargetMode="External"/><Relationship Id="rId191" Type="http://schemas.openxmlformats.org/officeDocument/2006/relationships/hyperlink" Target="http://www.w3schools.com/html/tryit.asp?filename=tryhtml_lists_unordered_circle" TargetMode="External"/><Relationship Id="rId205" Type="http://schemas.openxmlformats.org/officeDocument/2006/relationships/control" Target="activeX/activeX1.xml"/><Relationship Id="rId226" Type="http://schemas.openxmlformats.org/officeDocument/2006/relationships/image" Target="media/image19.wmf"/><Relationship Id="rId247" Type="http://schemas.openxmlformats.org/officeDocument/2006/relationships/hyperlink" Target="http://www.w3schools.com/tags/tag_datalist.asp" TargetMode="External"/><Relationship Id="rId107" Type="http://schemas.openxmlformats.org/officeDocument/2006/relationships/hyperlink" Target="http://www.tutorialspoint.com/html/html_tr_tag.htm" TargetMode="External"/><Relationship Id="rId268" Type="http://schemas.openxmlformats.org/officeDocument/2006/relationships/control" Target="activeX/activeX21.xml"/><Relationship Id="rId289" Type="http://schemas.openxmlformats.org/officeDocument/2006/relationships/hyperlink" Target="http://www.w3schools.com/html/tryit.asp?filename=tryhtml_input_attributes_size" TargetMode="External"/><Relationship Id="rId11" Type="http://schemas.openxmlformats.org/officeDocument/2006/relationships/hyperlink" Target="http://www.tutorialspoint.com/html/what_is_new_in_html4.htm" TargetMode="External"/><Relationship Id="rId32" Type="http://schemas.openxmlformats.org/officeDocument/2006/relationships/hyperlink" Target="http://www.tutorialspoint.com/html/html_center_tag.htm" TargetMode="External"/><Relationship Id="rId53" Type="http://schemas.openxmlformats.org/officeDocument/2006/relationships/hyperlink" Target="http://www.tutorialspoint.com/html/html_head_tag.htm" TargetMode="External"/><Relationship Id="rId74" Type="http://schemas.openxmlformats.org/officeDocument/2006/relationships/hyperlink" Target="http://www.tutorialspoint.com/html/html_nobr_tag.htm" TargetMode="External"/><Relationship Id="rId128" Type="http://schemas.openxmlformats.org/officeDocument/2006/relationships/hyperlink" Target="http://www.w3schools.com/tags/tag_code.asp" TargetMode="External"/><Relationship Id="rId149" Type="http://schemas.openxmlformats.org/officeDocument/2006/relationships/hyperlink" Target="http://www.w3schools.com/html/tryit.asp?filename=tryhtml_links_w3schools" TargetMode="External"/><Relationship Id="rId314" Type="http://schemas.openxmlformats.org/officeDocument/2006/relationships/hyperlink" Target="http://www.w3schools.com/html/html_blocks.asp" TargetMode="External"/><Relationship Id="rId5" Type="http://schemas.openxmlformats.org/officeDocument/2006/relationships/webSettings" Target="webSettings.xml"/><Relationship Id="rId95" Type="http://schemas.openxmlformats.org/officeDocument/2006/relationships/hyperlink" Target="http://www.tutorialspoint.com/html/html_phrase_elements_tag.htm" TargetMode="External"/><Relationship Id="rId160" Type="http://schemas.openxmlformats.org/officeDocument/2006/relationships/image" Target="media/image9.png"/><Relationship Id="rId181" Type="http://schemas.openxmlformats.org/officeDocument/2006/relationships/hyperlink" Target="http://www.w3schools.com/html/tryit.asp?filename=tryhtml_table_cellspacing" TargetMode="External"/><Relationship Id="rId216" Type="http://schemas.openxmlformats.org/officeDocument/2006/relationships/control" Target="activeX/activeX7.xml"/><Relationship Id="rId237" Type="http://schemas.openxmlformats.org/officeDocument/2006/relationships/hyperlink" Target="http://www.w3schools.com/tags/tag_form.asp" TargetMode="External"/><Relationship Id="rId258" Type="http://schemas.openxmlformats.org/officeDocument/2006/relationships/image" Target="media/image29.wmf"/><Relationship Id="rId279" Type="http://schemas.openxmlformats.org/officeDocument/2006/relationships/image" Target="media/image33.gif"/><Relationship Id="rId22" Type="http://schemas.openxmlformats.org/officeDocument/2006/relationships/hyperlink" Target="http://www.tutorialspoint.com/html/html_basefont_tag.htm" TargetMode="External"/><Relationship Id="rId43" Type="http://schemas.openxmlformats.org/officeDocument/2006/relationships/hyperlink" Target="http://www.tutorialspoint.com/html/html_dl_tag.htm" TargetMode="External"/><Relationship Id="rId64" Type="http://schemas.openxmlformats.org/officeDocument/2006/relationships/hyperlink" Target="http://www.tutorialspoint.com/html/html_label_tag.htm" TargetMode="External"/><Relationship Id="rId118" Type="http://schemas.openxmlformats.org/officeDocument/2006/relationships/image" Target="media/image4.png"/><Relationship Id="rId139" Type="http://schemas.openxmlformats.org/officeDocument/2006/relationships/hyperlink" Target="http://www.w3schools.com/html/tryit.asp?filename=tryhtml_css_internal" TargetMode="External"/><Relationship Id="rId290" Type="http://schemas.openxmlformats.org/officeDocument/2006/relationships/hyperlink" Target="http://www.w3schools.com/html/tryit.asp?filename=tryhtml_input_attributes_maxlength" TargetMode="External"/><Relationship Id="rId304" Type="http://schemas.openxmlformats.org/officeDocument/2006/relationships/hyperlink" Target="http://www.w3schools.com/tags/att_global_title.asp" TargetMode="External"/><Relationship Id="rId85" Type="http://schemas.openxmlformats.org/officeDocument/2006/relationships/hyperlink" Target="http://www.tutorialspoint.com/html/html_pre_tag.htm" TargetMode="External"/><Relationship Id="rId150" Type="http://schemas.openxmlformats.org/officeDocument/2006/relationships/hyperlink" Target="http://www.w3schools.com/html/tryit.asp?filename=tryhtml_links" TargetMode="External"/><Relationship Id="rId171" Type="http://schemas.openxmlformats.org/officeDocument/2006/relationships/hyperlink" Target="http://www.w3schools.com/html/tryit.asp?filename=tryhtml_images_map" TargetMode="External"/><Relationship Id="rId192" Type="http://schemas.openxmlformats.org/officeDocument/2006/relationships/hyperlink" Target="http://www.w3schools.com/html/tryit.asp?filename=tryhtml_lists_unordered_square" TargetMode="External"/><Relationship Id="rId206" Type="http://schemas.openxmlformats.org/officeDocument/2006/relationships/control" Target="activeX/activeX2.xml"/><Relationship Id="rId227" Type="http://schemas.openxmlformats.org/officeDocument/2006/relationships/control" Target="activeX/activeX11.xml"/><Relationship Id="rId248" Type="http://schemas.openxmlformats.org/officeDocument/2006/relationships/hyperlink" Target="http://www.w3schools.com/tags/tag_keygen.asp" TargetMode="External"/><Relationship Id="rId269" Type="http://schemas.openxmlformats.org/officeDocument/2006/relationships/control" Target="activeX/activeX22.xml"/><Relationship Id="rId12" Type="http://schemas.openxmlformats.org/officeDocument/2006/relationships/hyperlink" Target="http://www.tutorialspoint.com/html/html_comment_tag.htm" TargetMode="External"/><Relationship Id="rId33" Type="http://schemas.openxmlformats.org/officeDocument/2006/relationships/hyperlink" Target="http://www.tutorialspoint.com/html/html_phrase_elements_tag.htm" TargetMode="External"/><Relationship Id="rId108" Type="http://schemas.openxmlformats.org/officeDocument/2006/relationships/hyperlink" Target="http://www.tutorialspoint.com/html/html_font_style_tag.htm" TargetMode="External"/><Relationship Id="rId129" Type="http://schemas.openxmlformats.org/officeDocument/2006/relationships/hyperlink" Target="http://www.w3schools.com/tags/tag_kbd.asp" TargetMode="External"/><Relationship Id="rId280" Type="http://schemas.openxmlformats.org/officeDocument/2006/relationships/image" Target="media/image34.gif"/><Relationship Id="rId315" Type="http://schemas.openxmlformats.org/officeDocument/2006/relationships/hyperlink" Target="http://www.w3schools.com/html/html_layout.asp" TargetMode="External"/><Relationship Id="rId54" Type="http://schemas.openxmlformats.org/officeDocument/2006/relationships/hyperlink" Target="http://www.tutorialspoint.com/html/html_hr_tag.htm" TargetMode="External"/><Relationship Id="rId75" Type="http://schemas.openxmlformats.org/officeDocument/2006/relationships/hyperlink" Target="http://www.tutorialspoint.com/html/html_noembed_tag.htm" TargetMode="External"/><Relationship Id="rId96" Type="http://schemas.openxmlformats.org/officeDocument/2006/relationships/hyperlink" Target="http://www.tutorialspoint.com/html/html_style_tag.htm" TargetMode="External"/><Relationship Id="rId140" Type="http://schemas.openxmlformats.org/officeDocument/2006/relationships/hyperlink" Target="http://www.w3schools.com/html/tryit.asp?filename=tryhtml_css_external" TargetMode="External"/><Relationship Id="rId161" Type="http://schemas.openxmlformats.org/officeDocument/2006/relationships/hyperlink" Target="http://www.w3schools.com/html/tryit.asp?filename=tryhtml_images_mountain" TargetMode="External"/><Relationship Id="rId182" Type="http://schemas.openxmlformats.org/officeDocument/2006/relationships/hyperlink" Target="http://www.w3schools.com/html/tryit.asp?filename=tryhtml_table_colspan" TargetMode="External"/><Relationship Id="rId217" Type="http://schemas.openxmlformats.org/officeDocument/2006/relationships/hyperlink" Target="http://www.w3schools.com/html/tryit.asp?filename=tryhtml_form_submit_id" TargetMode="External"/><Relationship Id="rId6" Type="http://schemas.openxmlformats.org/officeDocument/2006/relationships/footnotes" Target="footnotes.xml"/><Relationship Id="rId238" Type="http://schemas.openxmlformats.org/officeDocument/2006/relationships/hyperlink" Target="http://www.w3schools.com/tags/tag_input.asp" TargetMode="External"/><Relationship Id="rId259" Type="http://schemas.openxmlformats.org/officeDocument/2006/relationships/control" Target="activeX/activeX17.xml"/><Relationship Id="rId23" Type="http://schemas.openxmlformats.org/officeDocument/2006/relationships/hyperlink" Target="http://www.tutorialspoint.com/html/html_bdo_tag.htm" TargetMode="External"/><Relationship Id="rId119" Type="http://schemas.openxmlformats.org/officeDocument/2006/relationships/image" Target="media/image5.png"/><Relationship Id="rId270" Type="http://schemas.openxmlformats.org/officeDocument/2006/relationships/hyperlink" Target="http://www.w3schools.com/html/tryit.asp?filename=tryhtml_input_button" TargetMode="External"/><Relationship Id="rId291" Type="http://schemas.openxmlformats.org/officeDocument/2006/relationships/hyperlink" Target="http://www.w3schools.com/html/tryit.asp?filename=tryhtml5_input_autocomplete" TargetMode="External"/><Relationship Id="rId305" Type="http://schemas.openxmlformats.org/officeDocument/2006/relationships/hyperlink" Target="http://www.w3schools.com/js/js_regexp.asp" TargetMode="External"/><Relationship Id="rId44" Type="http://schemas.openxmlformats.org/officeDocument/2006/relationships/hyperlink" Target="http://www.tutorialspoint.com/html/html_dt_tag.htm" TargetMode="External"/><Relationship Id="rId65" Type="http://schemas.openxmlformats.org/officeDocument/2006/relationships/hyperlink" Target="http://www.tutorialspoint.com/html/html_layer_tag.htm" TargetMode="External"/><Relationship Id="rId86" Type="http://schemas.openxmlformats.org/officeDocument/2006/relationships/hyperlink" Target="http://www.tutorialspoint.com/html/html_q_tag.htm" TargetMode="External"/><Relationship Id="rId130" Type="http://schemas.openxmlformats.org/officeDocument/2006/relationships/hyperlink" Target="http://www.w3schools.com/tags/tag_samp.asp" TargetMode="External"/><Relationship Id="rId151" Type="http://schemas.openxmlformats.org/officeDocument/2006/relationships/hyperlink" Target="http://www.w3schools.com/html/tryit.asp?filename=tryhtml_links_colors" TargetMode="External"/><Relationship Id="rId172" Type="http://schemas.openxmlformats.org/officeDocument/2006/relationships/hyperlink" Target="http://www.w3schools.com/html/html_images.asp" TargetMode="External"/><Relationship Id="rId193" Type="http://schemas.openxmlformats.org/officeDocument/2006/relationships/hyperlink" Target="http://www.w3schools.com/html/tryit.asp?filename=tryhtml_lists_unordered_none" TargetMode="External"/><Relationship Id="rId207" Type="http://schemas.openxmlformats.org/officeDocument/2006/relationships/image" Target="media/image11.wmf"/><Relationship Id="rId228" Type="http://schemas.openxmlformats.org/officeDocument/2006/relationships/image" Target="media/image20.gif"/><Relationship Id="rId249" Type="http://schemas.openxmlformats.org/officeDocument/2006/relationships/hyperlink" Target="http://www.w3schools.com/tags/tag_output.asp" TargetMode="External"/><Relationship Id="rId13" Type="http://schemas.openxmlformats.org/officeDocument/2006/relationships/hyperlink" Target="http://www.tutorialspoint.com/html/html_doctype_tag.htm" TargetMode="External"/><Relationship Id="rId109" Type="http://schemas.openxmlformats.org/officeDocument/2006/relationships/hyperlink" Target="http://www.tutorialspoint.com/html/html_u_tag.htm" TargetMode="External"/><Relationship Id="rId260" Type="http://schemas.openxmlformats.org/officeDocument/2006/relationships/image" Target="media/image30.wmf"/><Relationship Id="rId281" Type="http://schemas.openxmlformats.org/officeDocument/2006/relationships/hyperlink" Target="http://www.w3schools.com/html/tryit.asp?filename=tryhtml_input_datetime" TargetMode="External"/><Relationship Id="rId316" Type="http://schemas.openxmlformats.org/officeDocument/2006/relationships/hyperlink" Target="http://www.w3schools.com/html/tryit.asp?filename=tryhtml_classes_capitals" TargetMode="External"/><Relationship Id="rId34" Type="http://schemas.openxmlformats.org/officeDocument/2006/relationships/hyperlink" Target="http://www.tutorialspoint.com/html/html_phrase_elements_tag.htm" TargetMode="External"/><Relationship Id="rId55" Type="http://schemas.openxmlformats.org/officeDocument/2006/relationships/hyperlink" Target="http://www.tutorialspoint.com/html/html_html_tag.htm" TargetMode="External"/><Relationship Id="rId76" Type="http://schemas.openxmlformats.org/officeDocument/2006/relationships/hyperlink" Target="http://www.tutorialspoint.com/html/html_noframes_tag.htm" TargetMode="External"/><Relationship Id="rId97" Type="http://schemas.openxmlformats.org/officeDocument/2006/relationships/hyperlink" Target="http://www.tutorialspoint.com/html/html_sup_tag.htm" TargetMode="External"/><Relationship Id="rId120" Type="http://schemas.openxmlformats.org/officeDocument/2006/relationships/hyperlink" Target="http://www.w3schools.com/html/html_quotation_elements.asp" TargetMode="External"/><Relationship Id="rId141" Type="http://schemas.openxmlformats.org/officeDocument/2006/relationships/hyperlink" Target="http://www.w3schools.com/html/tryit.asp?filename=tryhtml_css_fonts" TargetMode="External"/><Relationship Id="rId7" Type="http://schemas.openxmlformats.org/officeDocument/2006/relationships/endnotes" Target="endnotes.xml"/><Relationship Id="rId162" Type="http://schemas.openxmlformats.org/officeDocument/2006/relationships/hyperlink" Target="http://www.w3schools.com/html/tryit.asp?filename=tryhtml_images_wrong" TargetMode="External"/><Relationship Id="rId183" Type="http://schemas.openxmlformats.org/officeDocument/2006/relationships/hyperlink" Target="http://www.w3schools.com/html/tryit.asp?filename=tryhtml_table_rowspan" TargetMode="External"/><Relationship Id="rId218" Type="http://schemas.openxmlformats.org/officeDocument/2006/relationships/hyperlink" Target="http://www.w3schools.com/html/tryit.asp?filename=tryhtml_form_legend" TargetMode="External"/><Relationship Id="rId239" Type="http://schemas.openxmlformats.org/officeDocument/2006/relationships/hyperlink" Target="http://www.w3schools.com/tags/tag_textarea.asp" TargetMode="External"/><Relationship Id="rId250" Type="http://schemas.openxmlformats.org/officeDocument/2006/relationships/image" Target="media/image27.wmf"/><Relationship Id="rId271" Type="http://schemas.openxmlformats.org/officeDocument/2006/relationships/hyperlink" Target="http://www.w3schools.com/html/tryit.asp?filename=tryhtml_input_number_step" TargetMode="External"/><Relationship Id="rId292" Type="http://schemas.openxmlformats.org/officeDocument/2006/relationships/hyperlink" Target="http://www.w3schools.com/html/tryit.asp?filename=tryhtml5_form_novalidate" TargetMode="External"/><Relationship Id="rId306" Type="http://schemas.openxmlformats.org/officeDocument/2006/relationships/hyperlink" Target="http://www.w3schools.com/html/tryit.asp?filename=tryhtml5_input_pattern" TargetMode="External"/><Relationship Id="rId24" Type="http://schemas.openxmlformats.org/officeDocument/2006/relationships/hyperlink" Target="http://www.tutorialspoint.com/html/html_bgsound_tag.htm" TargetMode="External"/><Relationship Id="rId45" Type="http://schemas.openxmlformats.org/officeDocument/2006/relationships/hyperlink" Target="http://www.tutorialspoint.com/html/html_phrase_elements_tag.htm" TargetMode="External"/><Relationship Id="rId66" Type="http://schemas.openxmlformats.org/officeDocument/2006/relationships/hyperlink" Target="http://www.tutorialspoint.com/html/html_legend_tag.htm" TargetMode="External"/><Relationship Id="rId87" Type="http://schemas.openxmlformats.org/officeDocument/2006/relationships/hyperlink" Target="http://www.tutorialspoint.com/html/html_strike_tag.htm" TargetMode="External"/><Relationship Id="rId110" Type="http://schemas.openxmlformats.org/officeDocument/2006/relationships/hyperlink" Target="http://www.tutorialspoint.com/html/html_ul_tag.htm" TargetMode="External"/><Relationship Id="rId131" Type="http://schemas.openxmlformats.org/officeDocument/2006/relationships/hyperlink" Target="http://www.w3schools.com/tags/tag_var.asp" TargetMode="External"/><Relationship Id="rId152" Type="http://schemas.openxmlformats.org/officeDocument/2006/relationships/hyperlink" Target="http://www.w3schools.com/html/tryit.asp?filename=tryhtml_links_target" TargetMode="External"/><Relationship Id="rId173" Type="http://schemas.openxmlformats.org/officeDocument/2006/relationships/hyperlink" Target="http://www.w3schools.com/html/html_lists.asp" TargetMode="External"/><Relationship Id="rId194" Type="http://schemas.openxmlformats.org/officeDocument/2006/relationships/hyperlink" Target="http://www.w3schools.com/html/tryit.asp?filename=tryhtml_lists_ordered" TargetMode="External"/><Relationship Id="rId208" Type="http://schemas.openxmlformats.org/officeDocument/2006/relationships/control" Target="activeX/activeX3.xml"/><Relationship Id="rId229" Type="http://schemas.openxmlformats.org/officeDocument/2006/relationships/image" Target="media/image21.gif"/><Relationship Id="rId19" Type="http://schemas.openxmlformats.org/officeDocument/2006/relationships/hyperlink" Target="http://www.tutorialspoint.com/html/html_area_tag.htm" TargetMode="External"/><Relationship Id="rId224" Type="http://schemas.openxmlformats.org/officeDocument/2006/relationships/control" Target="activeX/activeX10.xml"/><Relationship Id="rId240" Type="http://schemas.openxmlformats.org/officeDocument/2006/relationships/hyperlink" Target="http://www.w3schools.com/tags/tag_label.asp" TargetMode="External"/><Relationship Id="rId245" Type="http://schemas.openxmlformats.org/officeDocument/2006/relationships/hyperlink" Target="http://www.w3schools.com/tags/tag_option.asp" TargetMode="External"/><Relationship Id="rId261" Type="http://schemas.openxmlformats.org/officeDocument/2006/relationships/control" Target="activeX/activeX18.xml"/><Relationship Id="rId266" Type="http://schemas.openxmlformats.org/officeDocument/2006/relationships/hyperlink" Target="http://www.w3schools.com/html/tryit.asp?filename=tryhtml_input_checkbox" TargetMode="External"/><Relationship Id="rId287" Type="http://schemas.openxmlformats.org/officeDocument/2006/relationships/hyperlink" Target="http://www.w3schools.com/html/tryit.asp?filename=tryhtml_input_attributes_readonly" TargetMode="External"/><Relationship Id="rId14" Type="http://schemas.openxmlformats.org/officeDocument/2006/relationships/hyperlink" Target="http://www.tutorialspoint.com/html/html_a_tag.htm" TargetMode="External"/><Relationship Id="rId30" Type="http://schemas.openxmlformats.org/officeDocument/2006/relationships/hyperlink" Target="http://www.tutorialspoint.com/html/html_button_tag.htm" TargetMode="External"/><Relationship Id="rId35" Type="http://schemas.openxmlformats.org/officeDocument/2006/relationships/hyperlink" Target="http://www.tutorialspoint.com/html/html_col_tag.htm" TargetMode="External"/><Relationship Id="rId56" Type="http://schemas.openxmlformats.org/officeDocument/2006/relationships/hyperlink" Target="http://www.tutorialspoint.com/html/html_font_style_tag.htm" TargetMode="External"/><Relationship Id="rId77" Type="http://schemas.openxmlformats.org/officeDocument/2006/relationships/hyperlink" Target="http://www.tutorialspoint.com/html/html_noscript_tag.htm" TargetMode="External"/><Relationship Id="rId100" Type="http://schemas.openxmlformats.org/officeDocument/2006/relationships/hyperlink" Target="http://www.tutorialspoint.com/html/html_tbody_tag.htm" TargetMode="External"/><Relationship Id="rId105" Type="http://schemas.openxmlformats.org/officeDocument/2006/relationships/hyperlink" Target="http://www.tutorialspoint.com/html/html_thead_tag.htm" TargetMode="External"/><Relationship Id="rId126" Type="http://schemas.openxmlformats.org/officeDocument/2006/relationships/hyperlink" Target="http://www.w3schools.com/html/tryit.asp?filename=tryhtml_formatting_codepre" TargetMode="External"/><Relationship Id="rId147" Type="http://schemas.openxmlformats.org/officeDocument/2006/relationships/hyperlink" Target="http://www.w3schools.com/html/html_css.asp" TargetMode="External"/><Relationship Id="rId168" Type="http://schemas.openxmlformats.org/officeDocument/2006/relationships/hyperlink" Target="http://www.w3schools.com/html/tryit.asp?filename=tryhtml_images_hackman" TargetMode="External"/><Relationship Id="rId282" Type="http://schemas.openxmlformats.org/officeDocument/2006/relationships/hyperlink" Target="http://www.w3schools.com/html/tryit.asp?filename=tryhtml_input_datetime-local" TargetMode="External"/><Relationship Id="rId312" Type="http://schemas.openxmlformats.org/officeDocument/2006/relationships/hyperlink" Target="http://www.w3schools.com/tags/tag_div.asp" TargetMode="External"/><Relationship Id="rId317" Type="http://schemas.openxmlformats.org/officeDocument/2006/relationships/hyperlink" Target="http://www.w3schools.com/html/tryit.asp?filename=tryhtml_classes_span" TargetMode="External"/><Relationship Id="rId8" Type="http://schemas.openxmlformats.org/officeDocument/2006/relationships/image" Target="media/image1.jpeg"/><Relationship Id="rId51" Type="http://schemas.openxmlformats.org/officeDocument/2006/relationships/hyperlink" Target="http://www.tutorialspoint.com/html/html_frameset_tag.htm" TargetMode="External"/><Relationship Id="rId72" Type="http://schemas.openxmlformats.org/officeDocument/2006/relationships/hyperlink" Target="http://www.tutorialspoint.com/html/html_meta_tag.htm" TargetMode="External"/><Relationship Id="rId93" Type="http://schemas.openxmlformats.org/officeDocument/2006/relationships/hyperlink" Target="http://www.tutorialspoint.com/html/html_span_tag.htm" TargetMode="External"/><Relationship Id="rId98" Type="http://schemas.openxmlformats.org/officeDocument/2006/relationships/hyperlink" Target="http://www.tutorialspoint.com/html/html_sup_tag.htm" TargetMode="External"/><Relationship Id="rId121" Type="http://schemas.openxmlformats.org/officeDocument/2006/relationships/hyperlink" Target="http://www.w3schools.com/html/html_comments.asp" TargetMode="External"/><Relationship Id="rId142" Type="http://schemas.openxmlformats.org/officeDocument/2006/relationships/hyperlink" Target="http://www.w3schools.com/html/tryit.asp?filename=tryhtml_css_borders" TargetMode="External"/><Relationship Id="rId163" Type="http://schemas.openxmlformats.org/officeDocument/2006/relationships/hyperlink" Target="http://www.w3schools.com/html/tryit.asp?filename=tryhtml_images_size" TargetMode="External"/><Relationship Id="rId184" Type="http://schemas.openxmlformats.org/officeDocument/2006/relationships/hyperlink" Target="http://www.w3schools.com/html/tryit.asp?filename=tryhtml_tables2" TargetMode="External"/><Relationship Id="rId189" Type="http://schemas.openxmlformats.org/officeDocument/2006/relationships/hyperlink" Target="http://www.w3schools.com/html/tryit.asp?filename=tryhtml_lists_unordered" TargetMode="External"/><Relationship Id="rId219" Type="http://schemas.openxmlformats.org/officeDocument/2006/relationships/image" Target="media/image16.wmf"/><Relationship Id="rId3" Type="http://schemas.microsoft.com/office/2007/relationships/stylesWithEffects" Target="stylesWithEffects.xml"/><Relationship Id="rId214" Type="http://schemas.openxmlformats.org/officeDocument/2006/relationships/control" Target="activeX/activeX6.xml"/><Relationship Id="rId230" Type="http://schemas.openxmlformats.org/officeDocument/2006/relationships/image" Target="media/image22.gif"/><Relationship Id="rId235" Type="http://schemas.openxmlformats.org/officeDocument/2006/relationships/image" Target="media/image26.gif"/><Relationship Id="rId251" Type="http://schemas.openxmlformats.org/officeDocument/2006/relationships/control" Target="activeX/activeX12.xml"/><Relationship Id="rId256" Type="http://schemas.openxmlformats.org/officeDocument/2006/relationships/image" Target="media/image28.wmf"/><Relationship Id="rId277" Type="http://schemas.openxmlformats.org/officeDocument/2006/relationships/hyperlink" Target="http://www.w3schools.com/html/tryit.asp?filename=tryhtml_input_week" TargetMode="External"/><Relationship Id="rId298" Type="http://schemas.openxmlformats.org/officeDocument/2006/relationships/hyperlink" Target="http://www.w3schools.com/html/tryit.asp?filename=tryhtml5_input_formnovalidate" TargetMode="External"/><Relationship Id="rId25" Type="http://schemas.openxmlformats.org/officeDocument/2006/relationships/hyperlink" Target="http://www.tutorialspoint.com/html/html_font_style_tag.htm" TargetMode="External"/><Relationship Id="rId46" Type="http://schemas.openxmlformats.org/officeDocument/2006/relationships/hyperlink" Target="http://www.tutorialspoint.com/html/html_embed_tag.htm" TargetMode="External"/><Relationship Id="rId67" Type="http://schemas.openxmlformats.org/officeDocument/2006/relationships/hyperlink" Target="http://www.tutorialspoint.com/html/html_li_tag.htm" TargetMode="External"/><Relationship Id="rId116" Type="http://schemas.openxmlformats.org/officeDocument/2006/relationships/hyperlink" Target="http://www.tutorialspoint.com/php/php_cookies.htm" TargetMode="External"/><Relationship Id="rId137" Type="http://schemas.openxmlformats.org/officeDocument/2006/relationships/hyperlink" Target="http://www.w3schools.com/css/default.asp" TargetMode="External"/><Relationship Id="rId158" Type="http://schemas.openxmlformats.org/officeDocument/2006/relationships/image" Target="media/image7.gif"/><Relationship Id="rId272" Type="http://schemas.openxmlformats.org/officeDocument/2006/relationships/image" Target="media/image32.gif"/><Relationship Id="rId293" Type="http://schemas.openxmlformats.org/officeDocument/2006/relationships/hyperlink" Target="http://www.w3schools.com/html/tryit.asp?filename=tryhtml5_input_autofocus" TargetMode="External"/><Relationship Id="rId302" Type="http://schemas.openxmlformats.org/officeDocument/2006/relationships/hyperlink" Target="http://www.w3schools.com/html/tryit.asp?filename=tryhtml5_input_max_min" TargetMode="External"/><Relationship Id="rId307" Type="http://schemas.openxmlformats.org/officeDocument/2006/relationships/hyperlink" Target="http://www.w3schools.com/html/tryit.asp?filename=tryhtml5_input_placeholder" TargetMode="External"/><Relationship Id="rId20" Type="http://schemas.openxmlformats.org/officeDocument/2006/relationships/hyperlink" Target="http://www.tutorialspoint.com/html/html_font_style_tag.htm" TargetMode="External"/><Relationship Id="rId41" Type="http://schemas.openxmlformats.org/officeDocument/2006/relationships/hyperlink" Target="http://www.tutorialspoint.com/html/html_dir_tag.htm" TargetMode="External"/><Relationship Id="rId62" Type="http://schemas.openxmlformats.org/officeDocument/2006/relationships/hyperlink" Target="http://www.tutorialspoint.com/html/html_phrase_elements_tag.htm" TargetMode="External"/><Relationship Id="rId83" Type="http://schemas.openxmlformats.org/officeDocument/2006/relationships/hyperlink" Target="http://www.tutorialspoint.com/html/html_param_tag.htm" TargetMode="External"/><Relationship Id="rId88" Type="http://schemas.openxmlformats.org/officeDocument/2006/relationships/hyperlink" Target="http://www.tutorialspoint.com/html/html_phrase_elements_tag.htm" TargetMode="External"/><Relationship Id="rId111" Type="http://schemas.openxmlformats.org/officeDocument/2006/relationships/hyperlink" Target="http://www.tutorialspoint.com/html/html_phrase_elements_tag.htm" TargetMode="External"/><Relationship Id="rId132" Type="http://schemas.openxmlformats.org/officeDocument/2006/relationships/hyperlink" Target="http://www.w3schools.com/tags/tag_pre.asp" TargetMode="External"/><Relationship Id="rId153" Type="http://schemas.openxmlformats.org/officeDocument/2006/relationships/hyperlink" Target="http://www.w3schools.com/html/tryit.asp?filename=tryhtml_links_target_top" TargetMode="External"/><Relationship Id="rId174" Type="http://schemas.openxmlformats.org/officeDocument/2006/relationships/hyperlink" Target="http://www.w3schools.com/html/tryit.asp?filename=tryhtml_table" TargetMode="External"/><Relationship Id="rId179" Type="http://schemas.openxmlformats.org/officeDocument/2006/relationships/hyperlink" Target="http://www.w3schools.com/html/tryit.asp?filename=tryhtml_table_headings" TargetMode="External"/><Relationship Id="rId195" Type="http://schemas.openxmlformats.org/officeDocument/2006/relationships/hyperlink" Target="http://www.w3schools.com/html/tryit.asp?filename=tryhtml_lists_ordered_numbers" TargetMode="External"/><Relationship Id="rId209" Type="http://schemas.openxmlformats.org/officeDocument/2006/relationships/image" Target="media/image12.wmf"/><Relationship Id="rId190" Type="http://schemas.openxmlformats.org/officeDocument/2006/relationships/hyperlink" Target="http://www.w3schools.com/html/tryit.asp?filename=tryhtml_lists_unordered_disc" TargetMode="External"/><Relationship Id="rId204" Type="http://schemas.openxmlformats.org/officeDocument/2006/relationships/image" Target="media/image10.wmf"/><Relationship Id="rId220" Type="http://schemas.openxmlformats.org/officeDocument/2006/relationships/control" Target="activeX/activeX8.xml"/><Relationship Id="rId225" Type="http://schemas.openxmlformats.org/officeDocument/2006/relationships/hyperlink" Target="http://www.w3schools.com/html/tryit.asp?filename=tryhtml_elem_select" TargetMode="External"/><Relationship Id="rId241" Type="http://schemas.openxmlformats.org/officeDocument/2006/relationships/hyperlink" Target="http://www.w3schools.com/tags/tag_fieldset.asp" TargetMode="External"/><Relationship Id="rId246" Type="http://schemas.openxmlformats.org/officeDocument/2006/relationships/hyperlink" Target="http://www.w3schools.com/tags/tag_button.asp" TargetMode="External"/><Relationship Id="rId267" Type="http://schemas.openxmlformats.org/officeDocument/2006/relationships/image" Target="media/image31.wmf"/><Relationship Id="rId288" Type="http://schemas.openxmlformats.org/officeDocument/2006/relationships/hyperlink" Target="http://www.w3schools.com/html/tryit.asp?filename=tryhtml_input_attributes_disabled" TargetMode="External"/><Relationship Id="rId15" Type="http://schemas.openxmlformats.org/officeDocument/2006/relationships/hyperlink" Target="http://www.tutorialspoint.com/html/html_abbr_tag.htm" TargetMode="External"/><Relationship Id="rId36" Type="http://schemas.openxmlformats.org/officeDocument/2006/relationships/hyperlink" Target="http://www.tutorialspoint.com/html/html_colgroup_tag.htm" TargetMode="External"/><Relationship Id="rId57" Type="http://schemas.openxmlformats.org/officeDocument/2006/relationships/hyperlink" Target="http://www.tutorialspoint.com/html/html_iframe_tag.htm" TargetMode="External"/><Relationship Id="rId106" Type="http://schemas.openxmlformats.org/officeDocument/2006/relationships/hyperlink" Target="http://www.tutorialspoint.com/html/html_title_tag.htm" TargetMode="External"/><Relationship Id="rId127" Type="http://schemas.openxmlformats.org/officeDocument/2006/relationships/hyperlink" Target="http://www.w3schools.com/html/tryit.asp?filename=tryhtml_formatting_var" TargetMode="External"/><Relationship Id="rId262" Type="http://schemas.openxmlformats.org/officeDocument/2006/relationships/hyperlink" Target="http://www.w3schools.com/html/tryit.asp?filename=tryhtml_input_submit_nn" TargetMode="External"/><Relationship Id="rId283" Type="http://schemas.openxmlformats.org/officeDocument/2006/relationships/hyperlink" Target="http://www.w3schools.com/html/tryit.asp?filename=tryhtml_input_email" TargetMode="External"/><Relationship Id="rId313" Type="http://schemas.openxmlformats.org/officeDocument/2006/relationships/hyperlink" Target="http://www.w3schools.com/tags/tag_span.asp" TargetMode="External"/><Relationship Id="rId318" Type="http://schemas.openxmlformats.org/officeDocument/2006/relationships/footer" Target="footer1.xml"/><Relationship Id="rId10" Type="http://schemas.openxmlformats.org/officeDocument/2006/relationships/hyperlink" Target="http://www.tutorialspoint.com/html/language_iso_codes.htm" TargetMode="External"/><Relationship Id="rId31" Type="http://schemas.openxmlformats.org/officeDocument/2006/relationships/hyperlink" Target="http://www.tutorialspoint.com/html/html_caption_tag.htm" TargetMode="External"/><Relationship Id="rId52" Type="http://schemas.openxmlformats.org/officeDocument/2006/relationships/hyperlink" Target="http://www.tutorialspoint.com/html/html_hn_tag.htm" TargetMode="External"/><Relationship Id="rId73" Type="http://schemas.openxmlformats.org/officeDocument/2006/relationships/hyperlink" Target="http://www.tutorialspoint.com/html/html_multicol_tag.htm" TargetMode="External"/><Relationship Id="rId78" Type="http://schemas.openxmlformats.org/officeDocument/2006/relationships/hyperlink" Target="http://www.tutorialspoint.com/html/html_object_tag.htm" TargetMode="External"/><Relationship Id="rId94" Type="http://schemas.openxmlformats.org/officeDocument/2006/relationships/hyperlink" Target="http://www.tutorialspoint.com/html/html_strike_tag.htm" TargetMode="External"/><Relationship Id="rId99" Type="http://schemas.openxmlformats.org/officeDocument/2006/relationships/hyperlink" Target="http://www.tutorialspoint.com/html/html_table_tag.htm" TargetMode="External"/><Relationship Id="rId101" Type="http://schemas.openxmlformats.org/officeDocument/2006/relationships/hyperlink" Target="http://www.tutorialspoint.com/html/html_td_tag.htm" TargetMode="External"/><Relationship Id="rId122" Type="http://schemas.openxmlformats.org/officeDocument/2006/relationships/hyperlink" Target="http://www.w3schools.com/html/tryit.asp?filename=tryhtml_formatting_kbd" TargetMode="External"/><Relationship Id="rId143" Type="http://schemas.openxmlformats.org/officeDocument/2006/relationships/hyperlink" Target="http://www.w3schools.com/html/tryit.asp?filename=tryhtml_css_padding" TargetMode="External"/><Relationship Id="rId148" Type="http://schemas.openxmlformats.org/officeDocument/2006/relationships/hyperlink" Target="http://www.w3schools.com/html/html_images.asp" TargetMode="External"/><Relationship Id="rId164" Type="http://schemas.openxmlformats.org/officeDocument/2006/relationships/hyperlink" Target="http://www.w3schools.com/html/tryit.asp?filename=tryhtml_images_attributes" TargetMode="External"/><Relationship Id="rId169" Type="http://schemas.openxmlformats.org/officeDocument/2006/relationships/hyperlink" Target="http://www.w3schools.com/html/tryit.asp?filename=tryhtml_images_link" TargetMode="External"/><Relationship Id="rId185" Type="http://schemas.openxmlformats.org/officeDocument/2006/relationships/hyperlink" Target="http://www.w3schools.com/html/tryit.asp?filename=tryhtml_table_id1"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w3schools.com/html/tryit.asp?filename=tryhtml_table_headings_left" TargetMode="External"/><Relationship Id="rId210" Type="http://schemas.openxmlformats.org/officeDocument/2006/relationships/control" Target="activeX/activeX4.xml"/><Relationship Id="rId215" Type="http://schemas.openxmlformats.org/officeDocument/2006/relationships/image" Target="media/image15.wmf"/><Relationship Id="rId236" Type="http://schemas.openxmlformats.org/officeDocument/2006/relationships/hyperlink" Target="http://www.w3schools.com/html/tryit.asp?filename=tryhtml_elem_keygen" TargetMode="External"/><Relationship Id="rId257" Type="http://schemas.openxmlformats.org/officeDocument/2006/relationships/control" Target="activeX/activeX16.xml"/><Relationship Id="rId278" Type="http://schemas.openxmlformats.org/officeDocument/2006/relationships/hyperlink" Target="http://www.w3schools.com/html/tryit.asp?filename=tryhtml_input_time" TargetMode="External"/><Relationship Id="rId26" Type="http://schemas.openxmlformats.org/officeDocument/2006/relationships/hyperlink" Target="http://www.tutorialspoint.com/html/html_blink_tag.htm" TargetMode="External"/><Relationship Id="rId231" Type="http://schemas.openxmlformats.org/officeDocument/2006/relationships/image" Target="media/image23.gif"/><Relationship Id="rId252" Type="http://schemas.openxmlformats.org/officeDocument/2006/relationships/control" Target="activeX/activeX13.xml"/><Relationship Id="rId273" Type="http://schemas.openxmlformats.org/officeDocument/2006/relationships/hyperlink" Target="http://www.w3schools.com/html/tryit.asp?filename=tryhtml_input_date_max_min" TargetMode="External"/><Relationship Id="rId294" Type="http://schemas.openxmlformats.org/officeDocument/2006/relationships/hyperlink" Target="http://www.w3schools.com/html/tryit.asp?filename=tryhtml5_input_form" TargetMode="External"/><Relationship Id="rId308" Type="http://schemas.openxmlformats.org/officeDocument/2006/relationships/hyperlink" Target="http://www.w3schools.com/html/tryit.asp?filename=tryhtml5_input_required" TargetMode="External"/><Relationship Id="rId47" Type="http://schemas.openxmlformats.org/officeDocument/2006/relationships/hyperlink" Target="http://www.tutorialspoint.com/html/html_fieldset_tag.htm" TargetMode="External"/><Relationship Id="rId68" Type="http://schemas.openxmlformats.org/officeDocument/2006/relationships/hyperlink" Target="http://www.tutorialspoint.com/html/html_link_tag.htm" TargetMode="External"/><Relationship Id="rId89" Type="http://schemas.openxmlformats.org/officeDocument/2006/relationships/hyperlink" Target="http://www.tutorialspoint.com/html/html_script_tag.htm" TargetMode="External"/><Relationship Id="rId112" Type="http://schemas.openxmlformats.org/officeDocument/2006/relationships/hyperlink" Target="http://www.tutorialspoint.com/html/html_wbr_tag.htm" TargetMode="External"/><Relationship Id="rId133" Type="http://schemas.openxmlformats.org/officeDocument/2006/relationships/hyperlink" Target="http://www.w3schools.com/html/html_comments.asp" TargetMode="External"/><Relationship Id="rId154" Type="http://schemas.openxmlformats.org/officeDocument/2006/relationships/hyperlink" Target="http://www.w3schools.com/html/tryit.asp?filename=tryhtml_links_image" TargetMode="External"/><Relationship Id="rId175" Type="http://schemas.openxmlformats.org/officeDocument/2006/relationships/hyperlink" Target="http://www.w3schools.com/html/tryit.asp?filename=tryhtml_table_border_attribute" TargetMode="External"/><Relationship Id="rId196" Type="http://schemas.openxmlformats.org/officeDocument/2006/relationships/hyperlink" Target="http://www.w3schools.com/html/tryit.asp?filename=tryhtml_lists_ordered_ucase" TargetMode="External"/><Relationship Id="rId200" Type="http://schemas.openxmlformats.org/officeDocument/2006/relationships/hyperlink" Target="http://www.w3schools.com/html/tryit.asp?filename=tryhtml_lists_description" TargetMode="External"/><Relationship Id="rId16" Type="http://schemas.openxmlformats.org/officeDocument/2006/relationships/hyperlink" Target="http://www.tutorialspoint.com/html/html_acronym_tag.htm" TargetMode="External"/><Relationship Id="rId221" Type="http://schemas.openxmlformats.org/officeDocument/2006/relationships/image" Target="media/image17.wmf"/><Relationship Id="rId242" Type="http://schemas.openxmlformats.org/officeDocument/2006/relationships/hyperlink" Target="http://www.w3schools.com/tags/tag_legend.asp" TargetMode="External"/><Relationship Id="rId263" Type="http://schemas.openxmlformats.org/officeDocument/2006/relationships/hyperlink" Target="http://www.w3schools.com/html/tryit.asp?filename=tryhtml_input_radio" TargetMode="External"/><Relationship Id="rId284" Type="http://schemas.openxmlformats.org/officeDocument/2006/relationships/hyperlink" Target="http://www.w3schools.com/html/tryit.asp?filename=tryhtml_input_search" TargetMode="External"/><Relationship Id="rId319" Type="http://schemas.openxmlformats.org/officeDocument/2006/relationships/fontTable" Target="fontTable.xml"/><Relationship Id="rId37" Type="http://schemas.openxmlformats.org/officeDocument/2006/relationships/hyperlink" Target="http://www.tutorialspoint.com/html/html_comment_tag.htm" TargetMode="External"/><Relationship Id="rId58" Type="http://schemas.openxmlformats.org/officeDocument/2006/relationships/hyperlink" Target="http://www.tutorialspoint.com/html/html_ilayer_tag.htm" TargetMode="External"/><Relationship Id="rId79" Type="http://schemas.openxmlformats.org/officeDocument/2006/relationships/hyperlink" Target="http://www.tutorialspoint.com/html/html_ol_tag.htm" TargetMode="External"/><Relationship Id="rId102" Type="http://schemas.openxmlformats.org/officeDocument/2006/relationships/hyperlink" Target="http://www.tutorialspoint.com/html/html_textarea_tag.htm" TargetMode="External"/><Relationship Id="rId123" Type="http://schemas.openxmlformats.org/officeDocument/2006/relationships/hyperlink" Target="http://www.w3schools.com/html/tryit.asp?filename=tryhtml_formatting_samp" TargetMode="External"/><Relationship Id="rId144" Type="http://schemas.openxmlformats.org/officeDocument/2006/relationships/hyperlink" Target="http://www.w3schools.com/html/tryit.asp?filename=tryhtml_css_margin" TargetMode="External"/><Relationship Id="rId90" Type="http://schemas.openxmlformats.org/officeDocument/2006/relationships/hyperlink" Target="http://www.tutorialspoint.com/html/html_select_tag.htm" TargetMode="External"/><Relationship Id="rId165" Type="http://schemas.openxmlformats.org/officeDocument/2006/relationships/hyperlink" Target="http://www.w3schools.com/html/tryit.asp?filename=tryhtml_images_style" TargetMode="External"/><Relationship Id="rId186" Type="http://schemas.openxmlformats.org/officeDocument/2006/relationships/hyperlink" Target="http://www.w3schools.com/html/tryit.asp?filename=tryhtml_table_id2" TargetMode="External"/><Relationship Id="rId211" Type="http://schemas.openxmlformats.org/officeDocument/2006/relationships/image" Target="media/image13.wmf"/><Relationship Id="rId232" Type="http://schemas.openxmlformats.org/officeDocument/2006/relationships/image" Target="media/image24.gif"/><Relationship Id="rId253" Type="http://schemas.openxmlformats.org/officeDocument/2006/relationships/control" Target="activeX/activeX14.xml"/><Relationship Id="rId274" Type="http://schemas.openxmlformats.org/officeDocument/2006/relationships/hyperlink" Target="http://www.w3schools.com/html/tryit.asp?filename=tryhtml_input_color" TargetMode="External"/><Relationship Id="rId295" Type="http://schemas.openxmlformats.org/officeDocument/2006/relationships/hyperlink" Target="http://www.w3schools.com/html/tryit.asp?filename=tryhtml5_input_formaction" TargetMode="External"/><Relationship Id="rId309" Type="http://schemas.openxmlformats.org/officeDocument/2006/relationships/hyperlink" Target="http://www.w3schools.com/html/html_lists.asp" TargetMode="External"/><Relationship Id="rId27" Type="http://schemas.openxmlformats.org/officeDocument/2006/relationships/hyperlink" Target="http://www.tutorialspoint.com/html/html_blockquote_tag.htm" TargetMode="External"/><Relationship Id="rId48" Type="http://schemas.openxmlformats.org/officeDocument/2006/relationships/hyperlink" Target="http://www.tutorialspoint.com/html/html_font_tag.htm" TargetMode="External"/><Relationship Id="rId69" Type="http://schemas.openxmlformats.org/officeDocument/2006/relationships/hyperlink" Target="http://www.tutorialspoint.com/html/html_map_tag.htm" TargetMode="External"/><Relationship Id="rId113" Type="http://schemas.openxmlformats.org/officeDocument/2006/relationships/hyperlink" Target="http://www.tutorialspoint.com/index.htm" TargetMode="External"/><Relationship Id="rId134" Type="http://schemas.openxmlformats.org/officeDocument/2006/relationships/hyperlink" Target="http://www.w3schools.com/html/html_links.asp" TargetMode="External"/><Relationship Id="rId320" Type="http://schemas.openxmlformats.org/officeDocument/2006/relationships/theme" Target="theme/theme1.xml"/><Relationship Id="rId80" Type="http://schemas.openxmlformats.org/officeDocument/2006/relationships/hyperlink" Target="http://www.tutorialspoint.com/html/html_optgroup_tag.htm" TargetMode="External"/><Relationship Id="rId155" Type="http://schemas.openxmlformats.org/officeDocument/2006/relationships/hyperlink" Target="http://www.w3schools.com/html/tryit.asp?filename=tryhtml_links_bookmark" TargetMode="External"/><Relationship Id="rId176" Type="http://schemas.openxmlformats.org/officeDocument/2006/relationships/hyperlink" Target="http://www.w3schools.com/html/tryit.asp?filename=tryhtml_table_border" TargetMode="External"/><Relationship Id="rId197" Type="http://schemas.openxmlformats.org/officeDocument/2006/relationships/hyperlink" Target="http://www.w3schools.com/html/tryit.asp?filename=tryhtml_lists_ordered_lcase" TargetMode="External"/><Relationship Id="rId201" Type="http://schemas.openxmlformats.org/officeDocument/2006/relationships/hyperlink" Target="http://www.w3schools.com/html/tryit.asp?filename=tryhtml_lists_nested" TargetMode="External"/><Relationship Id="rId222" Type="http://schemas.openxmlformats.org/officeDocument/2006/relationships/control" Target="activeX/activeX9.xml"/><Relationship Id="rId243" Type="http://schemas.openxmlformats.org/officeDocument/2006/relationships/hyperlink" Target="http://www.w3schools.com/tags/tag_select.asp" TargetMode="External"/><Relationship Id="rId264" Type="http://schemas.openxmlformats.org/officeDocument/2006/relationships/control" Target="activeX/activeX19.xml"/><Relationship Id="rId285" Type="http://schemas.openxmlformats.org/officeDocument/2006/relationships/hyperlink" Target="http://www.w3schools.com/html/tryit.asp?filename=tryhtml_input_tel" TargetMode="External"/><Relationship Id="rId17" Type="http://schemas.openxmlformats.org/officeDocument/2006/relationships/hyperlink" Target="http://www.tutorialspoint.com/html/html_address_tag.htm" TargetMode="External"/><Relationship Id="rId38" Type="http://schemas.openxmlformats.org/officeDocument/2006/relationships/hyperlink" Target="http://www.tutorialspoint.com/html/html_dd_tag.htm" TargetMode="External"/><Relationship Id="rId59" Type="http://schemas.openxmlformats.org/officeDocument/2006/relationships/hyperlink" Target="http://www.tutorialspoint.com/html/html_img_tag.htm" TargetMode="External"/><Relationship Id="rId103" Type="http://schemas.openxmlformats.org/officeDocument/2006/relationships/hyperlink" Target="http://www.tutorialspoint.com/html/html_tfoot_tag.htm" TargetMode="External"/><Relationship Id="rId124" Type="http://schemas.openxmlformats.org/officeDocument/2006/relationships/hyperlink" Target="http://www.w3schools.com/html/tryit.asp?filename=tryhtml_formatting_code" TargetMode="External"/><Relationship Id="rId310" Type="http://schemas.openxmlformats.org/officeDocument/2006/relationships/hyperlink" Target="http://www.w3schools.com/html/tryit.asp?filename=tryhtml_div_capitals" TargetMode="External"/><Relationship Id="rId70" Type="http://schemas.openxmlformats.org/officeDocument/2006/relationships/hyperlink" Target="http://www.tutorialspoint.com/html/html_marquee_tag.htm" TargetMode="External"/><Relationship Id="rId91" Type="http://schemas.openxmlformats.org/officeDocument/2006/relationships/hyperlink" Target="http://www.tutorialspoint.com/html/html_spacer_tag.htm" TargetMode="External"/><Relationship Id="rId145" Type="http://schemas.openxmlformats.org/officeDocument/2006/relationships/hyperlink" Target="http://www.w3schools.com/html/tryit.asp?filename=tryhtml_css_id" TargetMode="External"/><Relationship Id="rId166" Type="http://schemas.openxmlformats.org/officeDocument/2006/relationships/hyperlink" Target="http://www.w3schools.com/html/tryit.asp?filename=tryhtml_images_folder" TargetMode="External"/><Relationship Id="rId187" Type="http://schemas.openxmlformats.org/officeDocument/2006/relationships/hyperlink" Target="http://www.w3schools.com/html/html_tables.asp" TargetMode="External"/><Relationship Id="rId1" Type="http://schemas.openxmlformats.org/officeDocument/2006/relationships/numbering" Target="numbering.xml"/><Relationship Id="rId212" Type="http://schemas.openxmlformats.org/officeDocument/2006/relationships/control" Target="activeX/activeX5.xml"/><Relationship Id="rId233" Type="http://schemas.openxmlformats.org/officeDocument/2006/relationships/hyperlink" Target="http://www.w3schools.com/html/tryit.asp?filename=tryhtml_elem_datalist" TargetMode="External"/><Relationship Id="rId254" Type="http://schemas.openxmlformats.org/officeDocument/2006/relationships/control" Target="activeX/activeX15.xml"/><Relationship Id="rId28" Type="http://schemas.openxmlformats.org/officeDocument/2006/relationships/hyperlink" Target="http://www.tutorialspoint.com/html/html_body_tag.htm" TargetMode="External"/><Relationship Id="rId49" Type="http://schemas.openxmlformats.org/officeDocument/2006/relationships/hyperlink" Target="http://www.tutorialspoint.com/html/html_form_tag.htm" TargetMode="External"/><Relationship Id="rId114" Type="http://schemas.openxmlformats.org/officeDocument/2006/relationships/hyperlink" Target="http://www.tutorialspoint.com/about/contact_us.htm" TargetMode="External"/><Relationship Id="rId275" Type="http://schemas.openxmlformats.org/officeDocument/2006/relationships/hyperlink" Target="http://www.w3schools.com/html/tryit.asp?filename=tryhtml_input_range" TargetMode="External"/><Relationship Id="rId296" Type="http://schemas.openxmlformats.org/officeDocument/2006/relationships/hyperlink" Target="http://www.w3schools.com/html/tryit.asp?filename=tryhtml5_input_formenctype" TargetMode="External"/><Relationship Id="rId300" Type="http://schemas.openxmlformats.org/officeDocument/2006/relationships/hyperlink" Target="http://www.w3schools.com/html/tryit.asp?filename=tryhtml5_input_height_width" TargetMode="External"/><Relationship Id="rId60" Type="http://schemas.openxmlformats.org/officeDocument/2006/relationships/hyperlink" Target="http://www.tutorialspoint.com/html/html_input_tag.htm" TargetMode="External"/><Relationship Id="rId81" Type="http://schemas.openxmlformats.org/officeDocument/2006/relationships/hyperlink" Target="http://www.tutorialspoint.com/html/html_option_tag.htm" TargetMode="External"/><Relationship Id="rId135" Type="http://schemas.openxmlformats.org/officeDocument/2006/relationships/hyperlink" Target="http://www.w3schools.com/html/tryit.asp?filename=tryhtml_css_internal" TargetMode="External"/><Relationship Id="rId156" Type="http://schemas.openxmlformats.org/officeDocument/2006/relationships/hyperlink" Target="http://www.w3schools.com/html/html_links.asp" TargetMode="External"/><Relationship Id="rId177" Type="http://schemas.openxmlformats.org/officeDocument/2006/relationships/hyperlink" Target="http://www.w3schools.com/html/tryit.asp?filename=tryhtml_table_collapse" TargetMode="External"/><Relationship Id="rId198" Type="http://schemas.openxmlformats.org/officeDocument/2006/relationships/hyperlink" Target="http://www.w3schools.com/html/tryit.asp?filename=tryhtml_lists_ordered_roman_ucase" TargetMode="External"/><Relationship Id="rId202" Type="http://schemas.openxmlformats.org/officeDocument/2006/relationships/hyperlink" Target="http://www.w3schools.com/html/tryit.asp?filename=tryhtml_lists_horizontal" TargetMode="External"/><Relationship Id="rId223" Type="http://schemas.openxmlformats.org/officeDocument/2006/relationships/image" Target="media/image18.wmf"/><Relationship Id="rId244" Type="http://schemas.openxmlformats.org/officeDocument/2006/relationships/hyperlink" Target="http://www.w3schools.com/tags/tag_optgroup.asp" TargetMode="External"/><Relationship Id="rId18" Type="http://schemas.openxmlformats.org/officeDocument/2006/relationships/hyperlink" Target="http://www.tutorialspoint.com/html/html_applet_tag.htm" TargetMode="External"/><Relationship Id="rId39" Type="http://schemas.openxmlformats.org/officeDocument/2006/relationships/hyperlink" Target="http://www.tutorialspoint.com/html/html_del_tag.htm" TargetMode="External"/><Relationship Id="rId265" Type="http://schemas.openxmlformats.org/officeDocument/2006/relationships/control" Target="activeX/activeX20.xml"/><Relationship Id="rId286" Type="http://schemas.openxmlformats.org/officeDocument/2006/relationships/hyperlink" Target="http://www.w3schools.com/html/tryit.asp?filename=tryhtml_input_attributes_value" TargetMode="External"/><Relationship Id="rId50" Type="http://schemas.openxmlformats.org/officeDocument/2006/relationships/hyperlink" Target="http://www.tutorialspoint.com/html/html_frame_tag.htm" TargetMode="External"/><Relationship Id="rId104" Type="http://schemas.openxmlformats.org/officeDocument/2006/relationships/hyperlink" Target="http://www.tutorialspoint.com/html/html_th_tag.htm" TargetMode="External"/><Relationship Id="rId125" Type="http://schemas.openxmlformats.org/officeDocument/2006/relationships/hyperlink" Target="http://www.w3schools.com/html/tryit.asp?filename=tryhtml_formatting_codelines" TargetMode="External"/><Relationship Id="rId146" Type="http://schemas.openxmlformats.org/officeDocument/2006/relationships/hyperlink" Target="http://www.w3schools.com/html/tryit.asp?filename=tryhtml_css_class" TargetMode="External"/><Relationship Id="rId167" Type="http://schemas.openxmlformats.org/officeDocument/2006/relationships/hyperlink" Target="http://www.w3schools.com/html/tryit.asp?filename=tryhtml_images_w3schools" TargetMode="External"/><Relationship Id="rId188" Type="http://schemas.openxmlformats.org/officeDocument/2006/relationships/hyperlink" Target="http://www.w3schools.com/html/html_blocks.asp" TargetMode="External"/><Relationship Id="rId311" Type="http://schemas.openxmlformats.org/officeDocument/2006/relationships/hyperlink" Target="http://www.w3schools.com/html/tryit.asp?filename=tryhtml_span_red" TargetMode="External"/><Relationship Id="rId71" Type="http://schemas.openxmlformats.org/officeDocument/2006/relationships/hyperlink" Target="http://www.tutorialspoint.com/html/html_menu_tag.htm" TargetMode="External"/><Relationship Id="rId92" Type="http://schemas.openxmlformats.org/officeDocument/2006/relationships/hyperlink" Target="http://www.tutorialspoint.com/html/html_font_style_tag.htm" TargetMode="External"/><Relationship Id="rId213" Type="http://schemas.openxmlformats.org/officeDocument/2006/relationships/image" Target="media/image14.wmf"/><Relationship Id="rId234" Type="http://schemas.openxmlformats.org/officeDocument/2006/relationships/image" Target="media/image25.gif"/><Relationship Id="rId2" Type="http://schemas.openxmlformats.org/officeDocument/2006/relationships/styles" Target="styles.xml"/><Relationship Id="rId29" Type="http://schemas.openxmlformats.org/officeDocument/2006/relationships/hyperlink" Target="http://www.tutorialspoint.com/html/html_br_tag.htm" TargetMode="External"/><Relationship Id="rId255" Type="http://schemas.openxmlformats.org/officeDocument/2006/relationships/hyperlink" Target="http://www.w3schools.com/html/tryit.asp?filename=tryhtml_input_submit" TargetMode="External"/><Relationship Id="rId276" Type="http://schemas.openxmlformats.org/officeDocument/2006/relationships/hyperlink" Target="http://www.w3schools.com/html/tryit.asp?filename=tryhtml_input_month" TargetMode="External"/><Relationship Id="rId297" Type="http://schemas.openxmlformats.org/officeDocument/2006/relationships/hyperlink" Target="http://www.w3schools.com/html/tryit.asp?filename=tryhtml5_input_formmethod" TargetMode="External"/><Relationship Id="rId40" Type="http://schemas.openxmlformats.org/officeDocument/2006/relationships/hyperlink" Target="http://www.tutorialspoint.com/html/html_phrase_elements_tag.htm" TargetMode="External"/><Relationship Id="rId115" Type="http://schemas.openxmlformats.org/officeDocument/2006/relationships/hyperlink" Target="http://www.tutorialspoint.com/about/index.htm" TargetMode="External"/><Relationship Id="rId136" Type="http://schemas.openxmlformats.org/officeDocument/2006/relationships/image" Target="media/image6.jpeg"/><Relationship Id="rId157" Type="http://schemas.openxmlformats.org/officeDocument/2006/relationships/hyperlink" Target="http://www.w3schools.com/html/html_tables.asp" TargetMode="External"/><Relationship Id="rId178" Type="http://schemas.openxmlformats.org/officeDocument/2006/relationships/hyperlink" Target="http://www.w3schools.com/html/tryit.asp?filename=tryhtml_table_cellpadding" TargetMode="External"/><Relationship Id="rId301" Type="http://schemas.openxmlformats.org/officeDocument/2006/relationships/hyperlink" Target="http://www.w3schools.com/html/tryit.asp?filename=tryhtml5_datalist" TargetMode="External"/><Relationship Id="rId61" Type="http://schemas.openxmlformats.org/officeDocument/2006/relationships/hyperlink" Target="http://www.tutorialspoint.com/html/html_ins_tag.htm" TargetMode="External"/><Relationship Id="rId82" Type="http://schemas.openxmlformats.org/officeDocument/2006/relationships/hyperlink" Target="http://www.tutorialspoint.com/html/html_p_tag.htm" TargetMode="External"/><Relationship Id="rId199" Type="http://schemas.openxmlformats.org/officeDocument/2006/relationships/hyperlink" Target="http://www.w3schools.com/html/tryit.asp?filename=tryhtml_lists_ordered_roman_lcase" TargetMode="External"/><Relationship Id="rId203" Type="http://schemas.openxmlformats.org/officeDocument/2006/relationships/hyperlink" Target="http://www.w3schools.com/html/tryit.asp?filename=tryhtml_lists_menu"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E-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144</Pages>
  <Words>21432</Words>
  <Characters>122164</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Sailaja</dc:creator>
  <cp:lastModifiedBy>Sailaja</cp:lastModifiedBy>
  <cp:revision>2</cp:revision>
  <dcterms:created xsi:type="dcterms:W3CDTF">2015-12-10T06:53:00Z</dcterms:created>
  <dcterms:modified xsi:type="dcterms:W3CDTF">2015-12-10T06:53:00Z</dcterms:modified>
</cp:coreProperties>
</file>